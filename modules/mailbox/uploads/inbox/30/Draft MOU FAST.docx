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3EEF9C" w14:textId="4E970D1E" w:rsidR="00AA2BAE" w:rsidRDefault="0069099B" w:rsidP="006278F6">
      <w:pPr>
        <w:widowControl w:val="0"/>
        <w:autoSpaceDE w:val="0"/>
        <w:autoSpaceDN w:val="0"/>
        <w:adjustRightInd w:val="0"/>
        <w:spacing w:after="0" w:line="240" w:lineRule="auto"/>
        <w:ind w:left="3585" w:right="3605"/>
        <w:jc w:val="center"/>
        <w:rPr>
          <w:rFonts w:ascii="Arial Narrow" w:hAnsi="Arial Narrow" w:cs="Calibri"/>
          <w:b/>
          <w:bCs/>
          <w:color w:val="000000" w:themeColor="text1"/>
        </w:rPr>
      </w:pPr>
      <w:r w:rsidRPr="00E50F99">
        <w:rPr>
          <w:rFonts w:ascii="Arial Narrow" w:hAnsi="Arial Narrow" w:cs="Calibri"/>
          <w:b/>
          <w:bCs/>
          <w:color w:val="000000" w:themeColor="text1"/>
          <w:spacing w:val="1"/>
        </w:rPr>
        <w:t>N</w:t>
      </w:r>
      <w:r w:rsidRPr="00E50F99">
        <w:rPr>
          <w:rFonts w:ascii="Arial Narrow" w:hAnsi="Arial Narrow" w:cs="Calibri"/>
          <w:b/>
          <w:bCs/>
          <w:color w:val="000000" w:themeColor="text1"/>
        </w:rPr>
        <w:t>O</w:t>
      </w:r>
      <w:r w:rsidRPr="00E50F99">
        <w:rPr>
          <w:rFonts w:ascii="Arial Narrow" w:hAnsi="Arial Narrow" w:cs="Calibri"/>
          <w:b/>
          <w:bCs/>
          <w:color w:val="000000" w:themeColor="text1"/>
          <w:spacing w:val="-2"/>
        </w:rPr>
        <w:t>T</w:t>
      </w:r>
      <w:r w:rsidRPr="00E50F99">
        <w:rPr>
          <w:rFonts w:ascii="Arial Narrow" w:hAnsi="Arial Narrow" w:cs="Calibri"/>
          <w:b/>
          <w:bCs/>
          <w:color w:val="000000" w:themeColor="text1"/>
        </w:rPr>
        <w:t>A</w:t>
      </w:r>
      <w:r w:rsidRPr="00E50F99">
        <w:rPr>
          <w:rFonts w:ascii="Arial Narrow" w:hAnsi="Arial Narrow" w:cs="Calibri"/>
          <w:b/>
          <w:bCs/>
          <w:color w:val="000000" w:themeColor="text1"/>
          <w:spacing w:val="1"/>
        </w:rPr>
        <w:t xml:space="preserve"> </w:t>
      </w:r>
      <w:r w:rsidRPr="00E50F99">
        <w:rPr>
          <w:rFonts w:ascii="Arial Narrow" w:hAnsi="Arial Narrow" w:cs="Calibri"/>
          <w:b/>
          <w:bCs/>
          <w:color w:val="000000" w:themeColor="text1"/>
          <w:spacing w:val="-1"/>
        </w:rPr>
        <w:t>K</w:t>
      </w:r>
      <w:r w:rsidRPr="00E50F99">
        <w:rPr>
          <w:rFonts w:ascii="Arial Narrow" w:hAnsi="Arial Narrow" w:cs="Calibri"/>
          <w:b/>
          <w:bCs/>
          <w:color w:val="000000" w:themeColor="text1"/>
        </w:rPr>
        <w:t>E</w:t>
      </w:r>
      <w:r w:rsidRPr="00E50F99">
        <w:rPr>
          <w:rFonts w:ascii="Arial Narrow" w:hAnsi="Arial Narrow" w:cs="Calibri"/>
          <w:b/>
          <w:bCs/>
          <w:color w:val="000000" w:themeColor="text1"/>
          <w:spacing w:val="-1"/>
        </w:rPr>
        <w:t>S</w:t>
      </w:r>
      <w:r w:rsidRPr="00E50F99">
        <w:rPr>
          <w:rFonts w:ascii="Arial Narrow" w:hAnsi="Arial Narrow" w:cs="Calibri"/>
          <w:b/>
          <w:bCs/>
          <w:color w:val="000000" w:themeColor="text1"/>
        </w:rPr>
        <w:t>E</w:t>
      </w:r>
      <w:r w:rsidRPr="00E50F99">
        <w:rPr>
          <w:rFonts w:ascii="Arial Narrow" w:hAnsi="Arial Narrow" w:cs="Calibri"/>
          <w:b/>
          <w:bCs/>
          <w:color w:val="000000" w:themeColor="text1"/>
          <w:spacing w:val="-2"/>
        </w:rPr>
        <w:t>P</w:t>
      </w:r>
      <w:r w:rsidRPr="00E50F99">
        <w:rPr>
          <w:rFonts w:ascii="Arial Narrow" w:hAnsi="Arial Narrow" w:cs="Calibri"/>
          <w:b/>
          <w:bCs/>
          <w:color w:val="000000" w:themeColor="text1"/>
        </w:rPr>
        <w:t>AH</w:t>
      </w:r>
      <w:r w:rsidRPr="00E50F99">
        <w:rPr>
          <w:rFonts w:ascii="Arial Narrow" w:hAnsi="Arial Narrow" w:cs="Calibri"/>
          <w:b/>
          <w:bCs/>
          <w:color w:val="000000" w:themeColor="text1"/>
          <w:spacing w:val="1"/>
        </w:rPr>
        <w:t>A</w:t>
      </w:r>
      <w:r w:rsidRPr="00E50F99">
        <w:rPr>
          <w:rFonts w:ascii="Arial Narrow" w:hAnsi="Arial Narrow" w:cs="Calibri"/>
          <w:b/>
          <w:bCs/>
          <w:color w:val="000000" w:themeColor="text1"/>
          <w:spacing w:val="-3"/>
        </w:rPr>
        <w:t>M</w:t>
      </w:r>
      <w:r w:rsidR="00B25ADA">
        <w:rPr>
          <w:rFonts w:ascii="Arial Narrow" w:hAnsi="Arial Narrow" w:cs="Calibri"/>
          <w:b/>
          <w:bCs/>
          <w:color w:val="000000" w:themeColor="text1"/>
        </w:rPr>
        <w:t>AN</w:t>
      </w:r>
    </w:p>
    <w:p w14:paraId="767298E7" w14:textId="77777777" w:rsidR="00AA2BAE" w:rsidRDefault="00AA2BAE" w:rsidP="006278F6">
      <w:pPr>
        <w:widowControl w:val="0"/>
        <w:autoSpaceDE w:val="0"/>
        <w:autoSpaceDN w:val="0"/>
        <w:adjustRightInd w:val="0"/>
        <w:spacing w:after="0" w:line="240" w:lineRule="auto"/>
        <w:ind w:left="3585" w:right="3605"/>
        <w:jc w:val="center"/>
        <w:rPr>
          <w:rFonts w:ascii="Arial Narrow" w:hAnsi="Arial Narrow" w:cs="Calibri"/>
          <w:b/>
          <w:bCs/>
          <w:color w:val="000000" w:themeColor="text1"/>
        </w:rPr>
      </w:pPr>
    </w:p>
    <w:p w14:paraId="761A0B2C" w14:textId="3C5818E4" w:rsidR="0069099B" w:rsidRDefault="0069099B" w:rsidP="006278F6">
      <w:pPr>
        <w:widowControl w:val="0"/>
        <w:autoSpaceDE w:val="0"/>
        <w:autoSpaceDN w:val="0"/>
        <w:adjustRightInd w:val="0"/>
        <w:spacing w:after="0" w:line="240" w:lineRule="auto"/>
        <w:ind w:left="3585" w:right="3605"/>
        <w:jc w:val="center"/>
        <w:rPr>
          <w:rFonts w:ascii="Arial Narrow" w:hAnsi="Arial Narrow" w:cs="Calibri"/>
          <w:b/>
          <w:bCs/>
          <w:color w:val="000000" w:themeColor="text1"/>
        </w:rPr>
      </w:pPr>
      <w:r w:rsidRPr="00E50F99">
        <w:rPr>
          <w:rFonts w:ascii="Arial Narrow" w:hAnsi="Arial Narrow" w:cs="Calibri"/>
          <w:b/>
          <w:bCs/>
          <w:color w:val="000000" w:themeColor="text1"/>
        </w:rPr>
        <w:t>A</w:t>
      </w:r>
      <w:r w:rsidRPr="00E50F99">
        <w:rPr>
          <w:rFonts w:ascii="Arial Narrow" w:hAnsi="Arial Narrow" w:cs="Calibri"/>
          <w:b/>
          <w:bCs/>
          <w:color w:val="000000" w:themeColor="text1"/>
          <w:spacing w:val="-1"/>
        </w:rPr>
        <w:t>N</w:t>
      </w:r>
      <w:r w:rsidRPr="00E50F99">
        <w:rPr>
          <w:rFonts w:ascii="Arial Narrow" w:hAnsi="Arial Narrow" w:cs="Calibri"/>
          <w:b/>
          <w:bCs/>
          <w:color w:val="000000" w:themeColor="text1"/>
          <w:spacing w:val="1"/>
        </w:rPr>
        <w:t>T</w:t>
      </w:r>
      <w:r w:rsidRPr="00E50F99">
        <w:rPr>
          <w:rFonts w:ascii="Arial Narrow" w:hAnsi="Arial Narrow" w:cs="Calibri"/>
          <w:b/>
          <w:bCs/>
          <w:color w:val="000000" w:themeColor="text1"/>
          <w:spacing w:val="-2"/>
        </w:rPr>
        <w:t>A</w:t>
      </w:r>
      <w:r w:rsidRPr="00E50F99">
        <w:rPr>
          <w:rFonts w:ascii="Arial Narrow" w:hAnsi="Arial Narrow" w:cs="Calibri"/>
          <w:b/>
          <w:bCs/>
          <w:color w:val="000000" w:themeColor="text1"/>
        </w:rPr>
        <w:t>RA</w:t>
      </w:r>
    </w:p>
    <w:p w14:paraId="1ABFB5B4" w14:textId="77777777" w:rsidR="00AA2BAE" w:rsidRPr="00E50F99" w:rsidRDefault="00AA2BAE" w:rsidP="006278F6">
      <w:pPr>
        <w:widowControl w:val="0"/>
        <w:autoSpaceDE w:val="0"/>
        <w:autoSpaceDN w:val="0"/>
        <w:adjustRightInd w:val="0"/>
        <w:spacing w:after="0" w:line="240" w:lineRule="auto"/>
        <w:ind w:left="3585" w:right="3605"/>
        <w:jc w:val="center"/>
        <w:rPr>
          <w:rFonts w:ascii="Arial Narrow" w:hAnsi="Arial Narrow" w:cs="Calibri"/>
          <w:color w:val="000000" w:themeColor="text1"/>
        </w:rPr>
      </w:pPr>
    </w:p>
    <w:p w14:paraId="174E07D3" w14:textId="422CC8C9" w:rsidR="00AA2BAE" w:rsidRDefault="00A873F8" w:rsidP="006278F6">
      <w:pPr>
        <w:widowControl w:val="0"/>
        <w:autoSpaceDE w:val="0"/>
        <w:autoSpaceDN w:val="0"/>
        <w:adjustRightInd w:val="0"/>
        <w:spacing w:after="0" w:line="240" w:lineRule="auto"/>
        <w:ind w:left="2070" w:right="2246"/>
        <w:jc w:val="center"/>
        <w:rPr>
          <w:rFonts w:ascii="Arial Narrow" w:hAnsi="Arial Narrow" w:cs="Calibri"/>
          <w:b/>
          <w:bCs/>
          <w:position w:val="1"/>
        </w:rPr>
      </w:pPr>
      <w:r w:rsidRPr="00630106">
        <w:rPr>
          <w:rFonts w:ascii="Arial Narrow" w:hAnsi="Arial Narrow" w:cs="Calibri"/>
          <w:b/>
          <w:bCs/>
          <w:position w:val="1"/>
        </w:rPr>
        <w:t>PT PERTAMINA EP</w:t>
      </w:r>
    </w:p>
    <w:p w14:paraId="4B1F9D30" w14:textId="77777777" w:rsidR="00A873F8" w:rsidRPr="00E50F99" w:rsidRDefault="00A873F8" w:rsidP="006278F6">
      <w:pPr>
        <w:widowControl w:val="0"/>
        <w:autoSpaceDE w:val="0"/>
        <w:autoSpaceDN w:val="0"/>
        <w:adjustRightInd w:val="0"/>
        <w:spacing w:after="0" w:line="240" w:lineRule="auto"/>
        <w:ind w:left="2070" w:right="2246"/>
        <w:jc w:val="center"/>
        <w:rPr>
          <w:rFonts w:ascii="Arial Narrow" w:hAnsi="Arial Narrow" w:cs="Calibri"/>
          <w:lang w:val="en-US"/>
        </w:rPr>
      </w:pPr>
    </w:p>
    <w:p w14:paraId="00F2799B" w14:textId="4BCE4415" w:rsidR="009646BD" w:rsidRDefault="009646BD" w:rsidP="006278F6">
      <w:pPr>
        <w:widowControl w:val="0"/>
        <w:autoSpaceDE w:val="0"/>
        <w:autoSpaceDN w:val="0"/>
        <w:adjustRightInd w:val="0"/>
        <w:spacing w:after="0" w:line="240" w:lineRule="auto"/>
        <w:ind w:left="4174" w:right="4192"/>
        <w:jc w:val="center"/>
        <w:rPr>
          <w:rFonts w:ascii="Arial Narrow" w:hAnsi="Arial Narrow" w:cs="Calibri"/>
          <w:b/>
          <w:bCs/>
        </w:rPr>
      </w:pPr>
      <w:r w:rsidRPr="00E50F99">
        <w:rPr>
          <w:rFonts w:ascii="Arial Narrow" w:hAnsi="Arial Narrow" w:cs="Calibri"/>
          <w:b/>
          <w:bCs/>
        </w:rPr>
        <w:t>DE</w:t>
      </w:r>
      <w:r w:rsidRPr="00E50F99">
        <w:rPr>
          <w:rFonts w:ascii="Arial Narrow" w:hAnsi="Arial Narrow" w:cs="Calibri"/>
          <w:b/>
          <w:bCs/>
          <w:spacing w:val="-1"/>
        </w:rPr>
        <w:t>N</w:t>
      </w:r>
      <w:r w:rsidRPr="00E50F99">
        <w:rPr>
          <w:rFonts w:ascii="Arial Narrow" w:hAnsi="Arial Narrow" w:cs="Calibri"/>
          <w:b/>
          <w:bCs/>
          <w:spacing w:val="1"/>
        </w:rPr>
        <w:t>G</w:t>
      </w:r>
      <w:r w:rsidRPr="00E50F99">
        <w:rPr>
          <w:rFonts w:ascii="Arial Narrow" w:hAnsi="Arial Narrow" w:cs="Calibri"/>
          <w:b/>
          <w:bCs/>
          <w:spacing w:val="-2"/>
        </w:rPr>
        <w:t>A</w:t>
      </w:r>
      <w:r w:rsidRPr="00E50F99">
        <w:rPr>
          <w:rFonts w:ascii="Arial Narrow" w:hAnsi="Arial Narrow" w:cs="Calibri"/>
          <w:b/>
          <w:bCs/>
        </w:rPr>
        <w:t>N</w:t>
      </w:r>
    </w:p>
    <w:p w14:paraId="4316AB60" w14:textId="77777777" w:rsidR="00AA2BAE" w:rsidRPr="00E50F99" w:rsidRDefault="00AA2BAE" w:rsidP="006278F6">
      <w:pPr>
        <w:widowControl w:val="0"/>
        <w:autoSpaceDE w:val="0"/>
        <w:autoSpaceDN w:val="0"/>
        <w:adjustRightInd w:val="0"/>
        <w:spacing w:after="0" w:line="240" w:lineRule="auto"/>
        <w:ind w:left="4174" w:right="4192"/>
        <w:jc w:val="center"/>
        <w:rPr>
          <w:rFonts w:ascii="Arial Narrow" w:hAnsi="Arial Narrow" w:cs="Calibri"/>
        </w:rPr>
      </w:pPr>
    </w:p>
    <w:p w14:paraId="66B50B25" w14:textId="3DCEC40A" w:rsidR="0069099B" w:rsidRDefault="00DD5A20" w:rsidP="00DD5A20">
      <w:pPr>
        <w:widowControl w:val="0"/>
        <w:autoSpaceDE w:val="0"/>
        <w:autoSpaceDN w:val="0"/>
        <w:adjustRightInd w:val="0"/>
        <w:spacing w:after="0" w:line="240" w:lineRule="auto"/>
        <w:ind w:right="2246"/>
        <w:jc w:val="center"/>
        <w:rPr>
          <w:rFonts w:ascii="Arial Narrow" w:hAnsi="Arial Narrow" w:cs="Calibri"/>
          <w:b/>
          <w:bCs/>
          <w:caps/>
          <w:color w:val="000000" w:themeColor="text1"/>
          <w:position w:val="1"/>
          <w:lang w:val="en-US"/>
        </w:rPr>
      </w:pPr>
      <w:r>
        <w:rPr>
          <w:rFonts w:ascii="Arial Narrow" w:hAnsi="Arial Narrow" w:cs="Calibri"/>
          <w:b/>
          <w:bCs/>
          <w:caps/>
          <w:color w:val="000000" w:themeColor="text1"/>
          <w:position w:val="1"/>
          <w:lang w:val="en-US"/>
        </w:rPr>
        <w:t xml:space="preserve">                                           PT </w:t>
      </w:r>
      <w:del w:id="0" w:author="Radit Trianggara Putranto" w:date="2022-04-18T08:45:00Z">
        <w:r w:rsidRPr="00DD5A20" w:rsidDel="00A965D8">
          <w:rPr>
            <w:rFonts w:ascii="Arial Narrow" w:hAnsi="Arial Narrow" w:cs="Calibri"/>
            <w:b/>
            <w:bCs/>
            <w:caps/>
            <w:color w:val="000000" w:themeColor="text1"/>
            <w:position w:val="1"/>
            <w:lang w:val="en-US"/>
          </w:rPr>
          <w:delText>Abadi Patra Sejati</w:delText>
        </w:r>
      </w:del>
      <w:ins w:id="1" w:author="Radit Trianggara Putranto" w:date="2022-04-18T08:45:00Z">
        <w:r w:rsidR="00A965D8">
          <w:rPr>
            <w:rFonts w:ascii="Arial Narrow" w:hAnsi="Arial Narrow" w:cs="Calibri"/>
            <w:b/>
            <w:bCs/>
            <w:caps/>
            <w:color w:val="000000" w:themeColor="text1"/>
            <w:position w:val="1"/>
            <w:lang w:val="en-US"/>
          </w:rPr>
          <w:t>XXXXXXX</w:t>
        </w:r>
      </w:ins>
    </w:p>
    <w:p w14:paraId="3034FF9C" w14:textId="77777777" w:rsidR="00154677" w:rsidRPr="00284849" w:rsidRDefault="00154677" w:rsidP="00DD5A20">
      <w:pPr>
        <w:widowControl w:val="0"/>
        <w:autoSpaceDE w:val="0"/>
        <w:autoSpaceDN w:val="0"/>
        <w:adjustRightInd w:val="0"/>
        <w:spacing w:after="0" w:line="240" w:lineRule="auto"/>
        <w:ind w:right="2246"/>
        <w:jc w:val="center"/>
        <w:rPr>
          <w:rFonts w:ascii="Arial Narrow" w:hAnsi="Arial Narrow" w:cs="Calibri"/>
          <w:b/>
          <w:color w:val="000000" w:themeColor="text1"/>
          <w:lang w:val="en-US"/>
        </w:rPr>
      </w:pPr>
    </w:p>
    <w:p w14:paraId="7C13E59A" w14:textId="30208236" w:rsidR="006278F6" w:rsidRPr="00E50F99" w:rsidRDefault="006278F6" w:rsidP="006278F6">
      <w:pPr>
        <w:widowControl w:val="0"/>
        <w:autoSpaceDE w:val="0"/>
        <w:autoSpaceDN w:val="0"/>
        <w:adjustRightInd w:val="0"/>
        <w:spacing w:after="0" w:line="240" w:lineRule="auto"/>
        <w:ind w:left="2070" w:right="2246"/>
        <w:jc w:val="center"/>
        <w:rPr>
          <w:rFonts w:ascii="Arial Narrow" w:hAnsi="Arial Narrow" w:cs="Calibri"/>
          <w:color w:val="000000" w:themeColor="text1"/>
        </w:rPr>
      </w:pPr>
      <w:r w:rsidRPr="00E50F99">
        <w:rPr>
          <w:rFonts w:ascii="Arial Narrow" w:hAnsi="Arial Narrow" w:cs="Calibri"/>
          <w:b/>
          <w:color w:val="000000" w:themeColor="text1"/>
        </w:rPr>
        <w:t>No.</w:t>
      </w:r>
      <w:r w:rsidR="0017521A" w:rsidRPr="00E50F99">
        <w:rPr>
          <w:rFonts w:ascii="Arial Narrow" w:hAnsi="Arial Narrow" w:cs="Calibri"/>
          <w:color w:val="000000" w:themeColor="text1"/>
        </w:rPr>
        <w:t xml:space="preserve"> .....................</w:t>
      </w:r>
      <w:r w:rsidRPr="00E50F99">
        <w:rPr>
          <w:rFonts w:ascii="Arial Narrow" w:hAnsi="Arial Narrow" w:cs="Calibri"/>
          <w:color w:val="000000" w:themeColor="text1"/>
        </w:rPr>
        <w:t>...........................</w:t>
      </w:r>
    </w:p>
    <w:p w14:paraId="4A79804E" w14:textId="7B3BC627" w:rsidR="0069099B" w:rsidRPr="00E50F99" w:rsidRDefault="0069099B" w:rsidP="006278F6">
      <w:pPr>
        <w:widowControl w:val="0"/>
        <w:autoSpaceDE w:val="0"/>
        <w:autoSpaceDN w:val="0"/>
        <w:adjustRightInd w:val="0"/>
        <w:spacing w:after="0" w:line="240" w:lineRule="auto"/>
        <w:rPr>
          <w:rFonts w:ascii="Arial Narrow" w:hAnsi="Arial Narrow" w:cs="Calibri"/>
          <w:color w:val="000000" w:themeColor="text1"/>
        </w:rPr>
      </w:pPr>
    </w:p>
    <w:p w14:paraId="3F2DCD44" w14:textId="77777777" w:rsidR="00273D99" w:rsidRPr="00E50F99" w:rsidRDefault="00273D99" w:rsidP="006278F6">
      <w:pPr>
        <w:widowControl w:val="0"/>
        <w:autoSpaceDE w:val="0"/>
        <w:autoSpaceDN w:val="0"/>
        <w:adjustRightInd w:val="0"/>
        <w:spacing w:after="0" w:line="240" w:lineRule="auto"/>
        <w:rPr>
          <w:rFonts w:ascii="Arial Narrow" w:hAnsi="Arial Narrow" w:cs="Calibri"/>
          <w:color w:val="000000" w:themeColor="text1"/>
        </w:rPr>
      </w:pPr>
    </w:p>
    <w:p w14:paraId="323BFF76" w14:textId="05D80237" w:rsidR="0069099B" w:rsidRPr="00E50F99" w:rsidRDefault="0069099B" w:rsidP="006278F6">
      <w:pPr>
        <w:widowControl w:val="0"/>
        <w:autoSpaceDE w:val="0"/>
        <w:autoSpaceDN w:val="0"/>
        <w:adjustRightInd w:val="0"/>
        <w:spacing w:after="0" w:line="240" w:lineRule="auto"/>
        <w:ind w:left="100" w:right="75"/>
        <w:jc w:val="both"/>
        <w:rPr>
          <w:rFonts w:ascii="Arial Narrow" w:hAnsi="Arial Narrow" w:cs="Calibri"/>
          <w:color w:val="000000" w:themeColor="text1"/>
        </w:rPr>
      </w:pPr>
      <w:r w:rsidRPr="00E50F99">
        <w:rPr>
          <w:rFonts w:ascii="Arial Narrow" w:hAnsi="Arial Narrow" w:cs="Calibri"/>
          <w:color w:val="000000" w:themeColor="text1"/>
          <w:spacing w:val="1"/>
        </w:rPr>
        <w:t>P</w:t>
      </w:r>
      <w:r w:rsidRPr="00E50F99">
        <w:rPr>
          <w:rFonts w:ascii="Arial Narrow" w:hAnsi="Arial Narrow" w:cs="Calibri"/>
          <w:color w:val="000000" w:themeColor="text1"/>
        </w:rPr>
        <w:t>a</w:t>
      </w:r>
      <w:r w:rsidRPr="00E50F99">
        <w:rPr>
          <w:rFonts w:ascii="Arial Narrow" w:hAnsi="Arial Narrow" w:cs="Calibri"/>
          <w:color w:val="000000" w:themeColor="text1"/>
          <w:spacing w:val="-1"/>
        </w:rPr>
        <w:t>d</w:t>
      </w:r>
      <w:r w:rsidRPr="00E50F99">
        <w:rPr>
          <w:rFonts w:ascii="Arial Narrow" w:hAnsi="Arial Narrow" w:cs="Calibri"/>
          <w:color w:val="000000" w:themeColor="text1"/>
        </w:rPr>
        <w:t>a</w:t>
      </w:r>
      <w:r w:rsidRPr="00E50F99">
        <w:rPr>
          <w:rFonts w:ascii="Arial Narrow" w:hAnsi="Arial Narrow" w:cs="Calibri"/>
          <w:color w:val="000000" w:themeColor="text1"/>
          <w:spacing w:val="2"/>
        </w:rPr>
        <w:t xml:space="preserve"> </w:t>
      </w:r>
      <w:r w:rsidRPr="00E50F99">
        <w:rPr>
          <w:rFonts w:ascii="Arial Narrow" w:hAnsi="Arial Narrow" w:cs="Calibri"/>
          <w:color w:val="000000" w:themeColor="text1"/>
          <w:spacing w:val="-1"/>
        </w:rPr>
        <w:t>h</w:t>
      </w:r>
      <w:r w:rsidRPr="00E50F99">
        <w:rPr>
          <w:rFonts w:ascii="Arial Narrow" w:hAnsi="Arial Narrow" w:cs="Calibri"/>
          <w:color w:val="000000" w:themeColor="text1"/>
        </w:rPr>
        <w:t>ari</w:t>
      </w:r>
      <w:r w:rsidRPr="00E50F99">
        <w:rPr>
          <w:rFonts w:ascii="Arial Narrow" w:hAnsi="Arial Narrow" w:cs="Calibri"/>
          <w:color w:val="000000" w:themeColor="text1"/>
          <w:spacing w:val="1"/>
        </w:rPr>
        <w:t xml:space="preserve"> </w:t>
      </w:r>
      <w:r w:rsidRPr="00E50F99">
        <w:rPr>
          <w:rFonts w:ascii="Arial Narrow" w:hAnsi="Arial Narrow" w:cs="Calibri"/>
          <w:color w:val="000000" w:themeColor="text1"/>
        </w:rPr>
        <w:t>i</w:t>
      </w:r>
      <w:r w:rsidRPr="00E50F99">
        <w:rPr>
          <w:rFonts w:ascii="Arial Narrow" w:hAnsi="Arial Narrow" w:cs="Calibri"/>
          <w:color w:val="000000" w:themeColor="text1"/>
          <w:spacing w:val="-1"/>
        </w:rPr>
        <w:t>n</w:t>
      </w:r>
      <w:r w:rsidRPr="00E50F99">
        <w:rPr>
          <w:rFonts w:ascii="Arial Narrow" w:hAnsi="Arial Narrow" w:cs="Calibri"/>
          <w:color w:val="000000" w:themeColor="text1"/>
        </w:rPr>
        <w:t>i</w:t>
      </w:r>
      <w:r w:rsidR="00DD5A20">
        <w:rPr>
          <w:rFonts w:ascii="Arial Narrow" w:hAnsi="Arial Narrow" w:cs="Calibri"/>
          <w:color w:val="000000" w:themeColor="text1"/>
          <w:spacing w:val="2"/>
        </w:rPr>
        <w:t xml:space="preserve"> </w:t>
      </w:r>
      <w:r w:rsidR="00531006">
        <w:rPr>
          <w:rFonts w:ascii="Arial Narrow" w:hAnsi="Arial Narrow" w:cs="Calibri"/>
          <w:color w:val="000000" w:themeColor="text1"/>
          <w:spacing w:val="2"/>
          <w:lang w:val="en-US"/>
        </w:rPr>
        <w:t>…</w:t>
      </w:r>
      <w:r w:rsidR="003660EA">
        <w:rPr>
          <w:rFonts w:ascii="Arial Narrow" w:hAnsi="Arial Narrow" w:cs="Calibri"/>
          <w:color w:val="000000" w:themeColor="text1"/>
          <w:spacing w:val="2"/>
          <w:lang w:val="en-US"/>
        </w:rPr>
        <w:t>…..</w:t>
      </w:r>
      <w:r w:rsidR="00DD5A20">
        <w:rPr>
          <w:rFonts w:ascii="Arial Narrow" w:hAnsi="Arial Narrow" w:cs="Calibri"/>
          <w:color w:val="000000" w:themeColor="text1"/>
          <w:spacing w:val="2"/>
        </w:rPr>
        <w:t xml:space="preserve"> </w:t>
      </w:r>
      <w:r w:rsidRPr="00E50F99">
        <w:rPr>
          <w:rFonts w:ascii="Arial Narrow" w:hAnsi="Arial Narrow" w:cs="Calibri"/>
          <w:color w:val="000000" w:themeColor="text1"/>
        </w:rPr>
        <w:t>,</w:t>
      </w:r>
      <w:r w:rsidRPr="00E50F99">
        <w:rPr>
          <w:rFonts w:ascii="Arial Narrow" w:hAnsi="Arial Narrow" w:cs="Calibri"/>
          <w:color w:val="000000" w:themeColor="text1"/>
          <w:spacing w:val="2"/>
        </w:rPr>
        <w:t xml:space="preserve"> </w:t>
      </w:r>
      <w:r w:rsidRPr="00E50F99">
        <w:rPr>
          <w:rFonts w:ascii="Arial Narrow" w:hAnsi="Arial Narrow" w:cs="Calibri"/>
          <w:color w:val="000000" w:themeColor="text1"/>
        </w:rPr>
        <w:t>tan</w:t>
      </w:r>
      <w:r w:rsidRPr="00E50F99">
        <w:rPr>
          <w:rFonts w:ascii="Arial Narrow" w:hAnsi="Arial Narrow" w:cs="Calibri"/>
          <w:color w:val="000000" w:themeColor="text1"/>
          <w:spacing w:val="-1"/>
        </w:rPr>
        <w:t>gg</w:t>
      </w:r>
      <w:r w:rsidRPr="00E50F99">
        <w:rPr>
          <w:rFonts w:ascii="Arial Narrow" w:hAnsi="Arial Narrow" w:cs="Calibri"/>
          <w:color w:val="000000" w:themeColor="text1"/>
        </w:rPr>
        <w:t xml:space="preserve">al </w:t>
      </w:r>
      <w:r w:rsidR="00531006">
        <w:rPr>
          <w:rFonts w:ascii="Arial Narrow" w:hAnsi="Arial Narrow" w:cs="Calibri"/>
          <w:color w:val="000000" w:themeColor="text1"/>
          <w:lang w:val="en-US"/>
        </w:rPr>
        <w:t>….</w:t>
      </w:r>
      <w:r w:rsidR="00565538" w:rsidRPr="00E50F99">
        <w:rPr>
          <w:rFonts w:ascii="Arial Narrow" w:hAnsi="Arial Narrow" w:cs="Calibri"/>
        </w:rPr>
        <w:t xml:space="preserve"> </w:t>
      </w:r>
      <w:r w:rsidRPr="00E50F99">
        <w:rPr>
          <w:rFonts w:ascii="Arial Narrow" w:hAnsi="Arial Narrow" w:cs="Calibri"/>
          <w:color w:val="000000" w:themeColor="text1"/>
          <w:spacing w:val="-1"/>
        </w:rPr>
        <w:t>bu</w:t>
      </w:r>
      <w:r w:rsidRPr="00E50F99">
        <w:rPr>
          <w:rFonts w:ascii="Arial Narrow" w:hAnsi="Arial Narrow" w:cs="Calibri"/>
          <w:color w:val="000000" w:themeColor="text1"/>
        </w:rPr>
        <w:t>lan</w:t>
      </w:r>
      <w:r w:rsidR="00565538" w:rsidRPr="00E50F99">
        <w:rPr>
          <w:rFonts w:ascii="Arial Narrow" w:hAnsi="Arial Narrow" w:cs="Calibri"/>
          <w:color w:val="000000" w:themeColor="text1"/>
          <w:spacing w:val="1"/>
        </w:rPr>
        <w:t xml:space="preserve"> </w:t>
      </w:r>
      <w:r w:rsidR="00531006">
        <w:rPr>
          <w:rFonts w:ascii="Arial Narrow" w:hAnsi="Arial Narrow" w:cs="Calibri"/>
          <w:color w:val="000000" w:themeColor="text1"/>
          <w:spacing w:val="1"/>
          <w:lang w:val="en-US"/>
        </w:rPr>
        <w:t>….</w:t>
      </w:r>
      <w:r w:rsidR="003C48AC" w:rsidRPr="00E50F99">
        <w:rPr>
          <w:rFonts w:ascii="Arial Narrow" w:hAnsi="Arial Narrow" w:cs="Calibri"/>
          <w:color w:val="000000" w:themeColor="text1"/>
          <w:spacing w:val="1"/>
          <w:lang w:val="en-GB"/>
        </w:rPr>
        <w:t xml:space="preserve"> </w:t>
      </w:r>
      <w:r w:rsidRPr="00E50F99">
        <w:rPr>
          <w:rFonts w:ascii="Arial Narrow" w:hAnsi="Arial Narrow" w:cs="Calibri"/>
          <w:color w:val="000000" w:themeColor="text1"/>
        </w:rPr>
        <w:t>t</w:t>
      </w:r>
      <w:r w:rsidRPr="00E50F99">
        <w:rPr>
          <w:rFonts w:ascii="Arial Narrow" w:hAnsi="Arial Narrow" w:cs="Calibri"/>
          <w:color w:val="000000" w:themeColor="text1"/>
          <w:spacing w:val="-2"/>
        </w:rPr>
        <w:t>a</w:t>
      </w:r>
      <w:r w:rsidRPr="00E50F99">
        <w:rPr>
          <w:rFonts w:ascii="Arial Narrow" w:hAnsi="Arial Narrow" w:cs="Calibri"/>
          <w:color w:val="000000" w:themeColor="text1"/>
          <w:spacing w:val="-1"/>
        </w:rPr>
        <w:t>hu</w:t>
      </w:r>
      <w:r w:rsidRPr="00E50F99">
        <w:rPr>
          <w:rFonts w:ascii="Arial Narrow" w:hAnsi="Arial Narrow" w:cs="Calibri"/>
          <w:color w:val="000000" w:themeColor="text1"/>
        </w:rPr>
        <w:t>n</w:t>
      </w:r>
      <w:r w:rsidRPr="00E50F99">
        <w:rPr>
          <w:rFonts w:ascii="Arial Narrow" w:hAnsi="Arial Narrow" w:cs="Calibri"/>
          <w:color w:val="000000" w:themeColor="text1"/>
          <w:spacing w:val="1"/>
        </w:rPr>
        <w:t xml:space="preserve"> </w:t>
      </w:r>
      <w:commentRangeStart w:id="2"/>
      <w:r w:rsidR="00565538" w:rsidRPr="00E50F99">
        <w:rPr>
          <w:rFonts w:ascii="Arial Narrow" w:hAnsi="Arial Narrow" w:cs="Calibri"/>
        </w:rPr>
        <w:t>202</w:t>
      </w:r>
      <w:r w:rsidR="00DD5A20">
        <w:rPr>
          <w:rFonts w:ascii="Arial Narrow" w:hAnsi="Arial Narrow" w:cs="Calibri"/>
          <w:lang w:val="en-US"/>
        </w:rPr>
        <w:t>2</w:t>
      </w:r>
      <w:commentRangeEnd w:id="2"/>
      <w:r w:rsidR="00F533CA">
        <w:rPr>
          <w:rStyle w:val="CommentReference"/>
        </w:rPr>
        <w:commentReference w:id="2"/>
      </w:r>
      <w:r w:rsidRPr="00E50F99">
        <w:rPr>
          <w:rFonts w:ascii="Arial Narrow" w:hAnsi="Arial Narrow" w:cs="Calibri"/>
          <w:color w:val="000000" w:themeColor="text1"/>
          <w:lang w:val="en-US"/>
        </w:rPr>
        <w:t xml:space="preserve">, bertempat di </w:t>
      </w:r>
      <w:r w:rsidR="00565538" w:rsidRPr="00E50F99">
        <w:rPr>
          <w:rFonts w:ascii="Arial Narrow" w:hAnsi="Arial Narrow" w:cs="Calibri"/>
          <w:color w:val="000000" w:themeColor="text1"/>
        </w:rPr>
        <w:t>Jakarta</w:t>
      </w:r>
      <w:r w:rsidR="009646BD" w:rsidRPr="00E50F99">
        <w:rPr>
          <w:rFonts w:ascii="Arial Narrow" w:hAnsi="Arial Narrow" w:cs="Calibri"/>
          <w:color w:val="000000" w:themeColor="text1"/>
        </w:rPr>
        <w:t>,</w:t>
      </w:r>
      <w:r w:rsidR="009646BD" w:rsidRPr="00E50F99">
        <w:rPr>
          <w:rFonts w:ascii="Arial Narrow" w:hAnsi="Arial Narrow" w:cs="Calibri"/>
          <w:color w:val="000000" w:themeColor="text1"/>
          <w:spacing w:val="2"/>
        </w:rPr>
        <w:t xml:space="preserve"> </w:t>
      </w:r>
      <w:r w:rsidRPr="00E50F99">
        <w:rPr>
          <w:rFonts w:ascii="Arial Narrow" w:hAnsi="Arial Narrow" w:cs="Calibri"/>
          <w:color w:val="000000" w:themeColor="text1"/>
        </w:rPr>
        <w:t>t</w:t>
      </w:r>
      <w:r w:rsidRPr="00E50F99">
        <w:rPr>
          <w:rFonts w:ascii="Arial Narrow" w:hAnsi="Arial Narrow" w:cs="Calibri"/>
          <w:color w:val="000000" w:themeColor="text1"/>
          <w:spacing w:val="1"/>
        </w:rPr>
        <w:t>e</w:t>
      </w:r>
      <w:r w:rsidRPr="00E50F99">
        <w:rPr>
          <w:rFonts w:ascii="Arial Narrow" w:hAnsi="Arial Narrow" w:cs="Calibri"/>
          <w:color w:val="000000" w:themeColor="text1"/>
        </w:rPr>
        <w:t>l</w:t>
      </w:r>
      <w:r w:rsidRPr="00E50F99">
        <w:rPr>
          <w:rFonts w:ascii="Arial Narrow" w:hAnsi="Arial Narrow" w:cs="Calibri"/>
          <w:color w:val="000000" w:themeColor="text1"/>
          <w:spacing w:val="-3"/>
        </w:rPr>
        <w:t>a</w:t>
      </w:r>
      <w:r w:rsidRPr="00E50F99">
        <w:rPr>
          <w:rFonts w:ascii="Arial Narrow" w:hAnsi="Arial Narrow" w:cs="Calibri"/>
          <w:color w:val="000000" w:themeColor="text1"/>
        </w:rPr>
        <w:t xml:space="preserve">h </w:t>
      </w:r>
      <w:r w:rsidRPr="00E50F99">
        <w:rPr>
          <w:rFonts w:ascii="Arial Narrow" w:hAnsi="Arial Narrow" w:cs="Calibri"/>
          <w:color w:val="000000" w:themeColor="text1"/>
          <w:spacing w:val="-1"/>
        </w:rPr>
        <w:t>d</w:t>
      </w:r>
      <w:r w:rsidRPr="00E50F99">
        <w:rPr>
          <w:rFonts w:ascii="Arial Narrow" w:hAnsi="Arial Narrow" w:cs="Calibri"/>
          <w:color w:val="000000" w:themeColor="text1"/>
        </w:rPr>
        <w:t>isep</w:t>
      </w:r>
      <w:r w:rsidRPr="00E50F99">
        <w:rPr>
          <w:rFonts w:ascii="Arial Narrow" w:hAnsi="Arial Narrow" w:cs="Calibri"/>
          <w:color w:val="000000" w:themeColor="text1"/>
          <w:spacing w:val="-1"/>
        </w:rPr>
        <w:t>a</w:t>
      </w:r>
      <w:r w:rsidRPr="00E50F99">
        <w:rPr>
          <w:rFonts w:ascii="Arial Narrow" w:hAnsi="Arial Narrow" w:cs="Calibri"/>
          <w:color w:val="000000" w:themeColor="text1"/>
        </w:rPr>
        <w:t>kati</w:t>
      </w:r>
      <w:r w:rsidRPr="00E50F99">
        <w:rPr>
          <w:rFonts w:ascii="Arial Narrow" w:hAnsi="Arial Narrow" w:cs="Calibri"/>
          <w:color w:val="000000" w:themeColor="text1"/>
          <w:spacing w:val="30"/>
        </w:rPr>
        <w:t xml:space="preserve"> </w:t>
      </w:r>
      <w:r w:rsidRPr="00E50F99">
        <w:rPr>
          <w:rFonts w:ascii="Arial Narrow" w:hAnsi="Arial Narrow" w:cs="Calibri"/>
          <w:color w:val="000000" w:themeColor="text1"/>
          <w:spacing w:val="-1"/>
        </w:rPr>
        <w:t>d</w:t>
      </w:r>
      <w:r w:rsidRPr="00E50F99">
        <w:rPr>
          <w:rFonts w:ascii="Arial Narrow" w:hAnsi="Arial Narrow" w:cs="Calibri"/>
          <w:color w:val="000000" w:themeColor="text1"/>
        </w:rPr>
        <w:t>an</w:t>
      </w:r>
      <w:r w:rsidRPr="00E50F99">
        <w:rPr>
          <w:rFonts w:ascii="Arial Narrow" w:hAnsi="Arial Narrow" w:cs="Calibri"/>
          <w:color w:val="000000" w:themeColor="text1"/>
          <w:spacing w:val="29"/>
        </w:rPr>
        <w:t xml:space="preserve"> </w:t>
      </w:r>
      <w:r w:rsidRPr="00E50F99">
        <w:rPr>
          <w:rFonts w:ascii="Arial Narrow" w:hAnsi="Arial Narrow" w:cs="Calibri"/>
          <w:color w:val="000000" w:themeColor="text1"/>
          <w:spacing w:val="-1"/>
        </w:rPr>
        <w:t>d</w:t>
      </w:r>
      <w:r w:rsidRPr="00E50F99">
        <w:rPr>
          <w:rFonts w:ascii="Arial Narrow" w:hAnsi="Arial Narrow" w:cs="Calibri"/>
          <w:color w:val="000000" w:themeColor="text1"/>
        </w:rPr>
        <w:t>ita</w:t>
      </w:r>
      <w:r w:rsidRPr="00E50F99">
        <w:rPr>
          <w:rFonts w:ascii="Arial Narrow" w:hAnsi="Arial Narrow" w:cs="Calibri"/>
          <w:color w:val="000000" w:themeColor="text1"/>
          <w:spacing w:val="-1"/>
        </w:rPr>
        <w:t>nd</w:t>
      </w:r>
      <w:r w:rsidRPr="00E50F99">
        <w:rPr>
          <w:rFonts w:ascii="Arial Narrow" w:hAnsi="Arial Narrow" w:cs="Calibri"/>
          <w:color w:val="000000" w:themeColor="text1"/>
        </w:rPr>
        <w:t>atan</w:t>
      </w:r>
      <w:r w:rsidRPr="00E50F99">
        <w:rPr>
          <w:rFonts w:ascii="Arial Narrow" w:hAnsi="Arial Narrow" w:cs="Calibri"/>
          <w:color w:val="000000" w:themeColor="text1"/>
          <w:spacing w:val="-1"/>
        </w:rPr>
        <w:t>g</w:t>
      </w:r>
      <w:r w:rsidRPr="00E50F99">
        <w:rPr>
          <w:rFonts w:ascii="Arial Narrow" w:hAnsi="Arial Narrow" w:cs="Calibri"/>
          <w:color w:val="000000" w:themeColor="text1"/>
        </w:rPr>
        <w:t>a</w:t>
      </w:r>
      <w:r w:rsidRPr="00E50F99">
        <w:rPr>
          <w:rFonts w:ascii="Arial Narrow" w:hAnsi="Arial Narrow" w:cs="Calibri"/>
          <w:color w:val="000000" w:themeColor="text1"/>
          <w:spacing w:val="-1"/>
        </w:rPr>
        <w:t>n</w:t>
      </w:r>
      <w:r w:rsidRPr="00E50F99">
        <w:rPr>
          <w:rFonts w:ascii="Arial Narrow" w:hAnsi="Arial Narrow" w:cs="Calibri"/>
          <w:color w:val="000000" w:themeColor="text1"/>
        </w:rPr>
        <w:t>i</w:t>
      </w:r>
      <w:r w:rsidRPr="00E50F99">
        <w:rPr>
          <w:rFonts w:ascii="Arial Narrow" w:hAnsi="Arial Narrow" w:cs="Calibri"/>
          <w:color w:val="000000" w:themeColor="text1"/>
          <w:spacing w:val="29"/>
        </w:rPr>
        <w:t xml:space="preserve"> </w:t>
      </w:r>
      <w:r w:rsidR="00BE4D12">
        <w:rPr>
          <w:rFonts w:ascii="Arial Narrow" w:hAnsi="Arial Narrow" w:cs="Calibri"/>
          <w:color w:val="000000" w:themeColor="text1"/>
          <w:spacing w:val="-1"/>
          <w:lang w:val="en-US"/>
        </w:rPr>
        <w:t>n</w:t>
      </w:r>
      <w:r w:rsidR="00BE4D12" w:rsidRPr="00E50F99">
        <w:rPr>
          <w:rFonts w:ascii="Arial Narrow" w:hAnsi="Arial Narrow" w:cs="Calibri"/>
          <w:color w:val="000000" w:themeColor="text1"/>
          <w:spacing w:val="1"/>
        </w:rPr>
        <w:t>o</w:t>
      </w:r>
      <w:r w:rsidR="00BE4D12" w:rsidRPr="00E50F99">
        <w:rPr>
          <w:rFonts w:ascii="Arial Narrow" w:hAnsi="Arial Narrow" w:cs="Calibri"/>
          <w:color w:val="000000" w:themeColor="text1"/>
        </w:rPr>
        <w:t>ta</w:t>
      </w:r>
      <w:r w:rsidR="00BE4D12" w:rsidRPr="00E50F99">
        <w:rPr>
          <w:rFonts w:ascii="Arial Narrow" w:hAnsi="Arial Narrow" w:cs="Calibri"/>
          <w:color w:val="000000" w:themeColor="text1"/>
          <w:spacing w:val="30"/>
        </w:rPr>
        <w:t xml:space="preserve"> </w:t>
      </w:r>
      <w:r w:rsidR="00BE4D12">
        <w:rPr>
          <w:rFonts w:ascii="Arial Narrow" w:hAnsi="Arial Narrow" w:cs="Calibri"/>
          <w:color w:val="000000" w:themeColor="text1"/>
          <w:lang w:val="en-US"/>
        </w:rPr>
        <w:t>k</w:t>
      </w:r>
      <w:r w:rsidR="00BE4D12" w:rsidRPr="00E50F99">
        <w:rPr>
          <w:rFonts w:ascii="Arial Narrow" w:hAnsi="Arial Narrow" w:cs="Calibri"/>
          <w:color w:val="000000" w:themeColor="text1"/>
          <w:spacing w:val="1"/>
        </w:rPr>
        <w:t>e</w:t>
      </w:r>
      <w:r w:rsidR="00BE4D12" w:rsidRPr="00E50F99">
        <w:rPr>
          <w:rFonts w:ascii="Arial Narrow" w:hAnsi="Arial Narrow" w:cs="Calibri"/>
          <w:color w:val="000000" w:themeColor="text1"/>
        </w:rPr>
        <w:t>sepa</w:t>
      </w:r>
      <w:r w:rsidR="00BE4D12" w:rsidRPr="00E50F99">
        <w:rPr>
          <w:rFonts w:ascii="Arial Narrow" w:hAnsi="Arial Narrow" w:cs="Calibri"/>
          <w:color w:val="000000" w:themeColor="text1"/>
          <w:spacing w:val="-1"/>
        </w:rPr>
        <w:t>h</w:t>
      </w:r>
      <w:r w:rsidR="00BE4D12" w:rsidRPr="00E50F99">
        <w:rPr>
          <w:rFonts w:ascii="Arial Narrow" w:hAnsi="Arial Narrow" w:cs="Calibri"/>
          <w:color w:val="000000" w:themeColor="text1"/>
          <w:spacing w:val="-3"/>
        </w:rPr>
        <w:t>a</w:t>
      </w:r>
      <w:r w:rsidR="00BE4D12" w:rsidRPr="00E50F99">
        <w:rPr>
          <w:rFonts w:ascii="Arial Narrow" w:hAnsi="Arial Narrow" w:cs="Calibri"/>
          <w:color w:val="000000" w:themeColor="text1"/>
          <w:spacing w:val="1"/>
        </w:rPr>
        <w:t>m</w:t>
      </w:r>
      <w:r w:rsidR="00BE4D12" w:rsidRPr="00E50F99">
        <w:rPr>
          <w:rFonts w:ascii="Arial Narrow" w:hAnsi="Arial Narrow" w:cs="Calibri"/>
          <w:color w:val="000000" w:themeColor="text1"/>
        </w:rPr>
        <w:t>a</w:t>
      </w:r>
      <w:r w:rsidR="00BE4D12" w:rsidRPr="00E50F99">
        <w:rPr>
          <w:rFonts w:ascii="Arial Narrow" w:hAnsi="Arial Narrow" w:cs="Calibri"/>
          <w:color w:val="000000" w:themeColor="text1"/>
          <w:spacing w:val="-1"/>
        </w:rPr>
        <w:t>n</w:t>
      </w:r>
      <w:r w:rsidR="00BE4D12">
        <w:rPr>
          <w:rFonts w:ascii="Arial Narrow" w:hAnsi="Arial Narrow" w:cs="Calibri"/>
          <w:color w:val="000000" w:themeColor="text1"/>
          <w:spacing w:val="-1"/>
          <w:lang w:val="en-US"/>
        </w:rPr>
        <w:t xml:space="preserve"> ini (selanjutnya disebut ”Nota Kesepahaman”)</w:t>
      </w:r>
      <w:r w:rsidR="00BE4D12" w:rsidRPr="00E50F99">
        <w:rPr>
          <w:rFonts w:ascii="Arial Narrow" w:hAnsi="Arial Narrow" w:cs="Calibri"/>
          <w:color w:val="000000" w:themeColor="text1"/>
        </w:rPr>
        <w:t>,</w:t>
      </w:r>
      <w:r w:rsidR="00BE4D12" w:rsidRPr="00E50F99">
        <w:rPr>
          <w:rFonts w:ascii="Arial Narrow" w:hAnsi="Arial Narrow" w:cs="Calibri"/>
          <w:color w:val="000000" w:themeColor="text1"/>
          <w:spacing w:val="30"/>
        </w:rPr>
        <w:t xml:space="preserve"> </w:t>
      </w:r>
      <w:r w:rsidRPr="00E50F99">
        <w:rPr>
          <w:rFonts w:ascii="Arial Narrow" w:hAnsi="Arial Narrow" w:cs="Calibri"/>
          <w:color w:val="000000" w:themeColor="text1"/>
          <w:spacing w:val="30"/>
        </w:rPr>
        <w:t xml:space="preserve"> </w:t>
      </w:r>
      <w:r w:rsidRPr="00E50F99">
        <w:rPr>
          <w:rFonts w:ascii="Arial Narrow" w:hAnsi="Arial Narrow" w:cs="Calibri"/>
          <w:color w:val="000000" w:themeColor="text1"/>
          <w:spacing w:val="1"/>
        </w:rPr>
        <w:t>o</w:t>
      </w:r>
      <w:r w:rsidRPr="00E50F99">
        <w:rPr>
          <w:rFonts w:ascii="Arial Narrow" w:hAnsi="Arial Narrow" w:cs="Calibri"/>
          <w:color w:val="000000" w:themeColor="text1"/>
        </w:rPr>
        <w:t>leh</w:t>
      </w:r>
      <w:r w:rsidRPr="00E50F99">
        <w:rPr>
          <w:rFonts w:ascii="Arial Narrow" w:hAnsi="Arial Narrow" w:cs="Calibri"/>
          <w:color w:val="000000" w:themeColor="text1"/>
          <w:spacing w:val="29"/>
        </w:rPr>
        <w:t xml:space="preserve"> </w:t>
      </w:r>
      <w:r w:rsidRPr="00E50F99">
        <w:rPr>
          <w:rFonts w:ascii="Arial Narrow" w:hAnsi="Arial Narrow" w:cs="Calibri"/>
          <w:color w:val="000000" w:themeColor="text1"/>
          <w:spacing w:val="-1"/>
        </w:rPr>
        <w:t>d</w:t>
      </w:r>
      <w:r w:rsidRPr="00E50F99">
        <w:rPr>
          <w:rFonts w:ascii="Arial Narrow" w:hAnsi="Arial Narrow" w:cs="Calibri"/>
          <w:color w:val="000000" w:themeColor="text1"/>
        </w:rPr>
        <w:t>an</w:t>
      </w:r>
      <w:r w:rsidRPr="00E50F99">
        <w:rPr>
          <w:rFonts w:ascii="Arial Narrow" w:hAnsi="Arial Narrow" w:cs="Calibri"/>
          <w:color w:val="000000" w:themeColor="text1"/>
          <w:spacing w:val="29"/>
        </w:rPr>
        <w:t xml:space="preserve"> </w:t>
      </w:r>
      <w:r w:rsidRPr="00E50F99">
        <w:rPr>
          <w:rFonts w:ascii="Arial Narrow" w:hAnsi="Arial Narrow" w:cs="Calibri"/>
          <w:color w:val="000000" w:themeColor="text1"/>
        </w:rPr>
        <w:t>a</w:t>
      </w:r>
      <w:r w:rsidRPr="00E50F99">
        <w:rPr>
          <w:rFonts w:ascii="Arial Narrow" w:hAnsi="Arial Narrow" w:cs="Calibri"/>
          <w:color w:val="000000" w:themeColor="text1"/>
          <w:spacing w:val="-1"/>
        </w:rPr>
        <w:t>n</w:t>
      </w:r>
      <w:r w:rsidRPr="00E50F99">
        <w:rPr>
          <w:rFonts w:ascii="Arial Narrow" w:hAnsi="Arial Narrow" w:cs="Calibri"/>
          <w:color w:val="000000" w:themeColor="text1"/>
        </w:rPr>
        <w:t>tara</w:t>
      </w:r>
      <w:r w:rsidRPr="00E50F99">
        <w:rPr>
          <w:rFonts w:ascii="Arial Narrow" w:hAnsi="Arial Narrow" w:cs="Calibri"/>
          <w:color w:val="000000" w:themeColor="text1"/>
          <w:spacing w:val="29"/>
        </w:rPr>
        <w:t xml:space="preserve"> </w:t>
      </w:r>
      <w:r w:rsidRPr="00E50F99">
        <w:rPr>
          <w:rFonts w:ascii="Arial Narrow" w:hAnsi="Arial Narrow" w:cs="Calibri"/>
          <w:color w:val="000000" w:themeColor="text1"/>
          <w:spacing w:val="3"/>
        </w:rPr>
        <w:t>p</w:t>
      </w:r>
      <w:r w:rsidRPr="00E50F99">
        <w:rPr>
          <w:rFonts w:ascii="Arial Narrow" w:hAnsi="Arial Narrow" w:cs="Calibri"/>
          <w:color w:val="000000" w:themeColor="text1"/>
        </w:rPr>
        <w:t>i</w:t>
      </w:r>
      <w:r w:rsidRPr="00E50F99">
        <w:rPr>
          <w:rFonts w:ascii="Arial Narrow" w:hAnsi="Arial Narrow" w:cs="Calibri"/>
          <w:color w:val="000000" w:themeColor="text1"/>
          <w:spacing w:val="-1"/>
        </w:rPr>
        <w:t>h</w:t>
      </w:r>
      <w:r w:rsidRPr="00E50F99">
        <w:rPr>
          <w:rFonts w:ascii="Arial Narrow" w:hAnsi="Arial Narrow" w:cs="Calibri"/>
          <w:color w:val="000000" w:themeColor="text1"/>
        </w:rPr>
        <w:t>ak-</w:t>
      </w:r>
      <w:r w:rsidRPr="00E50F99">
        <w:rPr>
          <w:rFonts w:ascii="Arial Narrow" w:hAnsi="Arial Narrow" w:cs="Calibri"/>
          <w:color w:val="000000" w:themeColor="text1"/>
          <w:spacing w:val="-1"/>
        </w:rPr>
        <w:t>p</w:t>
      </w:r>
      <w:r w:rsidRPr="00E50F99">
        <w:rPr>
          <w:rFonts w:ascii="Arial Narrow" w:hAnsi="Arial Narrow" w:cs="Calibri"/>
          <w:color w:val="000000" w:themeColor="text1"/>
        </w:rPr>
        <w:t>i</w:t>
      </w:r>
      <w:r w:rsidRPr="00E50F99">
        <w:rPr>
          <w:rFonts w:ascii="Arial Narrow" w:hAnsi="Arial Narrow" w:cs="Calibri"/>
          <w:color w:val="000000" w:themeColor="text1"/>
          <w:spacing w:val="1"/>
        </w:rPr>
        <w:t>h</w:t>
      </w:r>
      <w:r w:rsidRPr="00E50F99">
        <w:rPr>
          <w:rFonts w:ascii="Arial Narrow" w:hAnsi="Arial Narrow" w:cs="Calibri"/>
          <w:color w:val="000000" w:themeColor="text1"/>
        </w:rPr>
        <w:t>ak</w:t>
      </w:r>
      <w:r w:rsidRPr="00E50F99">
        <w:rPr>
          <w:rFonts w:ascii="Arial Narrow" w:hAnsi="Arial Narrow" w:cs="Calibri"/>
          <w:color w:val="000000" w:themeColor="text1"/>
          <w:spacing w:val="30"/>
        </w:rPr>
        <w:t xml:space="preserve"> </w:t>
      </w:r>
      <w:r w:rsidRPr="00E50F99">
        <w:rPr>
          <w:rFonts w:ascii="Arial Narrow" w:hAnsi="Arial Narrow" w:cs="Calibri"/>
          <w:color w:val="000000" w:themeColor="text1"/>
        </w:rPr>
        <w:t>t</w:t>
      </w:r>
      <w:r w:rsidRPr="00E50F99">
        <w:rPr>
          <w:rFonts w:ascii="Arial Narrow" w:hAnsi="Arial Narrow" w:cs="Calibri"/>
          <w:color w:val="000000" w:themeColor="text1"/>
          <w:spacing w:val="1"/>
        </w:rPr>
        <w:t>e</w:t>
      </w:r>
      <w:r w:rsidRPr="00E50F99">
        <w:rPr>
          <w:rFonts w:ascii="Arial Narrow" w:hAnsi="Arial Narrow" w:cs="Calibri"/>
          <w:color w:val="000000" w:themeColor="text1"/>
        </w:rPr>
        <w:t>rseb</w:t>
      </w:r>
      <w:r w:rsidRPr="00E50F99">
        <w:rPr>
          <w:rFonts w:ascii="Arial Narrow" w:hAnsi="Arial Narrow" w:cs="Calibri"/>
          <w:color w:val="000000" w:themeColor="text1"/>
          <w:spacing w:val="-1"/>
        </w:rPr>
        <w:t>u</w:t>
      </w:r>
      <w:r w:rsidRPr="00E50F99">
        <w:rPr>
          <w:rFonts w:ascii="Arial Narrow" w:hAnsi="Arial Narrow" w:cs="Calibri"/>
          <w:color w:val="000000" w:themeColor="text1"/>
        </w:rPr>
        <w:t>t</w:t>
      </w:r>
      <w:r w:rsidRPr="00E50F99">
        <w:rPr>
          <w:rFonts w:ascii="Arial Narrow" w:hAnsi="Arial Narrow" w:cs="Calibri"/>
          <w:color w:val="000000" w:themeColor="text1"/>
          <w:spacing w:val="30"/>
        </w:rPr>
        <w:t xml:space="preserve"> </w:t>
      </w:r>
      <w:r w:rsidRPr="00E50F99">
        <w:rPr>
          <w:rFonts w:ascii="Arial Narrow" w:hAnsi="Arial Narrow" w:cs="Calibri"/>
          <w:color w:val="000000" w:themeColor="text1"/>
          <w:spacing w:val="-1"/>
        </w:rPr>
        <w:t>d</w:t>
      </w:r>
      <w:r w:rsidRPr="00E50F99">
        <w:rPr>
          <w:rFonts w:ascii="Arial Narrow" w:hAnsi="Arial Narrow" w:cs="Calibri"/>
          <w:color w:val="000000" w:themeColor="text1"/>
        </w:rPr>
        <w:t>i</w:t>
      </w:r>
      <w:r w:rsidRPr="00E50F99">
        <w:rPr>
          <w:rFonts w:ascii="Arial Narrow" w:hAnsi="Arial Narrow" w:cs="Calibri"/>
          <w:color w:val="000000" w:themeColor="text1"/>
          <w:lang w:val="en-US"/>
        </w:rPr>
        <w:t xml:space="preserve"> </w:t>
      </w:r>
      <w:r w:rsidRPr="00E50F99">
        <w:rPr>
          <w:rFonts w:ascii="Arial Narrow" w:hAnsi="Arial Narrow" w:cs="Calibri"/>
          <w:color w:val="000000" w:themeColor="text1"/>
          <w:spacing w:val="-1"/>
        </w:rPr>
        <w:t>b</w:t>
      </w:r>
      <w:r w:rsidRPr="00E50F99">
        <w:rPr>
          <w:rFonts w:ascii="Arial Narrow" w:hAnsi="Arial Narrow" w:cs="Calibri"/>
          <w:color w:val="000000" w:themeColor="text1"/>
        </w:rPr>
        <w:t>aw</w:t>
      </w:r>
      <w:r w:rsidRPr="00E50F99">
        <w:rPr>
          <w:rFonts w:ascii="Arial Narrow" w:hAnsi="Arial Narrow" w:cs="Calibri"/>
          <w:color w:val="000000" w:themeColor="text1"/>
          <w:spacing w:val="-2"/>
        </w:rPr>
        <w:t>a</w:t>
      </w:r>
      <w:r w:rsidRPr="00E50F99">
        <w:rPr>
          <w:rFonts w:ascii="Arial Narrow" w:hAnsi="Arial Narrow" w:cs="Calibri"/>
          <w:color w:val="000000" w:themeColor="text1"/>
        </w:rPr>
        <w:t>h i</w:t>
      </w:r>
      <w:r w:rsidRPr="00E50F99">
        <w:rPr>
          <w:rFonts w:ascii="Arial Narrow" w:hAnsi="Arial Narrow" w:cs="Calibri"/>
          <w:color w:val="000000" w:themeColor="text1"/>
          <w:spacing w:val="-1"/>
        </w:rPr>
        <w:t>n</w:t>
      </w:r>
      <w:r w:rsidRPr="00E50F99">
        <w:rPr>
          <w:rFonts w:ascii="Arial Narrow" w:hAnsi="Arial Narrow" w:cs="Calibri"/>
          <w:color w:val="000000" w:themeColor="text1"/>
        </w:rPr>
        <w:t>i:</w:t>
      </w:r>
    </w:p>
    <w:p w14:paraId="33B085FE" w14:textId="77777777" w:rsidR="00913357" w:rsidRPr="00E50F99" w:rsidRDefault="00913357" w:rsidP="006278F6">
      <w:pPr>
        <w:widowControl w:val="0"/>
        <w:autoSpaceDE w:val="0"/>
        <w:autoSpaceDN w:val="0"/>
        <w:adjustRightInd w:val="0"/>
        <w:spacing w:after="0" w:line="240" w:lineRule="auto"/>
        <w:ind w:left="100" w:right="75"/>
        <w:jc w:val="both"/>
        <w:rPr>
          <w:rFonts w:ascii="Arial Narrow" w:hAnsi="Arial Narrow" w:cs="Calibri"/>
          <w:color w:val="000000" w:themeColor="text1"/>
        </w:rPr>
      </w:pPr>
    </w:p>
    <w:p w14:paraId="7DBBCEBD" w14:textId="15F32452" w:rsidR="00DD5A20" w:rsidRPr="00BB2491" w:rsidDel="00542901" w:rsidRDefault="009F2F0D" w:rsidP="00DD5A20">
      <w:pPr>
        <w:pStyle w:val="ListParagraph"/>
        <w:widowControl w:val="0"/>
        <w:numPr>
          <w:ilvl w:val="0"/>
          <w:numId w:val="43"/>
        </w:numPr>
        <w:autoSpaceDE w:val="0"/>
        <w:autoSpaceDN w:val="0"/>
        <w:adjustRightInd w:val="0"/>
        <w:ind w:right="75"/>
        <w:jc w:val="both"/>
        <w:rPr>
          <w:del w:id="3" w:author="Sony Rendra Wicaksana" w:date="2022-02-21T10:10:00Z"/>
          <w:rFonts w:ascii="Arial Narrow" w:hAnsi="Arial Narrow" w:cs="Calibri"/>
          <w:color w:val="000000" w:themeColor="text1"/>
        </w:rPr>
      </w:pPr>
      <w:r w:rsidRPr="00A873F8">
        <w:rPr>
          <w:rFonts w:ascii="Arial Narrow" w:hAnsi="Arial Narrow" w:cs="Calibri"/>
          <w:b/>
          <w:bCs/>
          <w:position w:val="1"/>
        </w:rPr>
        <w:t xml:space="preserve">PT </w:t>
      </w:r>
      <w:r w:rsidR="00A873F8" w:rsidRPr="00A873F8">
        <w:rPr>
          <w:rFonts w:ascii="Arial Narrow" w:hAnsi="Arial Narrow" w:cs="Calibri"/>
          <w:b/>
          <w:bCs/>
          <w:position w:val="1"/>
        </w:rPr>
        <w:t>Pertamina EP</w:t>
      </w:r>
      <w:r w:rsidR="00DD5A20" w:rsidRPr="00A873F8">
        <w:rPr>
          <w:rFonts w:ascii="Arial Narrow" w:hAnsi="Arial Narrow" w:cs="Calibri"/>
          <w:b/>
          <w:bCs/>
          <w:position w:val="1"/>
        </w:rPr>
        <w:t>,</w:t>
      </w:r>
      <w:r w:rsidR="0069099B" w:rsidRPr="00DD5A20">
        <w:rPr>
          <w:rFonts w:ascii="Arial Narrow" w:hAnsi="Arial Narrow" w:cs="Calibri"/>
          <w:color w:val="000000" w:themeColor="text1"/>
        </w:rPr>
        <w:t xml:space="preserve"> </w:t>
      </w:r>
      <w:r w:rsidR="006278F6" w:rsidRPr="00DD5A20">
        <w:rPr>
          <w:rFonts w:ascii="Arial Narrow" w:hAnsi="Arial Narrow" w:cs="Calibri"/>
          <w:color w:val="000000" w:themeColor="text1"/>
        </w:rPr>
        <w:t xml:space="preserve">suatu </w:t>
      </w:r>
      <w:r w:rsidR="0069099B" w:rsidRPr="00DD5A20">
        <w:rPr>
          <w:rFonts w:ascii="Arial Narrow" w:hAnsi="Arial Narrow" w:cs="Calibri"/>
          <w:color w:val="000000" w:themeColor="text1"/>
        </w:rPr>
        <w:t>perseroan t</w:t>
      </w:r>
      <w:r w:rsidR="0069099B" w:rsidRPr="00DD5A20">
        <w:rPr>
          <w:rFonts w:ascii="Arial Narrow" w:hAnsi="Arial Narrow" w:cs="Calibri"/>
          <w:color w:val="000000" w:themeColor="text1"/>
          <w:spacing w:val="1"/>
        </w:rPr>
        <w:t>e</w:t>
      </w:r>
      <w:r w:rsidR="0069099B" w:rsidRPr="00DD5A20">
        <w:rPr>
          <w:rFonts w:ascii="Arial Narrow" w:hAnsi="Arial Narrow" w:cs="Calibri"/>
          <w:color w:val="000000" w:themeColor="text1"/>
        </w:rPr>
        <w:t>r</w:t>
      </w:r>
      <w:r w:rsidR="0069099B" w:rsidRPr="00DD5A20">
        <w:rPr>
          <w:rFonts w:ascii="Arial Narrow" w:hAnsi="Arial Narrow" w:cs="Calibri"/>
          <w:color w:val="000000" w:themeColor="text1"/>
          <w:spacing w:val="-1"/>
        </w:rPr>
        <w:t>b</w:t>
      </w:r>
      <w:r w:rsidR="0069099B" w:rsidRPr="00DD5A20">
        <w:rPr>
          <w:rFonts w:ascii="Arial Narrow" w:hAnsi="Arial Narrow" w:cs="Calibri"/>
          <w:color w:val="000000" w:themeColor="text1"/>
        </w:rPr>
        <w:t xml:space="preserve">atas </w:t>
      </w:r>
      <w:r w:rsidR="0069099B" w:rsidRPr="00DD5A20">
        <w:rPr>
          <w:rFonts w:ascii="Arial Narrow" w:hAnsi="Arial Narrow" w:cs="Calibri"/>
          <w:color w:val="000000" w:themeColor="text1"/>
          <w:spacing w:val="-1"/>
        </w:rPr>
        <w:t>y</w:t>
      </w:r>
      <w:r w:rsidR="0069099B" w:rsidRPr="00DD5A20">
        <w:rPr>
          <w:rFonts w:ascii="Arial Narrow" w:hAnsi="Arial Narrow" w:cs="Calibri"/>
          <w:color w:val="000000" w:themeColor="text1"/>
        </w:rPr>
        <w:t>a</w:t>
      </w:r>
      <w:r w:rsidR="0069099B" w:rsidRPr="00DD5A20">
        <w:rPr>
          <w:rFonts w:ascii="Arial Narrow" w:hAnsi="Arial Narrow" w:cs="Calibri"/>
          <w:color w:val="000000" w:themeColor="text1"/>
          <w:spacing w:val="-1"/>
        </w:rPr>
        <w:t>n</w:t>
      </w:r>
      <w:r w:rsidR="0069099B" w:rsidRPr="00DD5A20">
        <w:rPr>
          <w:rFonts w:ascii="Arial Narrow" w:hAnsi="Arial Narrow" w:cs="Calibri"/>
          <w:color w:val="000000" w:themeColor="text1"/>
        </w:rPr>
        <w:t xml:space="preserve">g </w:t>
      </w:r>
      <w:r w:rsidR="0069099B" w:rsidRPr="00DD5A20">
        <w:rPr>
          <w:rFonts w:ascii="Arial Narrow" w:hAnsi="Arial Narrow" w:cs="Calibri"/>
          <w:color w:val="000000" w:themeColor="text1"/>
          <w:spacing w:val="-1"/>
        </w:rPr>
        <w:t>d</w:t>
      </w:r>
      <w:r w:rsidR="0069099B" w:rsidRPr="00DD5A20">
        <w:rPr>
          <w:rFonts w:ascii="Arial Narrow" w:hAnsi="Arial Narrow" w:cs="Calibri"/>
          <w:color w:val="000000" w:themeColor="text1"/>
        </w:rPr>
        <w:t>i</w:t>
      </w:r>
      <w:r w:rsidR="0069099B" w:rsidRPr="00DD5A20">
        <w:rPr>
          <w:rFonts w:ascii="Arial Narrow" w:hAnsi="Arial Narrow" w:cs="Calibri"/>
          <w:color w:val="000000" w:themeColor="text1"/>
          <w:spacing w:val="-1"/>
        </w:rPr>
        <w:t>d</w:t>
      </w:r>
      <w:r w:rsidR="0069099B" w:rsidRPr="00DD5A20">
        <w:rPr>
          <w:rFonts w:ascii="Arial Narrow" w:hAnsi="Arial Narrow" w:cs="Calibri"/>
          <w:color w:val="000000" w:themeColor="text1"/>
        </w:rPr>
        <w:t>ir</w:t>
      </w:r>
      <w:r w:rsidR="0069099B" w:rsidRPr="00DD5A20">
        <w:rPr>
          <w:rFonts w:ascii="Arial Narrow" w:hAnsi="Arial Narrow" w:cs="Calibri"/>
          <w:color w:val="000000" w:themeColor="text1"/>
          <w:spacing w:val="-1"/>
        </w:rPr>
        <w:t>i</w:t>
      </w:r>
      <w:r w:rsidR="0069099B" w:rsidRPr="00DD5A20">
        <w:rPr>
          <w:rFonts w:ascii="Arial Narrow" w:hAnsi="Arial Narrow" w:cs="Calibri"/>
          <w:color w:val="000000" w:themeColor="text1"/>
        </w:rPr>
        <w:t xml:space="preserve">kan </w:t>
      </w:r>
      <w:r w:rsidR="0069099B" w:rsidRPr="00DD5A20">
        <w:rPr>
          <w:rFonts w:ascii="Arial Narrow" w:hAnsi="Arial Narrow" w:cs="Calibri"/>
          <w:color w:val="000000" w:themeColor="text1"/>
          <w:spacing w:val="-1"/>
        </w:rPr>
        <w:t>b</w:t>
      </w:r>
      <w:r w:rsidR="0069099B" w:rsidRPr="00DD5A20">
        <w:rPr>
          <w:rFonts w:ascii="Arial Narrow" w:hAnsi="Arial Narrow" w:cs="Calibri"/>
          <w:color w:val="000000" w:themeColor="text1"/>
        </w:rPr>
        <w:t>erd</w:t>
      </w:r>
      <w:r w:rsidR="0069099B" w:rsidRPr="00DD5A20">
        <w:rPr>
          <w:rFonts w:ascii="Arial Narrow" w:hAnsi="Arial Narrow" w:cs="Calibri"/>
          <w:color w:val="000000" w:themeColor="text1"/>
          <w:spacing w:val="-1"/>
        </w:rPr>
        <w:t>a</w:t>
      </w:r>
      <w:r w:rsidR="0069099B" w:rsidRPr="00DD5A20">
        <w:rPr>
          <w:rFonts w:ascii="Arial Narrow" w:hAnsi="Arial Narrow" w:cs="Calibri"/>
          <w:color w:val="000000" w:themeColor="text1"/>
        </w:rPr>
        <w:t>sarkan</w:t>
      </w:r>
      <w:ins w:id="4" w:author="Sony Rendra Wicaksana" w:date="2022-02-21T10:12:00Z">
        <w:r w:rsidR="00542901">
          <w:rPr>
            <w:rFonts w:ascii="Arial Narrow" w:hAnsi="Arial Narrow" w:cs="Calibri"/>
            <w:color w:val="000000" w:themeColor="text1"/>
          </w:rPr>
          <w:t xml:space="preserve"> </w:t>
        </w:r>
      </w:ins>
      <w:ins w:id="5" w:author="Sony Rendra Wicaksana" w:date="2022-02-21T10:16:00Z">
        <w:r w:rsidR="004616E0" w:rsidRPr="004616E0">
          <w:rPr>
            <w:rFonts w:ascii="Arial Narrow" w:hAnsi="Arial Narrow" w:cs="Calibri"/>
            <w:bCs/>
            <w:color w:val="000000" w:themeColor="text1"/>
            <w:lang w:val="id-ID"/>
          </w:rPr>
          <w:t xml:space="preserve">Akta No. </w:t>
        </w:r>
      </w:ins>
      <w:ins w:id="6" w:author="Sony Rendra Wicaksana" w:date="2022-02-21T10:17:00Z">
        <w:del w:id="7" w:author="Radit Trianggara Putranto" w:date="2022-02-21T12:55:00Z">
          <w:r w:rsidR="004616E0" w:rsidDel="0011262B">
            <w:rPr>
              <w:rFonts w:ascii="Arial Narrow" w:hAnsi="Arial Narrow" w:cs="Calibri"/>
              <w:bCs/>
              <w:color w:val="000000" w:themeColor="text1"/>
            </w:rPr>
            <w:delText>___</w:delText>
          </w:r>
        </w:del>
      </w:ins>
      <w:ins w:id="8" w:author="Sony Rendra Wicaksana" w:date="2022-02-21T10:16:00Z">
        <w:del w:id="9" w:author="Radit Trianggara Putranto" w:date="2022-02-21T12:55:00Z">
          <w:r w:rsidR="004616E0" w:rsidRPr="004616E0" w:rsidDel="0011262B">
            <w:rPr>
              <w:rFonts w:ascii="Arial Narrow" w:hAnsi="Arial Narrow" w:cs="Calibri"/>
              <w:bCs/>
              <w:color w:val="000000" w:themeColor="text1"/>
              <w:lang w:val="id-ID"/>
            </w:rPr>
            <w:delText xml:space="preserve"> </w:delText>
          </w:r>
        </w:del>
      </w:ins>
      <w:ins w:id="10" w:author="Radit Trianggara Putranto" w:date="2022-02-21T12:55:00Z">
        <w:r w:rsidR="0011262B">
          <w:rPr>
            <w:rFonts w:ascii="Arial Narrow" w:hAnsi="Arial Narrow" w:cs="Calibri"/>
            <w:bCs/>
            <w:color w:val="000000" w:themeColor="text1"/>
          </w:rPr>
          <w:t xml:space="preserve"> 4 </w:t>
        </w:r>
      </w:ins>
      <w:ins w:id="11" w:author="Sony Rendra Wicaksana" w:date="2022-02-21T10:16:00Z">
        <w:r w:rsidR="004616E0" w:rsidRPr="004616E0">
          <w:rPr>
            <w:rFonts w:ascii="Arial Narrow" w:hAnsi="Arial Narrow" w:cs="Calibri"/>
            <w:bCs/>
            <w:color w:val="000000" w:themeColor="text1"/>
            <w:lang w:val="id-ID"/>
          </w:rPr>
          <w:t xml:space="preserve">tanggal </w:t>
        </w:r>
      </w:ins>
      <w:ins w:id="12" w:author="Sony Rendra Wicaksana" w:date="2022-02-21T10:17:00Z">
        <w:del w:id="13" w:author="Radit Trianggara Putranto" w:date="2022-02-21T12:55:00Z">
          <w:r w:rsidR="004616E0" w:rsidDel="0011262B">
            <w:rPr>
              <w:rFonts w:ascii="Arial Narrow" w:hAnsi="Arial Narrow" w:cs="Calibri"/>
              <w:bCs/>
              <w:color w:val="000000" w:themeColor="text1"/>
            </w:rPr>
            <w:delText>____</w:delText>
          </w:r>
        </w:del>
      </w:ins>
      <w:ins w:id="14" w:author="Radit Trianggara Putranto" w:date="2022-02-21T12:55:00Z">
        <w:r w:rsidR="0011262B">
          <w:rPr>
            <w:rFonts w:ascii="Arial Narrow" w:hAnsi="Arial Narrow" w:cs="Calibri"/>
            <w:bCs/>
            <w:color w:val="000000" w:themeColor="text1"/>
          </w:rPr>
          <w:t xml:space="preserve">13 September 2005 </w:t>
        </w:r>
      </w:ins>
      <w:ins w:id="15" w:author="Sony Rendra Wicaksana" w:date="2022-02-21T10:16:00Z">
        <w:r w:rsidR="004616E0" w:rsidRPr="004616E0">
          <w:rPr>
            <w:rFonts w:ascii="Arial Narrow" w:hAnsi="Arial Narrow" w:cs="Calibri"/>
            <w:bCs/>
            <w:color w:val="000000" w:themeColor="text1"/>
            <w:lang w:val="es-ES"/>
          </w:rPr>
          <w:t xml:space="preserve">, dibuat di hadapan </w:t>
        </w:r>
      </w:ins>
      <w:ins w:id="16" w:author="Radit Trianggara Putranto" w:date="2022-02-21T12:56:00Z">
        <w:r w:rsidR="0011262B">
          <w:rPr>
            <w:rFonts w:ascii="Arial Narrow" w:hAnsi="Arial Narrow" w:cs="Calibri"/>
            <w:bCs/>
            <w:color w:val="000000" w:themeColor="text1"/>
            <w:lang w:val="es-ES"/>
          </w:rPr>
          <w:t>Marianne Vincentia,</w:t>
        </w:r>
      </w:ins>
      <w:ins w:id="17" w:author="Sony Rendra Wicaksana" w:date="2022-02-21T10:17:00Z">
        <w:del w:id="18" w:author="Radit Trianggara Putranto" w:date="2022-02-21T12:56:00Z">
          <w:r w:rsidR="004616E0" w:rsidDel="0011262B">
            <w:rPr>
              <w:rFonts w:ascii="Arial Narrow" w:hAnsi="Arial Narrow" w:cs="Calibri"/>
              <w:bCs/>
              <w:color w:val="000000" w:themeColor="text1"/>
              <w:lang w:val="es-ES"/>
            </w:rPr>
            <w:delText>___</w:delText>
          </w:r>
        </w:del>
      </w:ins>
      <w:ins w:id="19" w:author="Sony Rendra Wicaksana" w:date="2022-02-21T10:16:00Z">
        <w:del w:id="20" w:author="Radit Trianggara Putranto" w:date="2022-02-21T12:56:00Z">
          <w:r w:rsidR="004616E0" w:rsidRPr="004616E0" w:rsidDel="0011262B">
            <w:rPr>
              <w:rFonts w:ascii="Arial Narrow" w:hAnsi="Arial Narrow" w:cs="Calibri"/>
              <w:bCs/>
              <w:color w:val="000000" w:themeColor="text1"/>
              <w:lang w:val="es-ES"/>
            </w:rPr>
            <w:delText xml:space="preserve">, </w:delText>
          </w:r>
        </w:del>
      </w:ins>
      <w:ins w:id="21" w:author="Radit Trianggara Putranto" w:date="2022-02-21T12:56:00Z">
        <w:r w:rsidR="0011262B">
          <w:rPr>
            <w:rFonts w:ascii="Arial Narrow" w:hAnsi="Arial Narrow" w:cs="Calibri"/>
            <w:bCs/>
            <w:color w:val="000000" w:themeColor="text1"/>
            <w:lang w:val="es-ES"/>
          </w:rPr>
          <w:t xml:space="preserve"> </w:t>
        </w:r>
      </w:ins>
      <w:ins w:id="22" w:author="Sony Rendra Wicaksana" w:date="2022-02-21T10:16:00Z">
        <w:r w:rsidR="004616E0" w:rsidRPr="004616E0">
          <w:rPr>
            <w:rFonts w:ascii="Arial Narrow" w:hAnsi="Arial Narrow" w:cs="Calibri"/>
            <w:bCs/>
            <w:color w:val="000000" w:themeColor="text1"/>
            <w:lang w:val="es-ES"/>
          </w:rPr>
          <w:t xml:space="preserve">S.H., Notaris di Jakarta, yang telah mendapatkan pengesahan dari Menteri Hukum dan Hak Asasi Manusia, No. </w:t>
        </w:r>
      </w:ins>
      <w:ins w:id="23" w:author="Radit Trianggara Putranto" w:date="2022-02-21T12:56:00Z">
        <w:r w:rsidR="0011262B">
          <w:rPr>
            <w:rFonts w:ascii="Arial Narrow" w:hAnsi="Arial Narrow" w:cs="Calibri"/>
            <w:bCs/>
            <w:color w:val="000000" w:themeColor="text1"/>
            <w:lang w:val="es-ES"/>
          </w:rPr>
          <w:t>C-26007 HT.01.01.TH.2005</w:t>
        </w:r>
      </w:ins>
      <w:ins w:id="24" w:author="Sony Rendra Wicaksana" w:date="2022-02-21T10:17:00Z">
        <w:del w:id="25" w:author="Radit Trianggara Putranto" w:date="2022-02-21T12:56:00Z">
          <w:r w:rsidR="004616E0" w:rsidDel="0011262B">
            <w:rPr>
              <w:rFonts w:ascii="Arial Narrow" w:hAnsi="Arial Narrow" w:cs="Calibri"/>
              <w:bCs/>
              <w:color w:val="000000" w:themeColor="text1"/>
              <w:lang w:val="es-ES"/>
            </w:rPr>
            <w:delText>____</w:delText>
          </w:r>
        </w:del>
      </w:ins>
      <w:ins w:id="26" w:author="Sony Rendra Wicaksana" w:date="2022-02-21T10:16:00Z">
        <w:r w:rsidR="004616E0" w:rsidRPr="004616E0">
          <w:rPr>
            <w:rFonts w:ascii="Arial Narrow" w:hAnsi="Arial Narrow" w:cs="Calibri"/>
            <w:bCs/>
            <w:color w:val="000000" w:themeColor="text1"/>
            <w:lang w:val="es-ES"/>
          </w:rPr>
          <w:t xml:space="preserve"> tanggal </w:t>
        </w:r>
      </w:ins>
      <w:ins w:id="27" w:author="Sony Rendra Wicaksana" w:date="2022-02-21T11:41:00Z">
        <w:del w:id="28" w:author="Radit Trianggara Putranto" w:date="2022-02-21T12:57:00Z">
          <w:r w:rsidR="00E23148" w:rsidDel="0011262B">
            <w:rPr>
              <w:rFonts w:ascii="Arial Narrow" w:hAnsi="Arial Narrow" w:cs="Calibri"/>
              <w:bCs/>
              <w:color w:val="000000" w:themeColor="text1"/>
              <w:lang w:val="es-ES"/>
            </w:rPr>
            <w:delText>____</w:delText>
          </w:r>
        </w:del>
      </w:ins>
      <w:ins w:id="29" w:author="Sony Rendra Wicaksana" w:date="2022-02-21T10:16:00Z">
        <w:del w:id="30" w:author="Radit Trianggara Putranto" w:date="2022-02-21T12:57:00Z">
          <w:r w:rsidR="004616E0" w:rsidRPr="004616E0" w:rsidDel="0011262B">
            <w:rPr>
              <w:rFonts w:ascii="Arial Narrow" w:hAnsi="Arial Narrow" w:cs="Calibri"/>
              <w:bCs/>
              <w:color w:val="000000" w:themeColor="text1"/>
              <w:lang w:val="es-ES"/>
            </w:rPr>
            <w:delText>,</w:delText>
          </w:r>
        </w:del>
      </w:ins>
      <w:ins w:id="31" w:author="Radit Trianggara Putranto" w:date="2022-02-21T12:57:00Z">
        <w:r w:rsidR="0011262B">
          <w:rPr>
            <w:rFonts w:ascii="Arial Narrow" w:hAnsi="Arial Narrow" w:cs="Calibri"/>
            <w:bCs/>
            <w:color w:val="000000" w:themeColor="text1"/>
            <w:lang w:val="es-ES"/>
          </w:rPr>
          <w:t>20 September 2005</w:t>
        </w:r>
      </w:ins>
      <w:ins w:id="32" w:author="Sony Rendra Wicaksana" w:date="2022-02-21T10:16:00Z">
        <w:r w:rsidR="004616E0" w:rsidRPr="004616E0">
          <w:rPr>
            <w:rFonts w:ascii="Arial Narrow" w:hAnsi="Arial Narrow" w:cs="Calibri"/>
            <w:bCs/>
            <w:color w:val="000000" w:themeColor="text1"/>
            <w:lang w:val="es-ES"/>
          </w:rPr>
          <w:t xml:space="preserve"> sebagaimana terakhir diubah dengan Akta No. </w:t>
        </w:r>
      </w:ins>
      <w:ins w:id="33" w:author="Radit Trianggara Putranto" w:date="2022-02-21T12:57:00Z">
        <w:r w:rsidR="0011262B">
          <w:rPr>
            <w:rFonts w:ascii="Arial Narrow" w:hAnsi="Arial Narrow" w:cs="Calibri"/>
            <w:color w:val="000000" w:themeColor="text1"/>
          </w:rPr>
          <w:t xml:space="preserve">30 </w:t>
        </w:r>
      </w:ins>
      <w:ins w:id="34" w:author="Sony Rendra Wicaksana" w:date="2022-02-21T10:18:00Z">
        <w:del w:id="35" w:author="Radit Trianggara Putranto" w:date="2022-02-21T12:57:00Z">
          <w:r w:rsidR="004616E0" w:rsidDel="0011262B">
            <w:rPr>
              <w:rFonts w:ascii="Arial Narrow" w:hAnsi="Arial Narrow" w:cs="Calibri"/>
              <w:color w:val="000000" w:themeColor="text1"/>
            </w:rPr>
            <w:delText>___</w:delText>
          </w:r>
        </w:del>
      </w:ins>
      <w:ins w:id="36" w:author="Sony Rendra Wicaksana" w:date="2022-02-21T10:16:00Z">
        <w:r w:rsidR="004616E0" w:rsidRPr="004616E0">
          <w:rPr>
            <w:rFonts w:ascii="Arial Narrow" w:hAnsi="Arial Narrow" w:cs="Calibri"/>
            <w:color w:val="000000" w:themeColor="text1"/>
            <w:lang w:val="id-ID"/>
          </w:rPr>
          <w:t xml:space="preserve">Tanggal </w:t>
        </w:r>
      </w:ins>
      <w:ins w:id="37" w:author="Sony Rendra Wicaksana" w:date="2022-02-21T11:42:00Z">
        <w:del w:id="38" w:author="Radit Trianggara Putranto" w:date="2022-02-21T12:57:00Z">
          <w:r w:rsidR="00E23148" w:rsidDel="0011262B">
            <w:rPr>
              <w:rFonts w:ascii="Arial Narrow" w:hAnsi="Arial Narrow" w:cs="Calibri"/>
              <w:color w:val="000000" w:themeColor="text1"/>
            </w:rPr>
            <w:delText>___</w:delText>
          </w:r>
        </w:del>
      </w:ins>
      <w:ins w:id="39" w:author="Sony Rendra Wicaksana" w:date="2022-02-21T10:16:00Z">
        <w:del w:id="40" w:author="Radit Trianggara Putranto" w:date="2022-02-21T12:57:00Z">
          <w:r w:rsidR="004616E0" w:rsidRPr="004616E0" w:rsidDel="0011262B">
            <w:rPr>
              <w:rFonts w:ascii="Arial Narrow" w:hAnsi="Arial Narrow" w:cs="Calibri"/>
              <w:bCs/>
              <w:color w:val="000000" w:themeColor="text1"/>
              <w:lang w:val="es-ES"/>
            </w:rPr>
            <w:delText>,</w:delText>
          </w:r>
        </w:del>
      </w:ins>
      <w:ins w:id="41" w:author="Radit Trianggara Putranto" w:date="2022-02-21T12:57:00Z">
        <w:r w:rsidR="0011262B">
          <w:rPr>
            <w:rFonts w:ascii="Arial Narrow" w:hAnsi="Arial Narrow" w:cs="Calibri"/>
            <w:bCs/>
            <w:color w:val="000000" w:themeColor="text1"/>
            <w:lang w:val="es-ES"/>
          </w:rPr>
          <w:t>22 April 2020</w:t>
        </w:r>
      </w:ins>
      <w:ins w:id="42" w:author="Sony Rendra Wicaksana" w:date="2022-02-21T10:16:00Z">
        <w:r w:rsidR="004616E0" w:rsidRPr="004616E0">
          <w:rPr>
            <w:rFonts w:ascii="Arial Narrow" w:hAnsi="Arial Narrow" w:cs="Calibri"/>
            <w:bCs/>
            <w:color w:val="000000" w:themeColor="text1"/>
            <w:lang w:val="es-ES"/>
          </w:rPr>
          <w:t xml:space="preserve"> dibuat di hadapan </w:t>
        </w:r>
      </w:ins>
      <w:ins w:id="43" w:author="Radit Trianggara Putranto" w:date="2022-02-21T12:58:00Z">
        <w:r w:rsidR="0011262B">
          <w:rPr>
            <w:rFonts w:ascii="Arial Narrow" w:hAnsi="Arial Narrow" w:cs="Calibri"/>
            <w:bCs/>
            <w:color w:val="000000" w:themeColor="text1"/>
            <w:lang w:val="es-ES"/>
          </w:rPr>
          <w:t xml:space="preserve">Marianne Vincentia, </w:t>
        </w:r>
        <w:r w:rsidR="0011262B" w:rsidRPr="004616E0">
          <w:rPr>
            <w:rFonts w:ascii="Arial Narrow" w:hAnsi="Arial Narrow" w:cs="Calibri"/>
            <w:bCs/>
            <w:color w:val="000000" w:themeColor="text1"/>
            <w:lang w:val="es-ES"/>
          </w:rPr>
          <w:t>S.H</w:t>
        </w:r>
      </w:ins>
      <w:ins w:id="44" w:author="Sony Rendra Wicaksana" w:date="2022-02-21T10:18:00Z">
        <w:del w:id="45" w:author="Radit Trianggara Putranto" w:date="2022-02-21T12:58:00Z">
          <w:r w:rsidR="004616E0" w:rsidDel="0011262B">
            <w:rPr>
              <w:rFonts w:ascii="Arial Narrow" w:hAnsi="Arial Narrow" w:cs="Calibri"/>
              <w:bCs/>
              <w:color w:val="000000" w:themeColor="text1"/>
              <w:lang w:val="es-ES"/>
            </w:rPr>
            <w:delText>___</w:delText>
          </w:r>
        </w:del>
      </w:ins>
      <w:ins w:id="46" w:author="Sony Rendra Wicaksana" w:date="2022-02-21T10:16:00Z">
        <w:del w:id="47" w:author="Radit Trianggara Putranto" w:date="2022-02-21T12:58:00Z">
          <w:r w:rsidR="004616E0" w:rsidRPr="004616E0" w:rsidDel="0011262B">
            <w:rPr>
              <w:rFonts w:ascii="Arial Narrow" w:hAnsi="Arial Narrow" w:cs="Calibri"/>
              <w:bCs/>
              <w:color w:val="000000" w:themeColor="text1"/>
              <w:lang w:val="es-ES"/>
            </w:rPr>
            <w:delText>, S.H</w:delText>
          </w:r>
        </w:del>
        <w:r w:rsidR="004616E0" w:rsidRPr="004616E0">
          <w:rPr>
            <w:rFonts w:ascii="Arial Narrow" w:hAnsi="Arial Narrow" w:cs="Calibri"/>
            <w:bCs/>
            <w:color w:val="000000" w:themeColor="text1"/>
            <w:lang w:val="es-ES"/>
          </w:rPr>
          <w:t xml:space="preserve">., Notaris di Jakarta, yang </w:t>
        </w:r>
        <w:r w:rsidR="004616E0" w:rsidRPr="004616E0">
          <w:rPr>
            <w:rFonts w:ascii="Arial Narrow" w:hAnsi="Arial Narrow" w:cs="Calibri"/>
            <w:color w:val="000000" w:themeColor="text1"/>
            <w:lang w:val="id-ID"/>
          </w:rPr>
          <w:t xml:space="preserve">telah mendapatkan persetujuan dari </w:t>
        </w:r>
        <w:r w:rsidR="004616E0" w:rsidRPr="004616E0">
          <w:rPr>
            <w:rFonts w:ascii="Arial Narrow" w:hAnsi="Arial Narrow" w:cs="Calibri"/>
            <w:bCs/>
            <w:color w:val="000000" w:themeColor="text1"/>
            <w:lang w:val="es-ES"/>
          </w:rPr>
          <w:t>Menteri Hukum dan Hak Asasi Manusia No.</w:t>
        </w:r>
      </w:ins>
      <w:ins w:id="48" w:author="Radit Trianggara Putranto" w:date="2022-02-21T12:58:00Z">
        <w:r w:rsidR="0011262B">
          <w:rPr>
            <w:rFonts w:ascii="Arial Narrow" w:hAnsi="Arial Narrow" w:cs="Calibri"/>
            <w:color w:val="000000" w:themeColor="text1"/>
          </w:rPr>
          <w:t xml:space="preserve"> AHU-0031474.AH.01.02 TAHUN 2020</w:t>
        </w:r>
      </w:ins>
      <w:ins w:id="49" w:author="Sony Rendra Wicaksana" w:date="2022-02-21T10:16:00Z">
        <w:del w:id="50" w:author="Radit Trianggara Putranto" w:date="2022-02-21T12:58:00Z">
          <w:r w:rsidR="004616E0" w:rsidRPr="004616E0" w:rsidDel="0011262B">
            <w:rPr>
              <w:rFonts w:ascii="Arial Narrow" w:hAnsi="Arial Narrow" w:cs="Calibri"/>
              <w:bCs/>
              <w:color w:val="000000" w:themeColor="text1"/>
              <w:lang w:val="es-ES"/>
            </w:rPr>
            <w:delText xml:space="preserve"> </w:delText>
          </w:r>
        </w:del>
      </w:ins>
      <w:ins w:id="51" w:author="Sony Rendra Wicaksana" w:date="2022-02-21T10:18:00Z">
        <w:del w:id="52" w:author="Radit Trianggara Putranto" w:date="2022-02-21T12:58:00Z">
          <w:r w:rsidR="004616E0" w:rsidDel="0011262B">
            <w:rPr>
              <w:rFonts w:ascii="Arial Narrow" w:hAnsi="Arial Narrow" w:cs="Calibri"/>
              <w:color w:val="000000" w:themeColor="text1"/>
            </w:rPr>
            <w:delText>____</w:delText>
          </w:r>
        </w:del>
      </w:ins>
      <w:ins w:id="53" w:author="Sony Rendra Wicaksana" w:date="2022-02-21T10:16:00Z">
        <w:r w:rsidR="004616E0" w:rsidRPr="004616E0">
          <w:rPr>
            <w:rFonts w:ascii="Arial Narrow" w:hAnsi="Arial Narrow" w:cs="Calibri"/>
            <w:bCs/>
            <w:color w:val="000000" w:themeColor="text1"/>
            <w:lang w:val="es-ES"/>
          </w:rPr>
          <w:t xml:space="preserve">, yang beralamat di Gedung Menara Standard Chartered Lantai 21, Jl. Prof. Dr. Satrio No. 164, Jakarta 12950, </w:t>
        </w:r>
      </w:ins>
      <w:ins w:id="54" w:author="Sony Rendra Wicaksana" w:date="2022-02-21T11:54:00Z">
        <w:r w:rsidR="00055BC3" w:rsidRPr="00055BC3">
          <w:rPr>
            <w:rFonts w:ascii="Arial Narrow" w:hAnsi="Arial Narrow" w:cs="Calibri"/>
            <w:bCs/>
            <w:color w:val="000000" w:themeColor="text1"/>
            <w:lang w:val="es-ES"/>
          </w:rPr>
          <w:t xml:space="preserve">NPWP No. 02.369.005.0-081.000, </w:t>
        </w:r>
      </w:ins>
      <w:ins w:id="55" w:author="Sony Rendra Wicaksana" w:date="2022-02-21T10:16:00Z">
        <w:r w:rsidR="004616E0">
          <w:rPr>
            <w:rFonts w:ascii="Arial Narrow" w:hAnsi="Arial Narrow" w:cs="Calibri"/>
            <w:color w:val="000000" w:themeColor="text1"/>
          </w:rPr>
          <w:t xml:space="preserve"> </w:t>
        </w:r>
      </w:ins>
      <w:del w:id="56" w:author="Sony Rendra Wicaksana" w:date="2022-02-21T10:18:00Z">
        <w:r w:rsidR="0069099B" w:rsidRPr="00DD5A20" w:rsidDel="004616E0">
          <w:rPr>
            <w:rFonts w:ascii="Arial Narrow" w:hAnsi="Arial Narrow" w:cs="Calibri"/>
            <w:color w:val="000000" w:themeColor="text1"/>
          </w:rPr>
          <w:delText xml:space="preserve"> </w:delText>
        </w:r>
        <w:r w:rsidR="0069099B" w:rsidRPr="00DD5A20" w:rsidDel="004616E0">
          <w:rPr>
            <w:rFonts w:ascii="Arial Narrow" w:hAnsi="Arial Narrow" w:cs="Calibri"/>
            <w:color w:val="000000" w:themeColor="text1"/>
            <w:spacing w:val="-1"/>
          </w:rPr>
          <w:delText>hu</w:delText>
        </w:r>
        <w:r w:rsidR="0069099B" w:rsidRPr="00DD5A20" w:rsidDel="004616E0">
          <w:rPr>
            <w:rFonts w:ascii="Arial Narrow" w:hAnsi="Arial Narrow" w:cs="Calibri"/>
            <w:color w:val="000000" w:themeColor="text1"/>
          </w:rPr>
          <w:delText>kum I</w:delText>
        </w:r>
        <w:r w:rsidR="0069099B" w:rsidRPr="00DD5A20" w:rsidDel="004616E0">
          <w:rPr>
            <w:rFonts w:ascii="Arial Narrow" w:hAnsi="Arial Narrow" w:cs="Calibri"/>
            <w:color w:val="000000" w:themeColor="text1"/>
            <w:spacing w:val="-1"/>
          </w:rPr>
          <w:delText>nd</w:delText>
        </w:r>
        <w:r w:rsidR="0069099B" w:rsidRPr="00DD5A20" w:rsidDel="004616E0">
          <w:rPr>
            <w:rFonts w:ascii="Arial Narrow" w:hAnsi="Arial Narrow" w:cs="Calibri"/>
            <w:color w:val="000000" w:themeColor="text1"/>
            <w:spacing w:val="1"/>
          </w:rPr>
          <w:delText>o</w:delText>
        </w:r>
        <w:r w:rsidR="0069099B" w:rsidRPr="00DD5A20" w:rsidDel="004616E0">
          <w:rPr>
            <w:rFonts w:ascii="Arial Narrow" w:hAnsi="Arial Narrow" w:cs="Calibri"/>
            <w:color w:val="000000" w:themeColor="text1"/>
            <w:spacing w:val="-1"/>
          </w:rPr>
          <w:delText>n</w:delText>
        </w:r>
        <w:r w:rsidR="0069099B" w:rsidRPr="00DD5A20" w:rsidDel="004616E0">
          <w:rPr>
            <w:rFonts w:ascii="Arial Narrow" w:hAnsi="Arial Narrow" w:cs="Calibri"/>
            <w:color w:val="000000" w:themeColor="text1"/>
          </w:rPr>
          <w:delText xml:space="preserve">esia, </w:delText>
        </w:r>
        <w:r w:rsidR="0069099B" w:rsidRPr="00DD5A20" w:rsidDel="004616E0">
          <w:rPr>
            <w:rFonts w:ascii="Arial Narrow" w:hAnsi="Arial Narrow" w:cs="Calibri"/>
            <w:color w:val="000000" w:themeColor="text1"/>
            <w:spacing w:val="-1"/>
          </w:rPr>
          <w:delText>b</w:delText>
        </w:r>
        <w:r w:rsidR="0069099B" w:rsidRPr="00DD5A20" w:rsidDel="004616E0">
          <w:rPr>
            <w:rFonts w:ascii="Arial Narrow" w:hAnsi="Arial Narrow" w:cs="Calibri"/>
            <w:color w:val="000000" w:themeColor="text1"/>
          </w:rPr>
          <w:delText>er</w:delText>
        </w:r>
        <w:r w:rsidR="0069099B" w:rsidRPr="00DD5A20" w:rsidDel="004616E0">
          <w:rPr>
            <w:rFonts w:ascii="Arial Narrow" w:hAnsi="Arial Narrow" w:cs="Calibri"/>
            <w:color w:val="000000" w:themeColor="text1"/>
            <w:spacing w:val="-2"/>
          </w:rPr>
          <w:delText>k</w:delText>
        </w:r>
        <w:r w:rsidR="0069099B" w:rsidRPr="00DD5A20" w:rsidDel="004616E0">
          <w:rPr>
            <w:rFonts w:ascii="Arial Narrow" w:hAnsi="Arial Narrow" w:cs="Calibri"/>
            <w:color w:val="000000" w:themeColor="text1"/>
          </w:rPr>
          <w:delText>ed</w:delText>
        </w:r>
        <w:r w:rsidR="0069099B" w:rsidRPr="00DD5A20" w:rsidDel="004616E0">
          <w:rPr>
            <w:rFonts w:ascii="Arial Narrow" w:hAnsi="Arial Narrow" w:cs="Calibri"/>
            <w:color w:val="000000" w:themeColor="text1"/>
            <w:spacing w:val="-1"/>
          </w:rPr>
          <w:delText>udu</w:delText>
        </w:r>
        <w:r w:rsidR="0069099B" w:rsidRPr="00DD5A20" w:rsidDel="004616E0">
          <w:rPr>
            <w:rFonts w:ascii="Arial Narrow" w:hAnsi="Arial Narrow" w:cs="Calibri"/>
            <w:color w:val="000000" w:themeColor="text1"/>
          </w:rPr>
          <w:delText xml:space="preserve">kan </w:delText>
        </w:r>
      </w:del>
      <w:commentRangeStart w:id="57"/>
      <w:del w:id="58" w:author="Sony Rendra Wicaksana" w:date="2022-02-21T09:59:00Z">
        <w:r w:rsidR="0069099B" w:rsidRPr="00DD5A20" w:rsidDel="00BB2491">
          <w:rPr>
            <w:rFonts w:ascii="Arial Narrow" w:hAnsi="Arial Narrow" w:cs="Calibri"/>
            <w:color w:val="000000" w:themeColor="text1"/>
          </w:rPr>
          <w:delText xml:space="preserve">dan berkantor pusat </w:delText>
        </w:r>
        <w:r w:rsidR="0069099B" w:rsidRPr="00DD5A20" w:rsidDel="00BB2491">
          <w:rPr>
            <w:rFonts w:ascii="Arial Narrow" w:hAnsi="Arial Narrow" w:cs="Calibri"/>
            <w:color w:val="000000" w:themeColor="text1"/>
            <w:spacing w:val="-1"/>
          </w:rPr>
          <w:delText>d</w:delText>
        </w:r>
        <w:r w:rsidR="0069099B" w:rsidRPr="00DD5A20" w:rsidDel="00BB2491">
          <w:rPr>
            <w:rFonts w:ascii="Arial Narrow" w:hAnsi="Arial Narrow" w:cs="Calibri"/>
            <w:color w:val="000000" w:themeColor="text1"/>
          </w:rPr>
          <w:delText xml:space="preserve">i </w:delText>
        </w:r>
        <w:r w:rsidR="0069099B" w:rsidRPr="00DD5A20" w:rsidDel="00BB2491">
          <w:rPr>
            <w:rFonts w:ascii="Arial Narrow" w:hAnsi="Arial Narrow" w:cs="Calibri"/>
            <w:color w:val="000000" w:themeColor="text1"/>
            <w:spacing w:val="-1"/>
          </w:rPr>
          <w:delText>J</w:delText>
        </w:r>
        <w:r w:rsidR="0069099B" w:rsidRPr="00DD5A20" w:rsidDel="00BB2491">
          <w:rPr>
            <w:rFonts w:ascii="Arial Narrow" w:hAnsi="Arial Narrow" w:cs="Calibri"/>
            <w:color w:val="000000" w:themeColor="text1"/>
          </w:rPr>
          <w:delText xml:space="preserve">akarta, </w:delText>
        </w:r>
        <w:r w:rsidR="0069099B" w:rsidRPr="00DD5A20" w:rsidDel="00BB2491">
          <w:rPr>
            <w:rFonts w:ascii="Arial Narrow" w:hAnsi="Arial Narrow" w:cs="Calibri"/>
            <w:color w:val="000000" w:themeColor="text1"/>
            <w:spacing w:val="-1"/>
          </w:rPr>
          <w:delText>b</w:delText>
        </w:r>
        <w:r w:rsidR="0069099B" w:rsidRPr="00DD5A20" w:rsidDel="00BB2491">
          <w:rPr>
            <w:rFonts w:ascii="Arial Narrow" w:hAnsi="Arial Narrow" w:cs="Calibri"/>
            <w:color w:val="000000" w:themeColor="text1"/>
          </w:rPr>
          <w:delText>eral</w:delText>
        </w:r>
        <w:r w:rsidR="0069099B" w:rsidRPr="00DD5A20" w:rsidDel="00BB2491">
          <w:rPr>
            <w:rFonts w:ascii="Arial Narrow" w:hAnsi="Arial Narrow" w:cs="Calibri"/>
            <w:color w:val="000000" w:themeColor="text1"/>
            <w:spacing w:val="-3"/>
          </w:rPr>
          <w:delText>a</w:delText>
        </w:r>
        <w:r w:rsidR="0069099B" w:rsidRPr="00DD5A20" w:rsidDel="00BB2491">
          <w:rPr>
            <w:rFonts w:ascii="Arial Narrow" w:hAnsi="Arial Narrow" w:cs="Calibri"/>
            <w:color w:val="000000" w:themeColor="text1"/>
            <w:spacing w:val="1"/>
          </w:rPr>
          <w:delText>m</w:delText>
        </w:r>
        <w:r w:rsidR="006278F6" w:rsidRPr="00DD5A20" w:rsidDel="00BB2491">
          <w:rPr>
            <w:rFonts w:ascii="Arial Narrow" w:hAnsi="Arial Narrow" w:cs="Calibri"/>
            <w:color w:val="000000" w:themeColor="text1"/>
          </w:rPr>
          <w:delText xml:space="preserve">at </w:delText>
        </w:r>
      </w:del>
      <w:del w:id="59" w:author="Sony Rendra Wicaksana" w:date="2022-02-21T10:18:00Z">
        <w:r w:rsidR="00DD5A20" w:rsidDel="004616E0">
          <w:rPr>
            <w:rFonts w:ascii="Arial Narrow" w:hAnsi="Arial Narrow" w:cs="Calibri"/>
            <w:color w:val="000000" w:themeColor="text1"/>
          </w:rPr>
          <w:delText>di</w:delText>
        </w:r>
        <w:commentRangeEnd w:id="57"/>
        <w:r w:rsidR="00BB2491" w:rsidDel="004616E0">
          <w:rPr>
            <w:rStyle w:val="CommentReference"/>
            <w:rFonts w:ascii="Calibri" w:hAnsi="Calibri"/>
            <w:lang w:val="id-ID" w:eastAsia="id-ID"/>
          </w:rPr>
          <w:commentReference w:id="57"/>
        </w:r>
        <w:r w:rsidR="0069099B" w:rsidRPr="00DD5A20" w:rsidDel="004616E0">
          <w:rPr>
            <w:rFonts w:ascii="Arial Narrow" w:hAnsi="Arial Narrow" w:cs="Calibri"/>
            <w:color w:val="000000" w:themeColor="text1"/>
          </w:rPr>
          <w:delText xml:space="preserve"> </w:delText>
        </w:r>
        <w:r w:rsidR="00DD5A20" w:rsidRPr="00DD5A20" w:rsidDel="004616E0">
          <w:rPr>
            <w:rFonts w:ascii="Arial Narrow" w:hAnsi="Arial Narrow" w:cs="Calibri"/>
            <w:bCs/>
            <w:spacing w:val="-1"/>
          </w:rPr>
          <w:delText xml:space="preserve">Gedung </w:delText>
        </w:r>
        <w:r w:rsidR="00454050" w:rsidDel="004616E0">
          <w:rPr>
            <w:rFonts w:ascii="Arial Narrow" w:hAnsi="Arial Narrow" w:cs="Calibri"/>
            <w:bCs/>
            <w:spacing w:val="-1"/>
          </w:rPr>
          <w:delText xml:space="preserve">RDTX lantai </w:delText>
        </w:r>
        <w:r w:rsidR="00454050" w:rsidRPr="00A873F8" w:rsidDel="004616E0">
          <w:rPr>
            <w:rFonts w:ascii="Arial Narrow" w:hAnsi="Arial Narrow" w:cs="Calibri"/>
            <w:bCs/>
            <w:spacing w:val="-1"/>
          </w:rPr>
          <w:delText>15</w:delText>
        </w:r>
        <w:r w:rsidR="00DD5A20" w:rsidRPr="00454050" w:rsidDel="004616E0">
          <w:rPr>
            <w:rFonts w:ascii="Arial Narrow" w:hAnsi="Arial Narrow" w:cs="Calibri"/>
            <w:bCs/>
            <w:spacing w:val="-1"/>
          </w:rPr>
          <w:delText xml:space="preserve"> Jl. Prof. DR. Satrio No.17, RW.4, Kuningan, Karet Kuningan, Kecamatan Setiabudi, Kota Jakarta Selatan, Daerah Khusus Ibukota Jakarta 12930</w:delText>
        </w:r>
        <w:r w:rsidR="00C10F52" w:rsidRPr="00454050" w:rsidDel="004616E0">
          <w:rPr>
            <w:rFonts w:ascii="Arial Narrow" w:hAnsi="Arial Narrow" w:cs="Calibri"/>
            <w:bCs/>
            <w:spacing w:val="-1"/>
          </w:rPr>
          <w:delText>- TBC</w:delText>
        </w:r>
        <w:r w:rsidR="0069099B" w:rsidRPr="00DD5A20" w:rsidDel="004616E0">
          <w:rPr>
            <w:rFonts w:ascii="Arial Narrow" w:hAnsi="Arial Narrow" w:cs="Calibri"/>
            <w:color w:val="000000" w:themeColor="text1"/>
          </w:rPr>
          <w:delText xml:space="preserve">, </w:delText>
        </w:r>
      </w:del>
      <w:r w:rsidR="0069099B" w:rsidRPr="00DD5A20">
        <w:rPr>
          <w:rFonts w:ascii="Arial Narrow" w:hAnsi="Arial Narrow" w:cs="Calibri"/>
          <w:color w:val="000000" w:themeColor="text1"/>
          <w:spacing w:val="-1"/>
        </w:rPr>
        <w:t>d</w:t>
      </w:r>
      <w:r w:rsidR="0069099B" w:rsidRPr="00DD5A20">
        <w:rPr>
          <w:rFonts w:ascii="Arial Narrow" w:hAnsi="Arial Narrow" w:cs="Calibri"/>
          <w:color w:val="000000" w:themeColor="text1"/>
        </w:rPr>
        <w:t>al</w:t>
      </w:r>
      <w:r w:rsidR="0069099B" w:rsidRPr="00DD5A20">
        <w:rPr>
          <w:rFonts w:ascii="Arial Narrow" w:hAnsi="Arial Narrow" w:cs="Calibri"/>
          <w:color w:val="000000" w:themeColor="text1"/>
          <w:spacing w:val="-1"/>
        </w:rPr>
        <w:t>a</w:t>
      </w:r>
      <w:r w:rsidR="0069099B" w:rsidRPr="00DD5A20">
        <w:rPr>
          <w:rFonts w:ascii="Arial Narrow" w:hAnsi="Arial Narrow" w:cs="Calibri"/>
          <w:color w:val="000000" w:themeColor="text1"/>
        </w:rPr>
        <w:t>m</w:t>
      </w:r>
      <w:r w:rsidR="0069099B" w:rsidRPr="00DD5A20">
        <w:rPr>
          <w:rFonts w:ascii="Arial Narrow" w:hAnsi="Arial Narrow" w:cs="Calibri"/>
          <w:color w:val="000000" w:themeColor="text1"/>
          <w:spacing w:val="2"/>
        </w:rPr>
        <w:t xml:space="preserve"> </w:t>
      </w:r>
      <w:del w:id="60" w:author="Sony Rendra Wicaksana" w:date="2022-02-21T09:54:00Z">
        <w:r w:rsidR="0069099B" w:rsidRPr="00DD5A20" w:rsidDel="00BB2491">
          <w:rPr>
            <w:rFonts w:ascii="Arial Narrow" w:hAnsi="Arial Narrow" w:cs="Calibri"/>
            <w:color w:val="000000" w:themeColor="text1"/>
            <w:spacing w:val="-1"/>
          </w:rPr>
          <w:delText>h</w:delText>
        </w:r>
        <w:r w:rsidR="0069099B" w:rsidRPr="00DD5A20" w:rsidDel="00BB2491">
          <w:rPr>
            <w:rFonts w:ascii="Arial Narrow" w:hAnsi="Arial Narrow" w:cs="Calibri"/>
            <w:color w:val="000000" w:themeColor="text1"/>
          </w:rPr>
          <w:delText>al</w:delText>
        </w:r>
      </w:del>
      <w:ins w:id="61" w:author="Sony Rendra Wicaksana" w:date="2022-02-21T09:54:00Z">
        <w:r w:rsidR="00BB2491">
          <w:rPr>
            <w:rFonts w:ascii="Arial Narrow" w:hAnsi="Arial Narrow" w:cs="Calibri"/>
            <w:color w:val="000000" w:themeColor="text1"/>
          </w:rPr>
          <w:t>Nota Kesepahaman</w:t>
        </w:r>
      </w:ins>
      <w:r w:rsidR="0069099B" w:rsidRPr="00DD5A20">
        <w:rPr>
          <w:rFonts w:ascii="Arial Narrow" w:hAnsi="Arial Narrow" w:cs="Calibri"/>
          <w:color w:val="000000" w:themeColor="text1"/>
        </w:rPr>
        <w:t xml:space="preserve"> i</w:t>
      </w:r>
      <w:r w:rsidR="0069099B" w:rsidRPr="00DD5A20">
        <w:rPr>
          <w:rFonts w:ascii="Arial Narrow" w:hAnsi="Arial Narrow" w:cs="Calibri"/>
          <w:color w:val="000000" w:themeColor="text1"/>
          <w:spacing w:val="-1"/>
        </w:rPr>
        <w:t>n</w:t>
      </w:r>
      <w:r w:rsidR="0069099B" w:rsidRPr="00DD5A20">
        <w:rPr>
          <w:rFonts w:ascii="Arial Narrow" w:hAnsi="Arial Narrow" w:cs="Calibri"/>
          <w:color w:val="000000" w:themeColor="text1"/>
        </w:rPr>
        <w:t xml:space="preserve">i </w:t>
      </w:r>
      <w:r w:rsidR="0069099B" w:rsidRPr="00DD5A20">
        <w:rPr>
          <w:rFonts w:ascii="Arial Narrow" w:hAnsi="Arial Narrow" w:cs="Calibri"/>
          <w:color w:val="000000" w:themeColor="text1"/>
          <w:spacing w:val="-1"/>
        </w:rPr>
        <w:t>d</w:t>
      </w:r>
      <w:r w:rsidR="0069099B" w:rsidRPr="00DD5A20">
        <w:rPr>
          <w:rFonts w:ascii="Arial Narrow" w:hAnsi="Arial Narrow" w:cs="Calibri"/>
          <w:color w:val="000000" w:themeColor="text1"/>
        </w:rPr>
        <w:t xml:space="preserve">iwakili </w:t>
      </w:r>
      <w:del w:id="62" w:author="Sony Rendra Wicaksana" w:date="2022-02-21T09:54:00Z">
        <w:r w:rsidR="0069099B" w:rsidRPr="00DD5A20" w:rsidDel="00BB2491">
          <w:rPr>
            <w:rFonts w:ascii="Arial Narrow" w:hAnsi="Arial Narrow" w:cs="Calibri"/>
            <w:color w:val="000000" w:themeColor="text1"/>
          </w:rPr>
          <w:delText>s</w:delText>
        </w:r>
        <w:r w:rsidR="0069099B" w:rsidRPr="00DD5A20" w:rsidDel="00BB2491">
          <w:rPr>
            <w:rFonts w:ascii="Arial Narrow" w:hAnsi="Arial Narrow" w:cs="Calibri"/>
            <w:color w:val="000000" w:themeColor="text1"/>
            <w:spacing w:val="-2"/>
          </w:rPr>
          <w:delText>e</w:delText>
        </w:r>
        <w:r w:rsidR="0069099B" w:rsidRPr="00DD5A20" w:rsidDel="00BB2491">
          <w:rPr>
            <w:rFonts w:ascii="Arial Narrow" w:hAnsi="Arial Narrow" w:cs="Calibri"/>
            <w:color w:val="000000" w:themeColor="text1"/>
          </w:rPr>
          <w:delText>ca</w:delText>
        </w:r>
        <w:r w:rsidR="0069099B" w:rsidRPr="00DD5A20" w:rsidDel="00BB2491">
          <w:rPr>
            <w:rFonts w:ascii="Arial Narrow" w:hAnsi="Arial Narrow" w:cs="Calibri"/>
            <w:color w:val="000000" w:themeColor="text1"/>
            <w:spacing w:val="-3"/>
          </w:rPr>
          <w:delText>r</w:delText>
        </w:r>
        <w:r w:rsidR="0069099B" w:rsidRPr="00DD5A20" w:rsidDel="00BB2491">
          <w:rPr>
            <w:rFonts w:ascii="Arial Narrow" w:hAnsi="Arial Narrow" w:cs="Calibri"/>
            <w:color w:val="000000" w:themeColor="text1"/>
          </w:rPr>
          <w:delText xml:space="preserve">a sah </w:delText>
        </w:r>
      </w:del>
      <w:r w:rsidR="0069099B" w:rsidRPr="00DD5A20">
        <w:rPr>
          <w:rFonts w:ascii="Arial Narrow" w:hAnsi="Arial Narrow" w:cs="Calibri"/>
          <w:color w:val="000000" w:themeColor="text1"/>
          <w:spacing w:val="1"/>
        </w:rPr>
        <w:t>o</w:t>
      </w:r>
      <w:r w:rsidR="0069099B" w:rsidRPr="00DD5A20">
        <w:rPr>
          <w:rFonts w:ascii="Arial Narrow" w:hAnsi="Arial Narrow" w:cs="Calibri"/>
          <w:color w:val="000000" w:themeColor="text1"/>
        </w:rPr>
        <w:t>leh</w:t>
      </w:r>
      <w:r w:rsidR="0069099B" w:rsidRPr="00DD5A20">
        <w:rPr>
          <w:rFonts w:ascii="Arial Narrow" w:hAnsi="Arial Narrow" w:cs="Calibri"/>
          <w:color w:val="000000" w:themeColor="text1"/>
          <w:spacing w:val="3"/>
        </w:rPr>
        <w:t xml:space="preserve"> </w:t>
      </w:r>
      <w:r w:rsidR="00DD5A20" w:rsidRPr="00B62381">
        <w:rPr>
          <w:rFonts w:ascii="Helvetica" w:hAnsi="Helvetica" w:cs="Helvetica"/>
          <w:b/>
          <w:color w:val="000000"/>
          <w:sz w:val="21"/>
          <w:szCs w:val="21"/>
          <w:shd w:val="clear" w:color="auto" w:fill="FFFFFF"/>
        </w:rPr>
        <w:t>Jaffee Arizon Suardin</w:t>
      </w:r>
      <w:r w:rsidR="004A1E55" w:rsidRPr="00DD5A20">
        <w:rPr>
          <w:rFonts w:ascii="Arial Narrow" w:hAnsi="Arial Narrow" w:cs="Calibri"/>
          <w:color w:val="000000" w:themeColor="text1"/>
          <w:spacing w:val="3"/>
        </w:rPr>
        <w:t xml:space="preserve"> </w:t>
      </w:r>
      <w:r w:rsidR="0069099B" w:rsidRPr="00DD5A20">
        <w:rPr>
          <w:rFonts w:ascii="Arial Narrow" w:hAnsi="Arial Narrow" w:cs="Calibri"/>
          <w:color w:val="000000" w:themeColor="text1"/>
        </w:rPr>
        <w:t>selaku</w:t>
      </w:r>
      <w:r w:rsidR="0069099B" w:rsidRPr="00DD5A20">
        <w:rPr>
          <w:rFonts w:ascii="Arial Narrow" w:hAnsi="Arial Narrow" w:cs="Calibri"/>
          <w:color w:val="000000" w:themeColor="text1"/>
          <w:spacing w:val="1"/>
        </w:rPr>
        <w:t xml:space="preserve"> </w:t>
      </w:r>
      <w:r w:rsidR="00C10F52" w:rsidRPr="00BB2491">
        <w:rPr>
          <w:rFonts w:ascii="Arial Narrow" w:hAnsi="Arial Narrow" w:cs="Arial"/>
          <w:color w:val="000000" w:themeColor="text1"/>
          <w:rPrChange w:id="63" w:author="Sony Rendra Wicaksana" w:date="2022-02-21T10:01:00Z">
            <w:rPr>
              <w:rFonts w:ascii="Arial Narrow" w:hAnsi="Arial Narrow" w:cs="Arial"/>
              <w:b/>
              <w:color w:val="000000" w:themeColor="text1"/>
            </w:rPr>
          </w:rPrChange>
        </w:rPr>
        <w:t xml:space="preserve">Direktur 1 </w:t>
      </w:r>
      <w:del w:id="64" w:author="Sony Rendra Wicaksana" w:date="2022-02-21T09:55:00Z">
        <w:r w:rsidR="00B70233" w:rsidRPr="00630106" w:rsidDel="00BB2491">
          <w:rPr>
            <w:rFonts w:ascii="Arial Narrow" w:hAnsi="Arial Narrow" w:cs="Calibri"/>
            <w:bCs/>
            <w:spacing w:val="-1"/>
          </w:rPr>
          <w:delText xml:space="preserve">untuk </w:delText>
        </w:r>
      </w:del>
      <w:r w:rsidR="00630106">
        <w:rPr>
          <w:rFonts w:ascii="Arial Narrow" w:hAnsi="Arial Narrow" w:cs="Calibri"/>
          <w:bCs/>
          <w:spacing w:val="-1"/>
        </w:rPr>
        <w:t>PT Pertami</w:t>
      </w:r>
      <w:r w:rsidR="00A873F8" w:rsidRPr="00630106">
        <w:rPr>
          <w:rFonts w:ascii="Arial Narrow" w:hAnsi="Arial Narrow" w:cs="Calibri"/>
          <w:bCs/>
          <w:spacing w:val="-1"/>
        </w:rPr>
        <w:t xml:space="preserve">na EP </w:t>
      </w:r>
      <w:ins w:id="65" w:author="Sony Rendra Wicaksana" w:date="2022-02-21T12:08:00Z">
        <w:r w:rsidR="00442DC1">
          <w:rPr>
            <w:rFonts w:ascii="Arial Narrow" w:hAnsi="Arial Narrow" w:cs="Calibri"/>
            <w:bCs/>
            <w:spacing w:val="-1"/>
          </w:rPr>
          <w:t xml:space="preserve">di </w:t>
        </w:r>
      </w:ins>
      <w:del w:id="66" w:author="Sony Rendra Wicaksana" w:date="2022-02-21T10:09:00Z">
        <w:r w:rsidR="00A873F8" w:rsidRPr="00630106" w:rsidDel="00542901">
          <w:rPr>
            <w:rFonts w:ascii="Arial Narrow" w:hAnsi="Arial Narrow" w:cs="Calibri"/>
            <w:bCs/>
            <w:spacing w:val="-1"/>
          </w:rPr>
          <w:delText xml:space="preserve">di </w:delText>
        </w:r>
      </w:del>
      <w:r w:rsidR="00A873F8" w:rsidRPr="00630106">
        <w:rPr>
          <w:rFonts w:ascii="Arial Narrow" w:hAnsi="Arial Narrow" w:cs="Calibri"/>
          <w:bCs/>
          <w:spacing w:val="-1"/>
        </w:rPr>
        <w:t xml:space="preserve">Regional 1 </w:t>
      </w:r>
      <w:ins w:id="67" w:author="Sony Rendra Wicaksana" w:date="2022-02-21T12:08:00Z">
        <w:r w:rsidR="00442DC1">
          <w:rPr>
            <w:rFonts w:ascii="Arial Narrow" w:hAnsi="Arial Narrow" w:cs="Calibri"/>
            <w:bCs/>
            <w:spacing w:val="-1"/>
          </w:rPr>
          <w:t xml:space="preserve">(Pulau Sumatera) </w:t>
        </w:r>
      </w:ins>
      <w:ins w:id="68" w:author="Sony Rendra Wicaksana" w:date="2022-02-21T12:07:00Z">
        <w:r w:rsidR="00442DC1">
          <w:rPr>
            <w:rFonts w:ascii="Arial Narrow" w:hAnsi="Arial Narrow" w:cs="Calibri"/>
            <w:bCs/>
            <w:spacing w:val="-1"/>
          </w:rPr>
          <w:t>di</w:t>
        </w:r>
      </w:ins>
      <w:del w:id="69" w:author="Sony Rendra Wicaksana" w:date="2022-02-21T09:56:00Z">
        <w:r w:rsidR="00A873F8" w:rsidRPr="00630106" w:rsidDel="00BB2491">
          <w:rPr>
            <w:rFonts w:ascii="Arial Narrow" w:hAnsi="Arial Narrow" w:cs="Calibri"/>
            <w:bCs/>
            <w:spacing w:val="-1"/>
          </w:rPr>
          <w:delText>( Pulau Sumatera )</w:delText>
        </w:r>
      </w:del>
      <w:r w:rsidR="00A873F8" w:rsidRPr="00630106">
        <w:rPr>
          <w:rFonts w:ascii="Arial Narrow" w:hAnsi="Arial Narrow" w:cs="Calibri"/>
          <w:bCs/>
          <w:spacing w:val="-1"/>
        </w:rPr>
        <w:t xml:space="preserve"> </w:t>
      </w:r>
      <w:del w:id="70" w:author="Sony Rendra Wicaksana" w:date="2022-02-21T09:57:00Z">
        <w:r w:rsidR="00A873F8" w:rsidRPr="00630106" w:rsidDel="00BB2491">
          <w:rPr>
            <w:rFonts w:ascii="Arial Narrow" w:hAnsi="Arial Narrow" w:cs="Calibri"/>
            <w:bCs/>
            <w:spacing w:val="-1"/>
          </w:rPr>
          <w:delText xml:space="preserve">di </w:delText>
        </w:r>
      </w:del>
      <w:r w:rsidR="00A873F8" w:rsidRPr="00630106">
        <w:rPr>
          <w:rFonts w:ascii="Arial Narrow" w:hAnsi="Arial Narrow" w:cs="Calibri"/>
          <w:bCs/>
          <w:spacing w:val="-1"/>
        </w:rPr>
        <w:t>Field Rantau, Field Pangkalan Susu, Field Lirik, Field Jambi, Field Ramba, Field Prabumulih, Field Adera, Field Limau</w:t>
      </w:r>
      <w:ins w:id="71" w:author="Sony Rendra Wicaksana" w:date="2022-02-21T12:15:00Z">
        <w:r w:rsidR="00442DC1">
          <w:rPr>
            <w:rFonts w:ascii="Arial Narrow" w:hAnsi="Arial Narrow" w:cs="Calibri"/>
            <w:bCs/>
            <w:spacing w:val="-1"/>
          </w:rPr>
          <w:t xml:space="preserve"> dan</w:t>
        </w:r>
      </w:ins>
      <w:del w:id="72" w:author="Sony Rendra Wicaksana" w:date="2022-02-21T12:15:00Z">
        <w:r w:rsidR="00A873F8" w:rsidRPr="00630106" w:rsidDel="00442DC1">
          <w:rPr>
            <w:rFonts w:ascii="Arial Narrow" w:hAnsi="Arial Narrow" w:cs="Calibri"/>
            <w:bCs/>
            <w:spacing w:val="-1"/>
          </w:rPr>
          <w:delText>,</w:delText>
        </w:r>
      </w:del>
      <w:r w:rsidR="00A873F8" w:rsidRPr="00630106">
        <w:rPr>
          <w:rFonts w:ascii="Arial Narrow" w:hAnsi="Arial Narrow" w:cs="Calibri"/>
          <w:bCs/>
          <w:spacing w:val="-1"/>
        </w:rPr>
        <w:t xml:space="preserve"> Field Pendopo</w:t>
      </w:r>
      <w:r w:rsidR="00A873F8">
        <w:rPr>
          <w:rFonts w:ascii="Arial Narrow" w:hAnsi="Arial Narrow" w:cs="Arial"/>
          <w:b/>
          <w:color w:val="000000" w:themeColor="text1"/>
        </w:rPr>
        <w:t>,</w:t>
      </w:r>
      <w:ins w:id="73" w:author="Sony Rendra Wicaksana" w:date="2022-02-21T12:09:00Z">
        <w:r w:rsidR="00442DC1">
          <w:rPr>
            <w:rFonts w:ascii="Arial Narrow" w:hAnsi="Arial Narrow" w:cs="Arial"/>
            <w:b/>
            <w:color w:val="000000" w:themeColor="text1"/>
          </w:rPr>
          <w:t xml:space="preserve"> </w:t>
        </w:r>
        <w:r w:rsidR="00442DC1" w:rsidRPr="00442DC1">
          <w:rPr>
            <w:rFonts w:ascii="Arial Narrow" w:hAnsi="Arial Narrow" w:cs="Arial"/>
            <w:color w:val="000000" w:themeColor="text1"/>
            <w:rPrChange w:id="74" w:author="Sony Rendra Wicaksana" w:date="2022-02-21T12:16:00Z">
              <w:rPr>
                <w:rFonts w:ascii="Arial Narrow" w:hAnsi="Arial Narrow" w:cs="Arial"/>
                <w:b/>
                <w:color w:val="000000" w:themeColor="text1"/>
              </w:rPr>
            </w:rPrChange>
          </w:rPr>
          <w:t>berdasarkan Surat Kuasa</w:t>
        </w:r>
      </w:ins>
      <w:ins w:id="75" w:author="Sony Rendra Wicaksana" w:date="2022-02-21T12:13:00Z">
        <w:r w:rsidR="00442DC1" w:rsidRPr="00442DC1">
          <w:rPr>
            <w:rFonts w:ascii="Arial Narrow" w:hAnsi="Arial Narrow" w:cs="Arial"/>
            <w:color w:val="000000" w:themeColor="text1"/>
            <w:rPrChange w:id="76" w:author="Sony Rendra Wicaksana" w:date="2022-02-21T12:16:00Z">
              <w:rPr>
                <w:rFonts w:ascii="Arial Narrow" w:hAnsi="Arial Narrow" w:cs="Arial"/>
                <w:b/>
                <w:color w:val="000000" w:themeColor="text1"/>
              </w:rPr>
            </w:rPrChange>
          </w:rPr>
          <w:t xml:space="preserve"> Khusus</w:t>
        </w:r>
      </w:ins>
      <w:ins w:id="77" w:author="Sony Rendra Wicaksana" w:date="2022-02-21T12:09:00Z">
        <w:r w:rsidR="00442DC1" w:rsidRPr="00442DC1">
          <w:rPr>
            <w:rFonts w:ascii="Arial Narrow" w:hAnsi="Arial Narrow" w:cs="Arial"/>
            <w:color w:val="000000" w:themeColor="text1"/>
            <w:rPrChange w:id="78" w:author="Sony Rendra Wicaksana" w:date="2022-02-21T12:16:00Z">
              <w:rPr>
                <w:rFonts w:ascii="Arial Narrow" w:hAnsi="Arial Narrow" w:cs="Arial"/>
                <w:b/>
                <w:color w:val="000000" w:themeColor="text1"/>
              </w:rPr>
            </w:rPrChange>
          </w:rPr>
          <w:t xml:space="preserve"> </w:t>
        </w:r>
      </w:ins>
      <w:ins w:id="79" w:author="Sony Rendra Wicaksana" w:date="2022-02-21T12:11:00Z">
        <w:r w:rsidR="00442DC1" w:rsidRPr="00442DC1">
          <w:rPr>
            <w:rFonts w:ascii="Arial Narrow" w:hAnsi="Arial Narrow" w:cs="Arial"/>
            <w:color w:val="000000" w:themeColor="text1"/>
            <w:rPrChange w:id="80" w:author="Sony Rendra Wicaksana" w:date="2022-02-21T12:16:00Z">
              <w:rPr>
                <w:rFonts w:ascii="Arial Narrow" w:hAnsi="Arial Narrow" w:cs="Arial"/>
                <w:b/>
                <w:color w:val="000000" w:themeColor="text1"/>
              </w:rPr>
            </w:rPrChange>
          </w:rPr>
          <w:t>No. SK-034/PEP00000/2021-S0</w:t>
        </w:r>
      </w:ins>
      <w:ins w:id="81" w:author="Sony Rendra Wicaksana" w:date="2022-02-21T12:12:00Z">
        <w:r w:rsidR="00442DC1" w:rsidRPr="00442DC1">
          <w:rPr>
            <w:rFonts w:ascii="Arial Narrow" w:hAnsi="Arial Narrow" w:cs="Arial"/>
            <w:color w:val="000000" w:themeColor="text1"/>
            <w:rPrChange w:id="82" w:author="Sony Rendra Wicaksana" w:date="2022-02-21T12:16:00Z">
              <w:rPr>
                <w:rFonts w:ascii="Arial Narrow" w:hAnsi="Arial Narrow" w:cs="Arial"/>
                <w:b/>
                <w:color w:val="000000" w:themeColor="text1"/>
              </w:rPr>
            </w:rPrChange>
          </w:rPr>
          <w:t xml:space="preserve"> tanggal 12 Agustus 2021</w:t>
        </w:r>
      </w:ins>
      <w:r w:rsidR="00A873F8">
        <w:rPr>
          <w:rFonts w:ascii="Arial Narrow" w:hAnsi="Arial Narrow" w:cs="Arial"/>
          <w:b/>
          <w:color w:val="000000" w:themeColor="text1"/>
        </w:rPr>
        <w:t xml:space="preserve"> </w:t>
      </w:r>
      <w:del w:id="83" w:author="Sony Rendra Wicaksana" w:date="2022-02-21T11:57:00Z">
        <w:r w:rsidR="0069099B" w:rsidRPr="00DD5A20" w:rsidDel="00055BC3">
          <w:rPr>
            <w:rFonts w:ascii="Arial Narrow" w:hAnsi="Arial Narrow" w:cs="Calibri"/>
            <w:color w:val="000000" w:themeColor="text1"/>
            <w:spacing w:val="-1"/>
          </w:rPr>
          <w:delText>d</w:delText>
        </w:r>
        <w:r w:rsidR="0069099B" w:rsidRPr="00DD5A20" w:rsidDel="00055BC3">
          <w:rPr>
            <w:rFonts w:ascii="Arial Narrow" w:hAnsi="Arial Narrow" w:cs="Calibri"/>
            <w:color w:val="000000" w:themeColor="text1"/>
          </w:rPr>
          <w:delText>en</w:delText>
        </w:r>
        <w:r w:rsidR="0069099B" w:rsidRPr="00DD5A20" w:rsidDel="00055BC3">
          <w:rPr>
            <w:rFonts w:ascii="Arial Narrow" w:hAnsi="Arial Narrow" w:cs="Calibri"/>
            <w:color w:val="000000" w:themeColor="text1"/>
            <w:spacing w:val="-1"/>
          </w:rPr>
          <w:delText>g</w:delText>
        </w:r>
        <w:r w:rsidR="0069099B" w:rsidRPr="00DD5A20" w:rsidDel="00055BC3">
          <w:rPr>
            <w:rFonts w:ascii="Arial Narrow" w:hAnsi="Arial Narrow" w:cs="Calibri"/>
            <w:color w:val="000000" w:themeColor="text1"/>
          </w:rPr>
          <w:delText xml:space="preserve">an </w:delText>
        </w:r>
        <w:r w:rsidR="0069099B" w:rsidRPr="00DD5A20" w:rsidDel="00055BC3">
          <w:rPr>
            <w:rFonts w:ascii="Arial Narrow" w:hAnsi="Arial Narrow" w:cs="Calibri"/>
            <w:color w:val="000000" w:themeColor="text1"/>
            <w:spacing w:val="-1"/>
          </w:rPr>
          <w:delText>d</w:delText>
        </w:r>
        <w:r w:rsidR="0069099B" w:rsidRPr="00DD5A20" w:rsidDel="00055BC3">
          <w:rPr>
            <w:rFonts w:ascii="Arial Narrow" w:hAnsi="Arial Narrow" w:cs="Calibri"/>
            <w:color w:val="000000" w:themeColor="text1"/>
          </w:rPr>
          <w:delText>e</w:delText>
        </w:r>
        <w:r w:rsidR="0069099B" w:rsidRPr="00DD5A20" w:rsidDel="00055BC3">
          <w:rPr>
            <w:rFonts w:ascii="Arial Narrow" w:hAnsi="Arial Narrow" w:cs="Calibri"/>
            <w:color w:val="000000" w:themeColor="text1"/>
            <w:spacing w:val="1"/>
          </w:rPr>
          <w:delText>m</w:delText>
        </w:r>
        <w:r w:rsidR="0069099B" w:rsidRPr="00DD5A20" w:rsidDel="00055BC3">
          <w:rPr>
            <w:rFonts w:ascii="Arial Narrow" w:hAnsi="Arial Narrow" w:cs="Calibri"/>
            <w:color w:val="000000" w:themeColor="text1"/>
          </w:rPr>
          <w:delText>ikian</w:delText>
        </w:r>
        <w:r w:rsidR="0069099B" w:rsidRPr="00DD5A20" w:rsidDel="00055BC3">
          <w:rPr>
            <w:rFonts w:ascii="Arial Narrow" w:hAnsi="Arial Narrow" w:cs="Calibri"/>
            <w:color w:val="000000" w:themeColor="text1"/>
            <w:spacing w:val="2"/>
          </w:rPr>
          <w:delText xml:space="preserve"> </w:delText>
        </w:r>
        <w:r w:rsidR="0069099B" w:rsidRPr="00DD5A20" w:rsidDel="00055BC3">
          <w:rPr>
            <w:rFonts w:ascii="Arial Narrow" w:hAnsi="Arial Narrow" w:cs="Calibri"/>
            <w:color w:val="000000" w:themeColor="text1"/>
            <w:spacing w:val="-3"/>
          </w:rPr>
          <w:delText>b</w:delText>
        </w:r>
        <w:r w:rsidR="0069099B" w:rsidRPr="00DD5A20" w:rsidDel="00055BC3">
          <w:rPr>
            <w:rFonts w:ascii="Arial Narrow" w:hAnsi="Arial Narrow" w:cs="Calibri"/>
            <w:color w:val="000000" w:themeColor="text1"/>
          </w:rPr>
          <w:delText>ertin</w:delText>
        </w:r>
        <w:r w:rsidR="0069099B" w:rsidRPr="00DD5A20" w:rsidDel="00055BC3">
          <w:rPr>
            <w:rFonts w:ascii="Arial Narrow" w:hAnsi="Arial Narrow" w:cs="Calibri"/>
            <w:color w:val="000000" w:themeColor="text1"/>
            <w:spacing w:val="-1"/>
          </w:rPr>
          <w:delText>d</w:delText>
        </w:r>
        <w:r w:rsidR="0069099B" w:rsidRPr="00DD5A20" w:rsidDel="00055BC3">
          <w:rPr>
            <w:rFonts w:ascii="Arial Narrow" w:hAnsi="Arial Narrow" w:cs="Calibri"/>
            <w:color w:val="000000" w:themeColor="text1"/>
          </w:rPr>
          <w:delText>ak</w:delText>
        </w:r>
        <w:r w:rsidR="0069099B" w:rsidRPr="00DD5A20" w:rsidDel="00055BC3">
          <w:rPr>
            <w:rFonts w:ascii="Arial Narrow" w:hAnsi="Arial Narrow" w:cs="Calibri"/>
            <w:color w:val="000000" w:themeColor="text1"/>
            <w:spacing w:val="3"/>
          </w:rPr>
          <w:delText xml:space="preserve"> </w:delText>
        </w:r>
        <w:r w:rsidR="0069099B" w:rsidRPr="00DD5A20" w:rsidDel="00055BC3">
          <w:rPr>
            <w:rFonts w:ascii="Arial Narrow" w:hAnsi="Arial Narrow" w:cs="Calibri"/>
            <w:color w:val="000000" w:themeColor="text1"/>
            <w:spacing w:val="-1"/>
          </w:rPr>
          <w:delText>un</w:delText>
        </w:r>
        <w:r w:rsidR="0069099B" w:rsidRPr="00DD5A20" w:rsidDel="00055BC3">
          <w:rPr>
            <w:rFonts w:ascii="Arial Narrow" w:hAnsi="Arial Narrow" w:cs="Calibri"/>
            <w:color w:val="000000" w:themeColor="text1"/>
          </w:rPr>
          <w:delText>tuk dan</w:delText>
        </w:r>
        <w:r w:rsidR="0069099B" w:rsidRPr="00DD5A20" w:rsidDel="00055BC3">
          <w:rPr>
            <w:rFonts w:ascii="Arial Narrow" w:hAnsi="Arial Narrow" w:cs="Calibri"/>
            <w:color w:val="000000" w:themeColor="text1"/>
            <w:spacing w:val="2"/>
          </w:rPr>
          <w:delText xml:space="preserve"> </w:delText>
        </w:r>
        <w:r w:rsidR="0069099B" w:rsidRPr="00DD5A20" w:rsidDel="00055BC3">
          <w:rPr>
            <w:rFonts w:ascii="Arial Narrow" w:hAnsi="Arial Narrow" w:cs="Calibri"/>
            <w:color w:val="000000" w:themeColor="text1"/>
          </w:rPr>
          <w:delText>atas</w:delText>
        </w:r>
        <w:r w:rsidR="0069099B" w:rsidRPr="00DD5A20" w:rsidDel="00055BC3">
          <w:rPr>
            <w:rFonts w:ascii="Arial Narrow" w:hAnsi="Arial Narrow" w:cs="Calibri"/>
            <w:color w:val="000000" w:themeColor="text1"/>
            <w:spacing w:val="3"/>
          </w:rPr>
          <w:delText xml:space="preserve"> </w:delText>
        </w:r>
        <w:r w:rsidR="0069099B" w:rsidRPr="00DD5A20" w:rsidDel="00055BC3">
          <w:rPr>
            <w:rFonts w:ascii="Arial Narrow" w:hAnsi="Arial Narrow" w:cs="Calibri"/>
            <w:color w:val="000000" w:themeColor="text1"/>
            <w:spacing w:val="-1"/>
          </w:rPr>
          <w:delText>n</w:delText>
        </w:r>
        <w:r w:rsidR="0069099B" w:rsidRPr="00DD5A20" w:rsidDel="00055BC3">
          <w:rPr>
            <w:rFonts w:ascii="Arial Narrow" w:hAnsi="Arial Narrow" w:cs="Calibri"/>
            <w:color w:val="000000" w:themeColor="text1"/>
          </w:rPr>
          <w:delText>a</w:delText>
        </w:r>
        <w:r w:rsidR="0069099B" w:rsidRPr="00DD5A20" w:rsidDel="00055BC3">
          <w:rPr>
            <w:rFonts w:ascii="Arial Narrow" w:hAnsi="Arial Narrow" w:cs="Calibri"/>
            <w:color w:val="000000" w:themeColor="text1"/>
            <w:spacing w:val="-1"/>
          </w:rPr>
          <w:delText>m</w:delText>
        </w:r>
        <w:r w:rsidR="0069099B" w:rsidRPr="00DD5A20" w:rsidDel="00055BC3">
          <w:rPr>
            <w:rFonts w:ascii="Arial Narrow" w:hAnsi="Arial Narrow" w:cs="Calibri"/>
            <w:color w:val="000000" w:themeColor="text1"/>
          </w:rPr>
          <w:delText>a</w:delText>
        </w:r>
        <w:r w:rsidR="0069099B" w:rsidRPr="00DD5A20" w:rsidDel="00055BC3">
          <w:rPr>
            <w:rFonts w:ascii="Arial Narrow" w:hAnsi="Arial Narrow" w:cs="Calibri"/>
            <w:color w:val="000000" w:themeColor="text1"/>
            <w:spacing w:val="5"/>
          </w:rPr>
          <w:delText xml:space="preserve"> </w:delText>
        </w:r>
        <w:r w:rsidR="0069099B" w:rsidRPr="00DD5A20" w:rsidDel="00055BC3">
          <w:rPr>
            <w:rFonts w:ascii="Arial Narrow" w:hAnsi="Arial Narrow" w:cs="Calibri"/>
            <w:color w:val="000000" w:themeColor="text1"/>
            <w:spacing w:val="-1"/>
          </w:rPr>
          <w:delText>p</w:delText>
        </w:r>
        <w:r w:rsidR="0069099B" w:rsidRPr="00DD5A20" w:rsidDel="00055BC3">
          <w:rPr>
            <w:rFonts w:ascii="Arial Narrow" w:hAnsi="Arial Narrow" w:cs="Calibri"/>
            <w:color w:val="000000" w:themeColor="text1"/>
          </w:rPr>
          <w:delText>er</w:delText>
        </w:r>
        <w:r w:rsidR="0069099B" w:rsidRPr="00DD5A20" w:rsidDel="00055BC3">
          <w:rPr>
            <w:rFonts w:ascii="Arial Narrow" w:hAnsi="Arial Narrow" w:cs="Calibri"/>
            <w:color w:val="000000" w:themeColor="text1"/>
            <w:spacing w:val="-2"/>
          </w:rPr>
          <w:delText>s</w:delText>
        </w:r>
        <w:r w:rsidR="0069099B" w:rsidRPr="00DD5A20" w:rsidDel="00055BC3">
          <w:rPr>
            <w:rFonts w:ascii="Arial Narrow" w:hAnsi="Arial Narrow" w:cs="Calibri"/>
            <w:color w:val="000000" w:themeColor="text1"/>
          </w:rPr>
          <w:delText>er</w:delText>
        </w:r>
        <w:r w:rsidR="0069099B" w:rsidRPr="00DD5A20" w:rsidDel="00055BC3">
          <w:rPr>
            <w:rFonts w:ascii="Arial Narrow" w:hAnsi="Arial Narrow" w:cs="Calibri"/>
            <w:color w:val="000000" w:themeColor="text1"/>
            <w:spacing w:val="1"/>
          </w:rPr>
          <w:delText>o</w:delText>
        </w:r>
        <w:r w:rsidR="0069099B" w:rsidRPr="00DD5A20" w:rsidDel="00055BC3">
          <w:rPr>
            <w:rFonts w:ascii="Arial Narrow" w:hAnsi="Arial Narrow" w:cs="Calibri"/>
            <w:color w:val="000000" w:themeColor="text1"/>
          </w:rPr>
          <w:delText>an</w:delText>
        </w:r>
        <w:r w:rsidR="0069099B" w:rsidRPr="00DD5A20" w:rsidDel="00055BC3">
          <w:rPr>
            <w:rFonts w:ascii="Arial Narrow" w:hAnsi="Arial Narrow" w:cs="Calibri"/>
            <w:color w:val="000000" w:themeColor="text1"/>
            <w:spacing w:val="-1"/>
          </w:rPr>
          <w:delText xml:space="preserve"> </w:delText>
        </w:r>
        <w:r w:rsidR="0069099B" w:rsidRPr="00DD5A20" w:rsidDel="00055BC3">
          <w:rPr>
            <w:rFonts w:ascii="Arial Narrow" w:hAnsi="Arial Narrow" w:cs="Calibri"/>
            <w:color w:val="000000" w:themeColor="text1"/>
            <w:spacing w:val="-2"/>
          </w:rPr>
          <w:delText>t</w:delText>
        </w:r>
        <w:r w:rsidR="0069099B" w:rsidRPr="00DD5A20" w:rsidDel="00055BC3">
          <w:rPr>
            <w:rFonts w:ascii="Arial Narrow" w:hAnsi="Arial Narrow" w:cs="Calibri"/>
            <w:color w:val="000000" w:themeColor="text1"/>
          </w:rPr>
          <w:delText>ers</w:delText>
        </w:r>
        <w:r w:rsidR="0069099B" w:rsidRPr="00DD5A20" w:rsidDel="00055BC3">
          <w:rPr>
            <w:rFonts w:ascii="Arial Narrow" w:hAnsi="Arial Narrow" w:cs="Calibri"/>
            <w:color w:val="000000" w:themeColor="text1"/>
            <w:spacing w:val="1"/>
          </w:rPr>
          <w:delText>e</w:delText>
        </w:r>
        <w:r w:rsidR="0069099B" w:rsidRPr="00DD5A20" w:rsidDel="00055BC3">
          <w:rPr>
            <w:rFonts w:ascii="Arial Narrow" w:hAnsi="Arial Narrow" w:cs="Calibri"/>
            <w:color w:val="000000" w:themeColor="text1"/>
            <w:spacing w:val="-1"/>
          </w:rPr>
          <w:delText>bu</w:delText>
        </w:r>
        <w:r w:rsidR="0069099B" w:rsidRPr="00DD5A20" w:rsidDel="00055BC3">
          <w:rPr>
            <w:rFonts w:ascii="Arial Narrow" w:hAnsi="Arial Narrow" w:cs="Calibri"/>
            <w:color w:val="000000" w:themeColor="text1"/>
          </w:rPr>
          <w:delText>t</w:delText>
        </w:r>
        <w:r w:rsidR="0069099B" w:rsidRPr="00DD5A20" w:rsidDel="00055BC3">
          <w:rPr>
            <w:rFonts w:ascii="Arial Narrow" w:hAnsi="Arial Narrow" w:cs="Calibri"/>
            <w:color w:val="000000" w:themeColor="text1"/>
            <w:spacing w:val="3"/>
          </w:rPr>
          <w:delText xml:space="preserve"> </w:delText>
        </w:r>
        <w:r w:rsidR="0069099B" w:rsidRPr="00DD5A20" w:rsidDel="00055BC3">
          <w:rPr>
            <w:rFonts w:ascii="Arial Narrow" w:hAnsi="Arial Narrow" w:cs="Calibri"/>
            <w:color w:val="000000" w:themeColor="text1"/>
            <w:spacing w:val="-1"/>
          </w:rPr>
          <w:delText>d</w:delText>
        </w:r>
        <w:r w:rsidR="0069099B" w:rsidRPr="00DD5A20" w:rsidDel="00055BC3">
          <w:rPr>
            <w:rFonts w:ascii="Arial Narrow" w:hAnsi="Arial Narrow" w:cs="Calibri"/>
            <w:color w:val="000000" w:themeColor="text1"/>
          </w:rPr>
          <w:delText>i</w:delText>
        </w:r>
        <w:r w:rsidR="0069099B" w:rsidRPr="00DD5A20" w:rsidDel="00055BC3">
          <w:rPr>
            <w:rFonts w:ascii="Arial Narrow" w:hAnsi="Arial Narrow" w:cs="Calibri"/>
            <w:color w:val="000000" w:themeColor="text1"/>
            <w:spacing w:val="3"/>
          </w:rPr>
          <w:delText xml:space="preserve"> </w:delText>
        </w:r>
        <w:r w:rsidR="0069099B" w:rsidRPr="00DD5A20" w:rsidDel="00055BC3">
          <w:rPr>
            <w:rFonts w:ascii="Arial Narrow" w:hAnsi="Arial Narrow" w:cs="Calibri"/>
            <w:color w:val="000000" w:themeColor="text1"/>
          </w:rPr>
          <w:delText>a</w:delText>
        </w:r>
        <w:r w:rsidR="0069099B" w:rsidRPr="00DD5A20" w:rsidDel="00055BC3">
          <w:rPr>
            <w:rFonts w:ascii="Arial Narrow" w:hAnsi="Arial Narrow" w:cs="Calibri"/>
            <w:color w:val="000000" w:themeColor="text1"/>
            <w:spacing w:val="-2"/>
          </w:rPr>
          <w:delText>t</w:delText>
        </w:r>
        <w:r w:rsidR="0069099B" w:rsidRPr="00DD5A20" w:rsidDel="00055BC3">
          <w:rPr>
            <w:rFonts w:ascii="Arial Narrow" w:hAnsi="Arial Narrow" w:cs="Calibri"/>
            <w:color w:val="000000" w:themeColor="text1"/>
            <w:spacing w:val="2"/>
          </w:rPr>
          <w:delText>a</w:delText>
        </w:r>
        <w:r w:rsidR="0069099B" w:rsidRPr="00DD5A20" w:rsidDel="00055BC3">
          <w:rPr>
            <w:rFonts w:ascii="Arial Narrow" w:hAnsi="Arial Narrow" w:cs="Calibri"/>
            <w:color w:val="000000" w:themeColor="text1"/>
          </w:rPr>
          <w:delText>s,</w:delText>
        </w:r>
        <w:r w:rsidR="0069099B" w:rsidRPr="00DD5A20" w:rsidDel="00055BC3">
          <w:rPr>
            <w:rFonts w:ascii="Arial Narrow" w:hAnsi="Arial Narrow" w:cs="Calibri"/>
            <w:color w:val="000000" w:themeColor="text1"/>
            <w:spacing w:val="3"/>
          </w:rPr>
          <w:delText xml:space="preserve"> </w:delText>
        </w:r>
      </w:del>
      <w:r w:rsidR="0069099B" w:rsidRPr="00DD5A20">
        <w:rPr>
          <w:rFonts w:ascii="Arial Narrow" w:hAnsi="Arial Narrow" w:cs="Calibri"/>
          <w:color w:val="000000" w:themeColor="text1"/>
          <w:spacing w:val="3"/>
        </w:rPr>
        <w:t xml:space="preserve">yang untuk </w:t>
      </w:r>
      <w:r w:rsidR="0069099B" w:rsidRPr="00DD5A20">
        <w:rPr>
          <w:rFonts w:ascii="Arial Narrow" w:hAnsi="Arial Narrow" w:cs="Calibri"/>
          <w:color w:val="000000" w:themeColor="text1"/>
          <w:spacing w:val="-2"/>
        </w:rPr>
        <w:t>s</w:t>
      </w:r>
      <w:r w:rsidR="0069099B" w:rsidRPr="00DD5A20">
        <w:rPr>
          <w:rFonts w:ascii="Arial Narrow" w:hAnsi="Arial Narrow" w:cs="Calibri"/>
          <w:color w:val="000000" w:themeColor="text1"/>
        </w:rPr>
        <w:t>ela</w:t>
      </w:r>
      <w:r w:rsidR="0069099B" w:rsidRPr="00DD5A20">
        <w:rPr>
          <w:rFonts w:ascii="Arial Narrow" w:hAnsi="Arial Narrow" w:cs="Calibri"/>
          <w:color w:val="000000" w:themeColor="text1"/>
          <w:spacing w:val="-1"/>
        </w:rPr>
        <w:t>n</w:t>
      </w:r>
      <w:r w:rsidR="0069099B" w:rsidRPr="00DD5A20">
        <w:rPr>
          <w:rFonts w:ascii="Arial Narrow" w:hAnsi="Arial Narrow" w:cs="Calibri"/>
          <w:color w:val="000000" w:themeColor="text1"/>
        </w:rPr>
        <w:t>j</w:t>
      </w:r>
      <w:r w:rsidR="0069099B" w:rsidRPr="00DD5A20">
        <w:rPr>
          <w:rFonts w:ascii="Arial Narrow" w:hAnsi="Arial Narrow" w:cs="Calibri"/>
          <w:color w:val="000000" w:themeColor="text1"/>
          <w:spacing w:val="-1"/>
        </w:rPr>
        <w:t>u</w:t>
      </w:r>
      <w:r w:rsidR="0069099B" w:rsidRPr="00DD5A20">
        <w:rPr>
          <w:rFonts w:ascii="Arial Narrow" w:hAnsi="Arial Narrow" w:cs="Calibri"/>
          <w:color w:val="000000" w:themeColor="text1"/>
        </w:rPr>
        <w:t>tn</w:t>
      </w:r>
      <w:r w:rsidR="0069099B" w:rsidRPr="00DD5A20">
        <w:rPr>
          <w:rFonts w:ascii="Arial Narrow" w:hAnsi="Arial Narrow" w:cs="Calibri"/>
          <w:color w:val="000000" w:themeColor="text1"/>
          <w:spacing w:val="-2"/>
        </w:rPr>
        <w:t>y</w:t>
      </w:r>
      <w:r w:rsidR="0069099B" w:rsidRPr="00DD5A20">
        <w:rPr>
          <w:rFonts w:ascii="Arial Narrow" w:hAnsi="Arial Narrow" w:cs="Calibri"/>
          <w:color w:val="000000" w:themeColor="text1"/>
        </w:rPr>
        <w:t>a</w:t>
      </w:r>
      <w:r w:rsidR="0069099B" w:rsidRPr="00DD5A20">
        <w:rPr>
          <w:rFonts w:ascii="Arial Narrow" w:hAnsi="Arial Narrow" w:cs="Calibri"/>
          <w:color w:val="000000" w:themeColor="text1"/>
          <w:spacing w:val="3"/>
        </w:rPr>
        <w:t xml:space="preserve"> </w:t>
      </w:r>
      <w:r w:rsidR="0069099B" w:rsidRPr="00DD5A20">
        <w:rPr>
          <w:rFonts w:ascii="Arial Narrow" w:hAnsi="Arial Narrow" w:cs="Calibri"/>
          <w:color w:val="000000" w:themeColor="text1"/>
          <w:spacing w:val="-1"/>
        </w:rPr>
        <w:t>d</w:t>
      </w:r>
      <w:r w:rsidR="0069099B" w:rsidRPr="00DD5A20">
        <w:rPr>
          <w:rFonts w:ascii="Arial Narrow" w:hAnsi="Arial Narrow" w:cs="Calibri"/>
          <w:color w:val="000000" w:themeColor="text1"/>
        </w:rPr>
        <w:t>iseb</w:t>
      </w:r>
      <w:r w:rsidR="0069099B" w:rsidRPr="00DD5A20">
        <w:rPr>
          <w:rFonts w:ascii="Arial Narrow" w:hAnsi="Arial Narrow" w:cs="Calibri"/>
          <w:color w:val="000000" w:themeColor="text1"/>
          <w:spacing w:val="-1"/>
        </w:rPr>
        <w:t>u</w:t>
      </w:r>
      <w:r w:rsidR="0069099B" w:rsidRPr="00DD5A20">
        <w:rPr>
          <w:rFonts w:ascii="Arial Narrow" w:hAnsi="Arial Narrow" w:cs="Calibri"/>
          <w:color w:val="000000" w:themeColor="text1"/>
        </w:rPr>
        <w:t xml:space="preserve">t </w:t>
      </w:r>
      <w:r w:rsidR="0069099B" w:rsidRPr="00DD5A20">
        <w:rPr>
          <w:rFonts w:ascii="Arial Narrow" w:hAnsi="Arial Narrow" w:cs="Calibri"/>
          <w:b/>
          <w:bCs/>
          <w:color w:val="000000" w:themeColor="text1"/>
        </w:rPr>
        <w:t>“P</w:t>
      </w:r>
      <w:r w:rsidR="0069099B" w:rsidRPr="00DD5A20">
        <w:rPr>
          <w:rFonts w:ascii="Arial Narrow" w:hAnsi="Arial Narrow" w:cs="Calibri"/>
          <w:b/>
          <w:bCs/>
          <w:color w:val="000000" w:themeColor="text1"/>
          <w:spacing w:val="1"/>
        </w:rPr>
        <w:t>I</w:t>
      </w:r>
      <w:r w:rsidR="0069099B" w:rsidRPr="00DD5A20">
        <w:rPr>
          <w:rFonts w:ascii="Arial Narrow" w:hAnsi="Arial Narrow" w:cs="Calibri"/>
          <w:b/>
          <w:bCs/>
          <w:color w:val="000000" w:themeColor="text1"/>
          <w:spacing w:val="-2"/>
        </w:rPr>
        <w:t>H</w:t>
      </w:r>
      <w:r w:rsidR="0069099B" w:rsidRPr="00DD5A20">
        <w:rPr>
          <w:rFonts w:ascii="Arial Narrow" w:hAnsi="Arial Narrow" w:cs="Calibri"/>
          <w:b/>
          <w:bCs/>
          <w:color w:val="000000" w:themeColor="text1"/>
        </w:rPr>
        <w:t>AK P</w:t>
      </w:r>
      <w:r w:rsidR="0069099B" w:rsidRPr="00DD5A20">
        <w:rPr>
          <w:rFonts w:ascii="Arial Narrow" w:hAnsi="Arial Narrow" w:cs="Calibri"/>
          <w:b/>
          <w:bCs/>
          <w:color w:val="000000" w:themeColor="text1"/>
          <w:spacing w:val="-2"/>
        </w:rPr>
        <w:t>E</w:t>
      </w:r>
      <w:r w:rsidR="0069099B" w:rsidRPr="00DD5A20">
        <w:rPr>
          <w:rFonts w:ascii="Arial Narrow" w:hAnsi="Arial Narrow" w:cs="Calibri"/>
          <w:b/>
          <w:bCs/>
          <w:color w:val="000000" w:themeColor="text1"/>
        </w:rPr>
        <w:t>R</w:t>
      </w:r>
      <w:r w:rsidR="0069099B" w:rsidRPr="00DD5A20">
        <w:rPr>
          <w:rFonts w:ascii="Arial Narrow" w:hAnsi="Arial Narrow" w:cs="Calibri"/>
          <w:b/>
          <w:bCs/>
          <w:color w:val="000000" w:themeColor="text1"/>
          <w:spacing w:val="-1"/>
        </w:rPr>
        <w:t>T</w:t>
      </w:r>
      <w:r w:rsidR="0069099B" w:rsidRPr="00DD5A20">
        <w:rPr>
          <w:rFonts w:ascii="Arial Narrow" w:hAnsi="Arial Narrow" w:cs="Calibri"/>
          <w:b/>
          <w:bCs/>
          <w:color w:val="000000" w:themeColor="text1"/>
        </w:rPr>
        <w:t>AMA</w:t>
      </w:r>
      <w:r w:rsidR="0069099B" w:rsidRPr="00DD5A20">
        <w:rPr>
          <w:rFonts w:ascii="Arial Narrow" w:hAnsi="Arial Narrow" w:cs="Calibri"/>
          <w:b/>
          <w:bCs/>
          <w:color w:val="000000" w:themeColor="text1"/>
          <w:spacing w:val="-2"/>
        </w:rPr>
        <w:t>”</w:t>
      </w:r>
      <w:r w:rsidR="00BB574E" w:rsidRPr="00DD5A20">
        <w:rPr>
          <w:rFonts w:ascii="Arial Narrow" w:hAnsi="Arial Narrow" w:cs="Calibri"/>
          <w:bCs/>
          <w:color w:val="000000" w:themeColor="text1"/>
        </w:rPr>
        <w:t>; dan</w:t>
      </w:r>
      <w:r w:rsidR="00B70233">
        <w:rPr>
          <w:rFonts w:ascii="Arial Narrow" w:hAnsi="Arial Narrow" w:cs="Calibri"/>
          <w:bCs/>
          <w:color w:val="000000" w:themeColor="text1"/>
        </w:rPr>
        <w:t xml:space="preserve"> . </w:t>
      </w:r>
      <w:ins w:id="84" w:author="Sony Rendra Wicaksana" w:date="2022-02-21T11:54:00Z">
        <w:r w:rsidR="00055BC3">
          <w:rPr>
            <w:rFonts w:ascii="Arial Narrow" w:hAnsi="Arial Narrow" w:cs="Calibri"/>
            <w:bCs/>
            <w:color w:val="000000" w:themeColor="text1"/>
          </w:rPr>
          <w:t xml:space="preserve"> </w:t>
        </w:r>
      </w:ins>
    </w:p>
    <w:p w14:paraId="337A0707" w14:textId="6B6C7820" w:rsidR="00BB2491" w:rsidRPr="00542901" w:rsidRDefault="00BB2491">
      <w:pPr>
        <w:pStyle w:val="ListParagraph"/>
        <w:widowControl w:val="0"/>
        <w:numPr>
          <w:ilvl w:val="0"/>
          <w:numId w:val="43"/>
        </w:numPr>
        <w:autoSpaceDE w:val="0"/>
        <w:autoSpaceDN w:val="0"/>
        <w:adjustRightInd w:val="0"/>
        <w:ind w:right="75"/>
        <w:jc w:val="both"/>
        <w:rPr>
          <w:rFonts w:ascii="Arial Narrow" w:hAnsi="Arial Narrow" w:cs="Calibri"/>
          <w:b/>
          <w:bCs/>
          <w:position w:val="1"/>
          <w:rPrChange w:id="85" w:author="Sony Rendra Wicaksana" w:date="2022-02-21T10:10:00Z">
            <w:rPr/>
          </w:rPrChange>
        </w:rPr>
        <w:pPrChange w:id="86" w:author="Sony Rendra Wicaksana" w:date="2022-02-21T10:10:00Z">
          <w:pPr>
            <w:pStyle w:val="ListParagraph"/>
            <w:widowControl w:val="0"/>
            <w:autoSpaceDE w:val="0"/>
            <w:autoSpaceDN w:val="0"/>
            <w:adjustRightInd w:val="0"/>
            <w:ind w:right="75"/>
            <w:jc w:val="both"/>
          </w:pPr>
        </w:pPrChange>
      </w:pPr>
    </w:p>
    <w:p w14:paraId="3B4942A2" w14:textId="048E26FC" w:rsidR="00BB2491" w:rsidDel="00542901" w:rsidRDefault="00BB2491" w:rsidP="00BB2491">
      <w:pPr>
        <w:pStyle w:val="ListParagraph"/>
        <w:widowControl w:val="0"/>
        <w:autoSpaceDE w:val="0"/>
        <w:autoSpaceDN w:val="0"/>
        <w:adjustRightInd w:val="0"/>
        <w:ind w:right="75"/>
        <w:jc w:val="both"/>
        <w:rPr>
          <w:del w:id="87" w:author="Sony Rendra Wicaksana" w:date="2022-02-21T10:10:00Z"/>
          <w:rFonts w:ascii="Arial Narrow" w:hAnsi="Arial Narrow" w:cs="Calibri"/>
          <w:b/>
          <w:bCs/>
          <w:position w:val="1"/>
        </w:rPr>
      </w:pPr>
    </w:p>
    <w:p w14:paraId="5C7A34C3" w14:textId="1EFAD88C" w:rsidR="00BB2491" w:rsidDel="00542901" w:rsidRDefault="00BB2491" w:rsidP="00BB2491">
      <w:pPr>
        <w:pStyle w:val="ListParagraph"/>
        <w:widowControl w:val="0"/>
        <w:autoSpaceDE w:val="0"/>
        <w:autoSpaceDN w:val="0"/>
        <w:adjustRightInd w:val="0"/>
        <w:ind w:right="75"/>
        <w:jc w:val="both"/>
        <w:rPr>
          <w:del w:id="88" w:author="Sony Rendra Wicaksana" w:date="2022-02-21T10:10:00Z"/>
          <w:rFonts w:ascii="Arial Narrow" w:hAnsi="Arial Narrow" w:cs="Calibri"/>
          <w:b/>
          <w:bCs/>
          <w:position w:val="1"/>
        </w:rPr>
      </w:pPr>
    </w:p>
    <w:p w14:paraId="5A946A4F" w14:textId="185229F0" w:rsidR="00BB2491" w:rsidRPr="00DD5A20" w:rsidDel="00542901" w:rsidRDefault="00BB2491" w:rsidP="00BB2491">
      <w:pPr>
        <w:pStyle w:val="ListParagraph"/>
        <w:widowControl w:val="0"/>
        <w:autoSpaceDE w:val="0"/>
        <w:autoSpaceDN w:val="0"/>
        <w:adjustRightInd w:val="0"/>
        <w:ind w:right="75"/>
        <w:jc w:val="both"/>
        <w:rPr>
          <w:del w:id="89" w:author="Sony Rendra Wicaksana" w:date="2022-02-21T10:10:00Z"/>
          <w:rFonts w:ascii="Arial Narrow" w:hAnsi="Arial Narrow" w:cs="Calibri"/>
          <w:color w:val="000000" w:themeColor="text1"/>
        </w:rPr>
      </w:pPr>
    </w:p>
    <w:p w14:paraId="5A9B270C" w14:textId="77777777" w:rsidR="00DD5A20" w:rsidRPr="00542901" w:rsidRDefault="00DD5A20">
      <w:pPr>
        <w:widowControl w:val="0"/>
        <w:autoSpaceDE w:val="0"/>
        <w:autoSpaceDN w:val="0"/>
        <w:adjustRightInd w:val="0"/>
        <w:ind w:right="75"/>
        <w:jc w:val="both"/>
        <w:rPr>
          <w:rFonts w:ascii="Arial Narrow" w:hAnsi="Arial Narrow" w:cs="Calibri"/>
          <w:color w:val="000000" w:themeColor="text1"/>
          <w:rPrChange w:id="90" w:author="Sony Rendra Wicaksana" w:date="2022-02-21T10:10:00Z">
            <w:rPr/>
          </w:rPrChange>
        </w:rPr>
        <w:pPrChange w:id="91" w:author="Sony Rendra Wicaksana" w:date="2022-02-21T10:10:00Z">
          <w:pPr>
            <w:pStyle w:val="ListParagraph"/>
            <w:widowControl w:val="0"/>
            <w:autoSpaceDE w:val="0"/>
            <w:autoSpaceDN w:val="0"/>
            <w:adjustRightInd w:val="0"/>
            <w:ind w:right="75"/>
            <w:jc w:val="both"/>
          </w:pPr>
        </w:pPrChange>
      </w:pPr>
    </w:p>
    <w:p w14:paraId="79B99CD6" w14:textId="060A6D2E" w:rsidR="0069099B" w:rsidRPr="00DD5A20" w:rsidRDefault="00DD5A20" w:rsidP="00DD5A20">
      <w:pPr>
        <w:pStyle w:val="ListParagraph"/>
        <w:widowControl w:val="0"/>
        <w:numPr>
          <w:ilvl w:val="0"/>
          <w:numId w:val="43"/>
        </w:numPr>
        <w:autoSpaceDE w:val="0"/>
        <w:autoSpaceDN w:val="0"/>
        <w:adjustRightInd w:val="0"/>
        <w:ind w:right="75"/>
        <w:jc w:val="both"/>
        <w:rPr>
          <w:rFonts w:ascii="Arial Narrow" w:hAnsi="Arial Narrow" w:cs="Calibri"/>
          <w:color w:val="000000" w:themeColor="text1"/>
        </w:rPr>
      </w:pPr>
      <w:r w:rsidRPr="00DD5A20">
        <w:rPr>
          <w:rFonts w:ascii="Arial Narrow" w:hAnsi="Arial Narrow" w:cs="Calibri"/>
          <w:b/>
          <w:bCs/>
          <w:caps/>
          <w:color w:val="000000" w:themeColor="text1"/>
          <w:position w:val="1"/>
        </w:rPr>
        <w:t xml:space="preserve">PT </w:t>
      </w:r>
      <w:del w:id="92" w:author="Radit Trianggara Putranto" w:date="2022-04-18T08:45:00Z">
        <w:r w:rsidRPr="00DD5A20" w:rsidDel="00A965D8">
          <w:rPr>
            <w:rFonts w:ascii="Arial Narrow" w:hAnsi="Arial Narrow" w:cs="Calibri"/>
            <w:b/>
            <w:bCs/>
            <w:caps/>
            <w:color w:val="000000" w:themeColor="text1"/>
            <w:position w:val="1"/>
          </w:rPr>
          <w:delText>Abadi Patra Sejati</w:delText>
        </w:r>
      </w:del>
      <w:ins w:id="93" w:author="Radit Trianggara Putranto" w:date="2022-04-18T08:45:00Z">
        <w:r w:rsidR="00A965D8">
          <w:rPr>
            <w:rFonts w:ascii="Arial Narrow" w:hAnsi="Arial Narrow" w:cs="Calibri"/>
            <w:b/>
            <w:bCs/>
            <w:caps/>
            <w:color w:val="000000" w:themeColor="text1"/>
            <w:position w:val="1"/>
          </w:rPr>
          <w:t>XXXXXX</w:t>
        </w:r>
      </w:ins>
      <w:r w:rsidR="0046644E" w:rsidRPr="00DD5A20">
        <w:rPr>
          <w:rFonts w:ascii="Arial Narrow" w:hAnsi="Arial Narrow" w:cs="Calibri"/>
          <w:b/>
          <w:bCs/>
        </w:rPr>
        <w:t>,</w:t>
      </w:r>
      <w:r w:rsidR="0046644E" w:rsidRPr="00DD5A20">
        <w:rPr>
          <w:rFonts w:ascii="Arial Narrow" w:hAnsi="Arial Narrow" w:cs="Calibri"/>
          <w:bCs/>
        </w:rPr>
        <w:t xml:space="preserve"> </w:t>
      </w:r>
      <w:r w:rsidR="006278F6" w:rsidRPr="00DD5A20">
        <w:rPr>
          <w:rFonts w:ascii="Arial Narrow" w:hAnsi="Arial Narrow" w:cs="Calibri"/>
          <w:bCs/>
        </w:rPr>
        <w:t xml:space="preserve">suatu </w:t>
      </w:r>
      <w:r w:rsidR="0046644E" w:rsidRPr="00DD5A20">
        <w:rPr>
          <w:rFonts w:ascii="Arial Narrow" w:hAnsi="Arial Narrow" w:cs="Calibri"/>
          <w:bCs/>
        </w:rPr>
        <w:t xml:space="preserve">perseroan terbatas yang didirikan </w:t>
      </w:r>
      <w:ins w:id="94" w:author="Sony Rendra Wicaksana" w:date="2022-02-21T11:41:00Z">
        <w:r w:rsidR="00E23148" w:rsidRPr="00DD5A20">
          <w:rPr>
            <w:rFonts w:ascii="Arial Narrow" w:hAnsi="Arial Narrow" w:cs="Calibri"/>
            <w:color w:val="000000" w:themeColor="text1"/>
            <w:spacing w:val="-1"/>
          </w:rPr>
          <w:t>b</w:t>
        </w:r>
        <w:r w:rsidR="00E23148" w:rsidRPr="00DD5A20">
          <w:rPr>
            <w:rFonts w:ascii="Arial Narrow" w:hAnsi="Arial Narrow" w:cs="Calibri"/>
            <w:color w:val="000000" w:themeColor="text1"/>
          </w:rPr>
          <w:t>erd</w:t>
        </w:r>
        <w:r w:rsidR="00E23148" w:rsidRPr="00DD5A20">
          <w:rPr>
            <w:rFonts w:ascii="Arial Narrow" w:hAnsi="Arial Narrow" w:cs="Calibri"/>
            <w:color w:val="000000" w:themeColor="text1"/>
            <w:spacing w:val="-1"/>
          </w:rPr>
          <w:t>a</w:t>
        </w:r>
        <w:r w:rsidR="00E23148" w:rsidRPr="00DD5A20">
          <w:rPr>
            <w:rFonts w:ascii="Arial Narrow" w:hAnsi="Arial Narrow" w:cs="Calibri"/>
            <w:color w:val="000000" w:themeColor="text1"/>
          </w:rPr>
          <w:t>sarkan</w:t>
        </w:r>
        <w:r w:rsidR="00E23148">
          <w:rPr>
            <w:rFonts w:ascii="Arial Narrow" w:hAnsi="Arial Narrow" w:cs="Calibri"/>
            <w:color w:val="000000" w:themeColor="text1"/>
          </w:rPr>
          <w:t xml:space="preserve"> </w:t>
        </w:r>
        <w:r w:rsidR="00E23148" w:rsidRPr="004616E0">
          <w:rPr>
            <w:rFonts w:ascii="Arial Narrow" w:hAnsi="Arial Narrow" w:cs="Calibri"/>
            <w:bCs/>
            <w:color w:val="000000" w:themeColor="text1"/>
            <w:lang w:val="id-ID"/>
          </w:rPr>
          <w:t xml:space="preserve">Akta No. </w:t>
        </w:r>
        <w:r w:rsidR="00E23148">
          <w:rPr>
            <w:rFonts w:ascii="Arial Narrow" w:hAnsi="Arial Narrow" w:cs="Calibri"/>
            <w:bCs/>
            <w:color w:val="000000" w:themeColor="text1"/>
          </w:rPr>
          <w:t>___</w:t>
        </w:r>
        <w:r w:rsidR="00E23148" w:rsidRPr="004616E0">
          <w:rPr>
            <w:rFonts w:ascii="Arial Narrow" w:hAnsi="Arial Narrow" w:cs="Calibri"/>
            <w:bCs/>
            <w:color w:val="000000" w:themeColor="text1"/>
            <w:lang w:val="id-ID"/>
          </w:rPr>
          <w:t xml:space="preserve"> </w:t>
        </w:r>
        <w:proofErr w:type="gramStart"/>
        <w:r w:rsidR="00E23148" w:rsidRPr="004616E0">
          <w:rPr>
            <w:rFonts w:ascii="Arial Narrow" w:hAnsi="Arial Narrow" w:cs="Calibri"/>
            <w:bCs/>
            <w:color w:val="000000" w:themeColor="text1"/>
            <w:lang w:val="id-ID"/>
          </w:rPr>
          <w:t>tanggal</w:t>
        </w:r>
        <w:proofErr w:type="gramEnd"/>
        <w:r w:rsidR="00E23148" w:rsidRPr="004616E0">
          <w:rPr>
            <w:rFonts w:ascii="Arial Narrow" w:hAnsi="Arial Narrow" w:cs="Calibri"/>
            <w:bCs/>
            <w:color w:val="000000" w:themeColor="text1"/>
            <w:lang w:val="id-ID"/>
          </w:rPr>
          <w:t xml:space="preserve"> </w:t>
        </w:r>
        <w:r w:rsidR="00E23148">
          <w:rPr>
            <w:rFonts w:ascii="Arial Narrow" w:hAnsi="Arial Narrow" w:cs="Calibri"/>
            <w:bCs/>
            <w:color w:val="000000" w:themeColor="text1"/>
          </w:rPr>
          <w:t>____</w:t>
        </w:r>
        <w:r w:rsidR="00E23148" w:rsidRPr="004616E0">
          <w:rPr>
            <w:rFonts w:ascii="Arial Narrow" w:hAnsi="Arial Narrow" w:cs="Calibri"/>
            <w:bCs/>
            <w:color w:val="000000" w:themeColor="text1"/>
            <w:lang w:val="es-ES"/>
          </w:rPr>
          <w:t xml:space="preserve">, dibuat di hadapan </w:t>
        </w:r>
        <w:r w:rsidR="00E23148">
          <w:rPr>
            <w:rFonts w:ascii="Arial Narrow" w:hAnsi="Arial Narrow" w:cs="Calibri"/>
            <w:bCs/>
            <w:color w:val="000000" w:themeColor="text1"/>
            <w:lang w:val="es-ES"/>
          </w:rPr>
          <w:t>___</w:t>
        </w:r>
        <w:r w:rsidR="00E23148" w:rsidRPr="004616E0">
          <w:rPr>
            <w:rFonts w:ascii="Arial Narrow" w:hAnsi="Arial Narrow" w:cs="Calibri"/>
            <w:bCs/>
            <w:color w:val="000000" w:themeColor="text1"/>
            <w:lang w:val="es-ES"/>
          </w:rPr>
          <w:t xml:space="preserve">, S.H., Notaris di Jakarta, yang telah mendapatkan pengesahan dari Menteri Hukum dan Hak Asasi Manusia, No. </w:t>
        </w:r>
        <w:r w:rsidR="00E23148">
          <w:rPr>
            <w:rFonts w:ascii="Arial Narrow" w:hAnsi="Arial Narrow" w:cs="Calibri"/>
            <w:bCs/>
            <w:color w:val="000000" w:themeColor="text1"/>
            <w:lang w:val="es-ES"/>
          </w:rPr>
          <w:t>____</w:t>
        </w:r>
        <w:r w:rsidR="00E23148" w:rsidRPr="004616E0">
          <w:rPr>
            <w:rFonts w:ascii="Arial Narrow" w:hAnsi="Arial Narrow" w:cs="Calibri"/>
            <w:bCs/>
            <w:color w:val="000000" w:themeColor="text1"/>
            <w:lang w:val="es-ES"/>
          </w:rPr>
          <w:t xml:space="preserve"> tanggal </w:t>
        </w:r>
      </w:ins>
      <w:ins w:id="95" w:author="Sony Rendra Wicaksana" w:date="2022-02-21T11:42:00Z">
        <w:r w:rsidR="00E23148">
          <w:rPr>
            <w:rFonts w:ascii="Arial Narrow" w:hAnsi="Arial Narrow" w:cs="Calibri"/>
            <w:bCs/>
            <w:color w:val="000000" w:themeColor="text1"/>
            <w:lang w:val="es-ES"/>
          </w:rPr>
          <w:t>____</w:t>
        </w:r>
      </w:ins>
      <w:ins w:id="96" w:author="Sony Rendra Wicaksana" w:date="2022-02-21T11:41:00Z">
        <w:r w:rsidR="00E23148" w:rsidRPr="004616E0">
          <w:rPr>
            <w:rFonts w:ascii="Arial Narrow" w:hAnsi="Arial Narrow" w:cs="Calibri"/>
            <w:bCs/>
            <w:color w:val="000000" w:themeColor="text1"/>
            <w:lang w:val="es-ES"/>
          </w:rPr>
          <w:t xml:space="preserve">, sebagaimana terakhir diubah dengan Akta No. </w:t>
        </w:r>
        <w:r w:rsidR="00E23148">
          <w:rPr>
            <w:rFonts w:ascii="Arial Narrow" w:hAnsi="Arial Narrow" w:cs="Calibri"/>
            <w:color w:val="000000" w:themeColor="text1"/>
          </w:rPr>
          <w:t>___</w:t>
        </w:r>
        <w:r w:rsidR="00E23148" w:rsidRPr="004616E0">
          <w:rPr>
            <w:rFonts w:ascii="Arial Narrow" w:hAnsi="Arial Narrow" w:cs="Calibri"/>
            <w:color w:val="000000" w:themeColor="text1"/>
            <w:lang w:val="id-ID"/>
          </w:rPr>
          <w:t xml:space="preserve">Tanggal </w:t>
        </w:r>
      </w:ins>
      <w:ins w:id="97" w:author="Sony Rendra Wicaksana" w:date="2022-02-21T12:18:00Z">
        <w:r w:rsidR="00B0315F">
          <w:rPr>
            <w:rFonts w:ascii="Arial Narrow" w:hAnsi="Arial Narrow" w:cs="Calibri"/>
            <w:color w:val="000000" w:themeColor="text1"/>
          </w:rPr>
          <w:t>___</w:t>
        </w:r>
      </w:ins>
      <w:ins w:id="98" w:author="Sony Rendra Wicaksana" w:date="2022-02-21T11:41:00Z">
        <w:r w:rsidR="00E23148" w:rsidRPr="004616E0">
          <w:rPr>
            <w:rFonts w:ascii="Arial Narrow" w:hAnsi="Arial Narrow" w:cs="Calibri"/>
            <w:bCs/>
            <w:color w:val="000000" w:themeColor="text1"/>
            <w:lang w:val="es-ES"/>
          </w:rPr>
          <w:t xml:space="preserve">, dibuat di hadapan </w:t>
        </w:r>
        <w:r w:rsidR="00E23148">
          <w:rPr>
            <w:rFonts w:ascii="Arial Narrow" w:hAnsi="Arial Narrow" w:cs="Calibri"/>
            <w:bCs/>
            <w:color w:val="000000" w:themeColor="text1"/>
            <w:lang w:val="es-ES"/>
          </w:rPr>
          <w:t>___</w:t>
        </w:r>
        <w:r w:rsidR="00E23148" w:rsidRPr="004616E0">
          <w:rPr>
            <w:rFonts w:ascii="Arial Narrow" w:hAnsi="Arial Narrow" w:cs="Calibri"/>
            <w:bCs/>
            <w:color w:val="000000" w:themeColor="text1"/>
            <w:lang w:val="es-ES"/>
          </w:rPr>
          <w:t xml:space="preserve">, S.H., Notaris di Jakarta, yang </w:t>
        </w:r>
        <w:r w:rsidR="00E23148" w:rsidRPr="004616E0">
          <w:rPr>
            <w:rFonts w:ascii="Arial Narrow" w:hAnsi="Arial Narrow" w:cs="Calibri"/>
            <w:color w:val="000000" w:themeColor="text1"/>
            <w:lang w:val="id-ID"/>
          </w:rPr>
          <w:t xml:space="preserve">telah mendapatkan persetujuan dari </w:t>
        </w:r>
        <w:r w:rsidR="00E23148" w:rsidRPr="004616E0">
          <w:rPr>
            <w:rFonts w:ascii="Arial Narrow" w:hAnsi="Arial Narrow" w:cs="Calibri"/>
            <w:bCs/>
            <w:color w:val="000000" w:themeColor="text1"/>
            <w:lang w:val="es-ES"/>
          </w:rPr>
          <w:t xml:space="preserve">Menteri Hukum dan Hak Asasi Manusia No. </w:t>
        </w:r>
        <w:r w:rsidR="00E23148">
          <w:rPr>
            <w:rFonts w:ascii="Arial Narrow" w:hAnsi="Arial Narrow" w:cs="Calibri"/>
            <w:color w:val="000000" w:themeColor="text1"/>
          </w:rPr>
          <w:t>____</w:t>
        </w:r>
        <w:r w:rsidR="00E23148" w:rsidRPr="004616E0">
          <w:rPr>
            <w:rFonts w:ascii="Arial Narrow" w:hAnsi="Arial Narrow" w:cs="Calibri"/>
            <w:bCs/>
            <w:color w:val="000000" w:themeColor="text1"/>
            <w:lang w:val="es-ES"/>
          </w:rPr>
          <w:t xml:space="preserve">, </w:t>
        </w:r>
      </w:ins>
      <w:del w:id="99" w:author="Sony Rendra Wicaksana" w:date="2022-02-21T11:41:00Z">
        <w:r w:rsidR="0046644E" w:rsidRPr="00DD5A20" w:rsidDel="00E23148">
          <w:rPr>
            <w:rFonts w:ascii="Arial Narrow" w:hAnsi="Arial Narrow" w:cs="Calibri"/>
            <w:bCs/>
          </w:rPr>
          <w:delText xml:space="preserve">berdasarkan hukum </w:delText>
        </w:r>
      </w:del>
      <w:r w:rsidR="0046644E" w:rsidRPr="00DD5A20">
        <w:rPr>
          <w:rFonts w:ascii="Arial Narrow" w:hAnsi="Arial Narrow" w:cs="Calibri"/>
          <w:bCs/>
        </w:rPr>
        <w:t xml:space="preserve">Indonesia, </w:t>
      </w:r>
      <w:del w:id="100" w:author="Sony Rendra Wicaksana" w:date="2022-02-21T11:43:00Z">
        <w:r w:rsidR="0046644E" w:rsidRPr="00DD5A20" w:rsidDel="00E23148">
          <w:rPr>
            <w:rFonts w:ascii="Arial Narrow" w:hAnsi="Arial Narrow" w:cs="Calibri"/>
            <w:bCs/>
          </w:rPr>
          <w:delText>berkedudukan dan berkantor</w:delText>
        </w:r>
        <w:r w:rsidR="00CB1B6D" w:rsidRPr="00DD5A20" w:rsidDel="00E23148">
          <w:rPr>
            <w:rFonts w:ascii="Arial Narrow" w:hAnsi="Arial Narrow" w:cs="Calibri"/>
            <w:bCs/>
          </w:rPr>
          <w:delText xml:space="preserve"> pusat</w:delText>
        </w:r>
        <w:r w:rsidR="0046644E" w:rsidRPr="00DD5A20" w:rsidDel="00E23148">
          <w:rPr>
            <w:rFonts w:ascii="Arial Narrow" w:hAnsi="Arial Narrow" w:cs="Calibri"/>
            <w:bCs/>
          </w:rPr>
          <w:delText xml:space="preserve"> </w:delText>
        </w:r>
        <w:r w:rsidR="006F3FCC" w:rsidRPr="00DD5A20" w:rsidDel="00E23148">
          <w:rPr>
            <w:rFonts w:ascii="Arial Narrow" w:hAnsi="Arial Narrow" w:cs="Calibri"/>
            <w:bCs/>
          </w:rPr>
          <w:delText xml:space="preserve">di </w:delText>
        </w:r>
        <w:r w:rsidR="00CB1B6D" w:rsidRPr="00DD5A20" w:rsidDel="00E23148">
          <w:rPr>
            <w:rFonts w:ascii="Arial Narrow" w:hAnsi="Arial Narrow" w:cs="Calibri"/>
            <w:bCs/>
          </w:rPr>
          <w:delText>Jakarta</w:delText>
        </w:r>
      </w:del>
      <w:ins w:id="101" w:author="Sony Rendra Wicaksana" w:date="2022-02-21T11:43:00Z">
        <w:r w:rsidR="00E23148">
          <w:rPr>
            <w:rFonts w:ascii="Arial Narrow" w:hAnsi="Arial Narrow" w:cs="Calibri"/>
            <w:bCs/>
          </w:rPr>
          <w:t>yang</w:t>
        </w:r>
      </w:ins>
      <w:del w:id="102" w:author="Sony Rendra Wicaksana" w:date="2022-02-21T11:43:00Z">
        <w:r w:rsidR="006278F6" w:rsidRPr="00DD5A20" w:rsidDel="00E23148">
          <w:rPr>
            <w:rFonts w:ascii="Arial Narrow" w:hAnsi="Arial Narrow" w:cs="Calibri"/>
            <w:bCs/>
          </w:rPr>
          <w:delText>,</w:delText>
        </w:r>
      </w:del>
      <w:r w:rsidR="006278F6" w:rsidRPr="00DD5A20">
        <w:rPr>
          <w:rFonts w:ascii="Arial Narrow" w:hAnsi="Arial Narrow" w:cs="Calibri"/>
          <w:bCs/>
        </w:rPr>
        <w:t xml:space="preserve"> beralamat di</w:t>
      </w:r>
      <w:r w:rsidR="006F3FCC" w:rsidRPr="00DD5A20">
        <w:rPr>
          <w:rFonts w:ascii="Arial Narrow" w:hAnsi="Arial Narrow" w:cs="Calibri"/>
          <w:bCs/>
        </w:rPr>
        <w:t xml:space="preserve"> </w:t>
      </w:r>
      <w:del w:id="103" w:author="Radit Trianggara Putranto" w:date="2022-04-18T08:45:00Z">
        <w:r w:rsidR="00806232" w:rsidDel="00A965D8">
          <w:rPr>
            <w:rFonts w:ascii="Arial Narrow" w:hAnsi="Arial Narrow" w:cs="Calibri"/>
            <w:bCs/>
          </w:rPr>
          <w:delText>Soepomo Office Park, Jl. Prof.dr Soepomo SH. No. 143 Blok L</w:delText>
        </w:r>
      </w:del>
      <w:ins w:id="104" w:author="Radit Trianggara Putranto" w:date="2022-04-18T08:45:00Z">
        <w:r w:rsidR="00A965D8">
          <w:rPr>
            <w:rFonts w:ascii="Arial Narrow" w:hAnsi="Arial Narrow" w:cs="Calibri"/>
            <w:bCs/>
          </w:rPr>
          <w:t>XXXXXXXXXX</w:t>
        </w:r>
      </w:ins>
      <w:r w:rsidR="00806232">
        <w:rPr>
          <w:rFonts w:ascii="Arial Narrow" w:hAnsi="Arial Narrow" w:cs="Calibri"/>
          <w:bCs/>
        </w:rPr>
        <w:t xml:space="preserve">, </w:t>
      </w:r>
      <w:del w:id="105" w:author="Radit Trianggara Putranto" w:date="2022-04-18T08:45:00Z">
        <w:r w:rsidR="00806232" w:rsidDel="00A965D8">
          <w:rPr>
            <w:rFonts w:ascii="Arial Narrow" w:hAnsi="Arial Narrow" w:cs="Calibri"/>
            <w:bCs/>
          </w:rPr>
          <w:delText>Jakarta Selatan 12810</w:delText>
        </w:r>
      </w:del>
      <w:ins w:id="106" w:author="Radit Trianggara Putranto" w:date="2022-04-18T08:45:00Z">
        <w:r w:rsidR="00A965D8">
          <w:rPr>
            <w:rFonts w:ascii="Arial Narrow" w:hAnsi="Arial Narrow" w:cs="Calibri"/>
            <w:bCs/>
          </w:rPr>
          <w:t>XXXXXX</w:t>
        </w:r>
      </w:ins>
      <w:r w:rsidR="006F3FCC" w:rsidRPr="00DD5A20">
        <w:rPr>
          <w:rFonts w:ascii="Arial Narrow" w:hAnsi="Arial Narrow" w:cs="Calibri"/>
          <w:bCs/>
        </w:rPr>
        <w:t xml:space="preserve">, </w:t>
      </w:r>
      <w:r w:rsidR="0046644E" w:rsidRPr="00DD5A20">
        <w:rPr>
          <w:rFonts w:ascii="Arial Narrow" w:hAnsi="Arial Narrow" w:cs="Calibri"/>
          <w:bCs/>
        </w:rPr>
        <w:t xml:space="preserve">dalam </w:t>
      </w:r>
      <w:del w:id="107" w:author="Sony Rendra Wicaksana" w:date="2022-02-21T11:44:00Z">
        <w:r w:rsidR="0046644E" w:rsidRPr="00DD5A20" w:rsidDel="00E23148">
          <w:rPr>
            <w:rFonts w:ascii="Arial Narrow" w:hAnsi="Arial Narrow" w:cs="Calibri"/>
            <w:bCs/>
          </w:rPr>
          <w:delText>hal ini</w:delText>
        </w:r>
      </w:del>
      <w:ins w:id="108" w:author="Sony Rendra Wicaksana" w:date="2022-02-21T11:44:00Z">
        <w:r w:rsidR="00E23148">
          <w:rPr>
            <w:rFonts w:ascii="Arial Narrow" w:hAnsi="Arial Narrow" w:cs="Calibri"/>
            <w:bCs/>
          </w:rPr>
          <w:t>Nota Kesepahaman ini</w:t>
        </w:r>
      </w:ins>
      <w:r w:rsidR="0046644E" w:rsidRPr="00DD5A20">
        <w:rPr>
          <w:rFonts w:ascii="Arial Narrow" w:hAnsi="Arial Narrow" w:cs="Calibri"/>
          <w:bCs/>
        </w:rPr>
        <w:t xml:space="preserve"> diwakili </w:t>
      </w:r>
      <w:del w:id="109" w:author="Sony Rendra Wicaksana" w:date="2022-02-21T11:55:00Z">
        <w:r w:rsidR="0046644E" w:rsidRPr="00DD5A20" w:rsidDel="00055BC3">
          <w:rPr>
            <w:rFonts w:ascii="Arial Narrow" w:hAnsi="Arial Narrow" w:cs="Calibri"/>
            <w:bCs/>
          </w:rPr>
          <w:delText xml:space="preserve">secara sah </w:delText>
        </w:r>
      </w:del>
      <w:r w:rsidR="0046644E" w:rsidRPr="00DD5A20">
        <w:rPr>
          <w:rFonts w:ascii="Arial Narrow" w:hAnsi="Arial Narrow" w:cs="Calibri"/>
          <w:bCs/>
        </w:rPr>
        <w:t xml:space="preserve">oleh </w:t>
      </w:r>
      <w:del w:id="110" w:author="Radit Trianggara Putranto" w:date="2022-04-18T08:45:00Z">
        <w:r w:rsidR="00B62381" w:rsidRPr="00B62381" w:rsidDel="00A965D8">
          <w:rPr>
            <w:rFonts w:ascii="Arial Narrow" w:hAnsi="Arial Narrow" w:cs="Calibri"/>
            <w:b/>
            <w:bCs/>
          </w:rPr>
          <w:delText>Musta’in Hidayat</w:delText>
        </w:r>
      </w:del>
      <w:ins w:id="111" w:author="Radit Trianggara Putranto" w:date="2022-04-18T08:45:00Z">
        <w:r w:rsidR="00A965D8">
          <w:rPr>
            <w:rFonts w:ascii="Arial Narrow" w:hAnsi="Arial Narrow" w:cs="Calibri"/>
            <w:b/>
            <w:bCs/>
          </w:rPr>
          <w:t>XXXXXXX</w:t>
        </w:r>
      </w:ins>
      <w:r w:rsidR="007D7161" w:rsidRPr="00DD5A20">
        <w:rPr>
          <w:rFonts w:ascii="Arial Narrow" w:hAnsi="Arial Narrow" w:cs="Calibri"/>
          <w:bCs/>
        </w:rPr>
        <w:t xml:space="preserve"> </w:t>
      </w:r>
      <w:r w:rsidR="0046644E" w:rsidRPr="00DD5A20">
        <w:rPr>
          <w:rFonts w:ascii="Arial Narrow" w:hAnsi="Arial Narrow" w:cs="Calibri"/>
          <w:bCs/>
        </w:rPr>
        <w:t>selaku</w:t>
      </w:r>
      <w:r w:rsidR="006F3FCC" w:rsidRPr="00DD5A20">
        <w:rPr>
          <w:rFonts w:ascii="Arial Narrow" w:hAnsi="Arial Narrow" w:cs="Calibri"/>
          <w:bCs/>
        </w:rPr>
        <w:t xml:space="preserve"> </w:t>
      </w:r>
      <w:r w:rsidR="006F3FCC" w:rsidRPr="00B62381">
        <w:rPr>
          <w:rFonts w:ascii="Arial Narrow" w:hAnsi="Arial Narrow" w:cs="Calibri"/>
          <w:b/>
          <w:bCs/>
        </w:rPr>
        <w:t>Direktur</w:t>
      </w:r>
      <w:r w:rsidR="0046644E" w:rsidRPr="00DD5A20">
        <w:rPr>
          <w:rFonts w:ascii="Arial Narrow" w:hAnsi="Arial Narrow" w:cs="Calibri"/>
          <w:bCs/>
        </w:rPr>
        <w:t xml:space="preserve">, </w:t>
      </w:r>
      <w:ins w:id="112" w:author="Sony Rendra Wicaksana" w:date="2022-02-21T11:58:00Z">
        <w:r w:rsidR="00055BC3" w:rsidRPr="00055BC3">
          <w:rPr>
            <w:rFonts w:ascii="Arial Narrow" w:hAnsi="Arial Narrow" w:cs="Calibri"/>
            <w:bCs/>
            <w:lang w:val="id-ID"/>
          </w:rPr>
          <w:t xml:space="preserve">yang dalam hal ini berwenang </w:t>
        </w:r>
      </w:ins>
      <w:r w:rsidR="0046644E" w:rsidRPr="00DD5A20">
        <w:rPr>
          <w:rFonts w:ascii="Arial Narrow" w:hAnsi="Arial Narrow" w:cs="Calibri"/>
          <w:bCs/>
        </w:rPr>
        <w:t xml:space="preserve">bertindak untuk dan atas nama </w:t>
      </w:r>
      <w:r w:rsidR="00AE17C8" w:rsidRPr="00DD5A20">
        <w:rPr>
          <w:rFonts w:ascii="Arial Narrow" w:hAnsi="Arial Narrow" w:cs="Calibri"/>
          <w:color w:val="000000" w:themeColor="text1"/>
          <w:spacing w:val="-1"/>
        </w:rPr>
        <w:t xml:space="preserve"> p</w:t>
      </w:r>
      <w:r w:rsidR="00AE17C8" w:rsidRPr="00DD5A20">
        <w:rPr>
          <w:rFonts w:ascii="Arial Narrow" w:hAnsi="Arial Narrow" w:cs="Calibri"/>
          <w:color w:val="000000" w:themeColor="text1"/>
        </w:rPr>
        <w:t>er</w:t>
      </w:r>
      <w:r w:rsidR="00AE17C8" w:rsidRPr="00DD5A20">
        <w:rPr>
          <w:rFonts w:ascii="Arial Narrow" w:hAnsi="Arial Narrow" w:cs="Calibri"/>
          <w:color w:val="000000" w:themeColor="text1"/>
          <w:spacing w:val="-2"/>
        </w:rPr>
        <w:t>s</w:t>
      </w:r>
      <w:r w:rsidR="00AE17C8" w:rsidRPr="00DD5A20">
        <w:rPr>
          <w:rFonts w:ascii="Arial Narrow" w:hAnsi="Arial Narrow" w:cs="Calibri"/>
          <w:color w:val="000000" w:themeColor="text1"/>
        </w:rPr>
        <w:t>er</w:t>
      </w:r>
      <w:r w:rsidR="00AE17C8" w:rsidRPr="00DD5A20">
        <w:rPr>
          <w:rFonts w:ascii="Arial Narrow" w:hAnsi="Arial Narrow" w:cs="Calibri"/>
          <w:color w:val="000000" w:themeColor="text1"/>
          <w:spacing w:val="1"/>
        </w:rPr>
        <w:t>o</w:t>
      </w:r>
      <w:r w:rsidR="00AE17C8" w:rsidRPr="00DD5A20">
        <w:rPr>
          <w:rFonts w:ascii="Arial Narrow" w:hAnsi="Arial Narrow" w:cs="Calibri"/>
          <w:color w:val="000000" w:themeColor="text1"/>
        </w:rPr>
        <w:t>an</w:t>
      </w:r>
      <w:r w:rsidR="00AE17C8" w:rsidRPr="00DD5A20">
        <w:rPr>
          <w:rFonts w:ascii="Arial Narrow" w:hAnsi="Arial Narrow" w:cs="Calibri"/>
          <w:color w:val="000000" w:themeColor="text1"/>
          <w:spacing w:val="-1"/>
        </w:rPr>
        <w:t xml:space="preserve"> </w:t>
      </w:r>
      <w:r w:rsidR="00AE17C8" w:rsidRPr="00DD5A20">
        <w:rPr>
          <w:rFonts w:ascii="Arial Narrow" w:hAnsi="Arial Narrow" w:cs="Calibri"/>
          <w:color w:val="000000" w:themeColor="text1"/>
          <w:spacing w:val="-2"/>
        </w:rPr>
        <w:t>t</w:t>
      </w:r>
      <w:r w:rsidR="00AE17C8" w:rsidRPr="00DD5A20">
        <w:rPr>
          <w:rFonts w:ascii="Arial Narrow" w:hAnsi="Arial Narrow" w:cs="Calibri"/>
          <w:color w:val="000000" w:themeColor="text1"/>
        </w:rPr>
        <w:t>ers</w:t>
      </w:r>
      <w:r w:rsidR="00AE17C8" w:rsidRPr="00DD5A20">
        <w:rPr>
          <w:rFonts w:ascii="Arial Narrow" w:hAnsi="Arial Narrow" w:cs="Calibri"/>
          <w:color w:val="000000" w:themeColor="text1"/>
          <w:spacing w:val="1"/>
        </w:rPr>
        <w:t>e</w:t>
      </w:r>
      <w:r w:rsidR="00AE17C8" w:rsidRPr="00DD5A20">
        <w:rPr>
          <w:rFonts w:ascii="Arial Narrow" w:hAnsi="Arial Narrow" w:cs="Calibri"/>
          <w:color w:val="000000" w:themeColor="text1"/>
          <w:spacing w:val="-1"/>
        </w:rPr>
        <w:t>bu</w:t>
      </w:r>
      <w:r w:rsidR="00AE17C8" w:rsidRPr="00DD5A20">
        <w:rPr>
          <w:rFonts w:ascii="Arial Narrow" w:hAnsi="Arial Narrow" w:cs="Calibri"/>
          <w:color w:val="000000" w:themeColor="text1"/>
        </w:rPr>
        <w:t>t</w:t>
      </w:r>
      <w:r w:rsidR="00AE17C8" w:rsidRPr="00DD5A20">
        <w:rPr>
          <w:rFonts w:ascii="Arial Narrow" w:hAnsi="Arial Narrow" w:cs="Calibri"/>
          <w:color w:val="000000" w:themeColor="text1"/>
          <w:spacing w:val="3"/>
        </w:rPr>
        <w:t xml:space="preserve"> </w:t>
      </w:r>
      <w:r w:rsidR="00AE17C8" w:rsidRPr="00DD5A20">
        <w:rPr>
          <w:rFonts w:ascii="Arial Narrow" w:hAnsi="Arial Narrow" w:cs="Calibri"/>
          <w:color w:val="000000" w:themeColor="text1"/>
          <w:spacing w:val="-1"/>
        </w:rPr>
        <w:t>d</w:t>
      </w:r>
      <w:r w:rsidR="00AE17C8" w:rsidRPr="00DD5A20">
        <w:rPr>
          <w:rFonts w:ascii="Arial Narrow" w:hAnsi="Arial Narrow" w:cs="Calibri"/>
          <w:color w:val="000000" w:themeColor="text1"/>
        </w:rPr>
        <w:t>i</w:t>
      </w:r>
      <w:r w:rsidR="00AE17C8" w:rsidRPr="00DD5A20">
        <w:rPr>
          <w:rFonts w:ascii="Arial Narrow" w:hAnsi="Arial Narrow" w:cs="Calibri"/>
          <w:color w:val="000000" w:themeColor="text1"/>
          <w:spacing w:val="3"/>
        </w:rPr>
        <w:t xml:space="preserve"> </w:t>
      </w:r>
      <w:r w:rsidR="00AE17C8" w:rsidRPr="00DD5A20">
        <w:rPr>
          <w:rFonts w:ascii="Arial Narrow" w:hAnsi="Arial Narrow" w:cs="Calibri"/>
          <w:color w:val="000000" w:themeColor="text1"/>
        </w:rPr>
        <w:t>a</w:t>
      </w:r>
      <w:r w:rsidR="00AE17C8" w:rsidRPr="00DD5A20">
        <w:rPr>
          <w:rFonts w:ascii="Arial Narrow" w:hAnsi="Arial Narrow" w:cs="Calibri"/>
          <w:color w:val="000000" w:themeColor="text1"/>
          <w:spacing w:val="-2"/>
        </w:rPr>
        <w:t>t</w:t>
      </w:r>
      <w:r w:rsidR="00AE17C8" w:rsidRPr="00DD5A20">
        <w:rPr>
          <w:rFonts w:ascii="Arial Narrow" w:hAnsi="Arial Narrow" w:cs="Calibri"/>
          <w:color w:val="000000" w:themeColor="text1"/>
          <w:spacing w:val="2"/>
        </w:rPr>
        <w:t>a</w:t>
      </w:r>
      <w:r w:rsidR="00AE17C8" w:rsidRPr="00DD5A20">
        <w:rPr>
          <w:rFonts w:ascii="Arial Narrow" w:hAnsi="Arial Narrow" w:cs="Calibri"/>
          <w:color w:val="000000" w:themeColor="text1"/>
        </w:rPr>
        <w:t>s</w:t>
      </w:r>
      <w:r w:rsidR="00AE17C8" w:rsidRPr="00DD5A20" w:rsidDel="00395247">
        <w:rPr>
          <w:rFonts w:ascii="Arial Narrow" w:hAnsi="Arial Narrow" w:cs="Calibri"/>
          <w:bCs/>
        </w:rPr>
        <w:t xml:space="preserve"> </w:t>
      </w:r>
      <w:r w:rsidR="0046644E" w:rsidRPr="00DD5A20">
        <w:rPr>
          <w:rFonts w:ascii="Arial Narrow" w:hAnsi="Arial Narrow" w:cs="Calibri"/>
          <w:bCs/>
        </w:rPr>
        <w:t>yang untuk selanjutnya disebut “</w:t>
      </w:r>
      <w:r w:rsidR="0046644E" w:rsidRPr="00DD5A20">
        <w:rPr>
          <w:rFonts w:ascii="Arial Narrow" w:hAnsi="Arial Narrow" w:cs="Calibri"/>
          <w:b/>
          <w:bCs/>
        </w:rPr>
        <w:t>PIHAK KEDUA</w:t>
      </w:r>
      <w:r w:rsidR="0046644E" w:rsidRPr="00DD5A20">
        <w:rPr>
          <w:rFonts w:ascii="Arial Narrow" w:hAnsi="Arial Narrow" w:cs="Calibri"/>
          <w:bCs/>
        </w:rPr>
        <w:t>”.</w:t>
      </w:r>
    </w:p>
    <w:p w14:paraId="60C2C97B" w14:textId="77777777" w:rsidR="0069099B" w:rsidRPr="00E50F99" w:rsidRDefault="0069099B" w:rsidP="006278F6">
      <w:pPr>
        <w:widowControl w:val="0"/>
        <w:autoSpaceDE w:val="0"/>
        <w:autoSpaceDN w:val="0"/>
        <w:adjustRightInd w:val="0"/>
        <w:spacing w:after="0" w:line="240" w:lineRule="auto"/>
        <w:ind w:left="360" w:right="72"/>
        <w:jc w:val="both"/>
        <w:rPr>
          <w:rFonts w:ascii="Arial Narrow" w:hAnsi="Arial Narrow" w:cs="Arial"/>
          <w:color w:val="000000" w:themeColor="text1"/>
        </w:rPr>
      </w:pPr>
    </w:p>
    <w:p w14:paraId="2BB86ABF" w14:textId="4DF3F815" w:rsidR="0069099B" w:rsidRPr="00E50F99" w:rsidRDefault="0069099B" w:rsidP="006278F6">
      <w:pPr>
        <w:widowControl w:val="0"/>
        <w:autoSpaceDE w:val="0"/>
        <w:autoSpaceDN w:val="0"/>
        <w:adjustRightInd w:val="0"/>
        <w:spacing w:after="0" w:line="240" w:lineRule="auto"/>
        <w:ind w:left="100" w:right="75"/>
        <w:jc w:val="both"/>
        <w:rPr>
          <w:rFonts w:ascii="Arial Narrow" w:hAnsi="Arial Narrow" w:cs="Calibri"/>
          <w:color w:val="000000" w:themeColor="text1"/>
        </w:rPr>
      </w:pPr>
      <w:r w:rsidRPr="00E50F99">
        <w:rPr>
          <w:rFonts w:ascii="Arial Narrow" w:hAnsi="Arial Narrow" w:cs="Calibri"/>
          <w:b/>
          <w:bCs/>
          <w:color w:val="000000" w:themeColor="text1"/>
        </w:rPr>
        <w:t>P</w:t>
      </w:r>
      <w:r w:rsidRPr="00E50F99">
        <w:rPr>
          <w:rFonts w:ascii="Arial Narrow" w:hAnsi="Arial Narrow" w:cs="Calibri"/>
          <w:b/>
          <w:bCs/>
          <w:color w:val="000000" w:themeColor="text1"/>
          <w:spacing w:val="1"/>
        </w:rPr>
        <w:t>I</w:t>
      </w:r>
      <w:r w:rsidRPr="00E50F99">
        <w:rPr>
          <w:rFonts w:ascii="Arial Narrow" w:hAnsi="Arial Narrow" w:cs="Calibri"/>
          <w:b/>
          <w:bCs/>
          <w:color w:val="000000" w:themeColor="text1"/>
        </w:rPr>
        <w:t>HAK</w:t>
      </w:r>
      <w:r w:rsidRPr="00E50F99">
        <w:rPr>
          <w:rFonts w:ascii="Arial Narrow" w:hAnsi="Arial Narrow" w:cs="Calibri"/>
          <w:b/>
          <w:bCs/>
          <w:color w:val="000000" w:themeColor="text1"/>
          <w:spacing w:val="37"/>
        </w:rPr>
        <w:t xml:space="preserve"> </w:t>
      </w:r>
      <w:r w:rsidRPr="00E50F99">
        <w:rPr>
          <w:rFonts w:ascii="Arial Narrow" w:hAnsi="Arial Narrow" w:cs="Calibri"/>
          <w:b/>
          <w:bCs/>
          <w:color w:val="000000" w:themeColor="text1"/>
        </w:rPr>
        <w:t>P</w:t>
      </w:r>
      <w:r w:rsidRPr="00E50F99">
        <w:rPr>
          <w:rFonts w:ascii="Arial Narrow" w:hAnsi="Arial Narrow" w:cs="Calibri"/>
          <w:b/>
          <w:bCs/>
          <w:color w:val="000000" w:themeColor="text1"/>
          <w:spacing w:val="-2"/>
        </w:rPr>
        <w:t>E</w:t>
      </w:r>
      <w:r w:rsidRPr="00E50F99">
        <w:rPr>
          <w:rFonts w:ascii="Arial Narrow" w:hAnsi="Arial Narrow" w:cs="Calibri"/>
          <w:b/>
          <w:bCs/>
          <w:color w:val="000000" w:themeColor="text1"/>
        </w:rPr>
        <w:t>R</w:t>
      </w:r>
      <w:r w:rsidRPr="00E50F99">
        <w:rPr>
          <w:rFonts w:ascii="Arial Narrow" w:hAnsi="Arial Narrow" w:cs="Calibri"/>
          <w:b/>
          <w:bCs/>
          <w:color w:val="000000" w:themeColor="text1"/>
          <w:spacing w:val="-1"/>
        </w:rPr>
        <w:t>T</w:t>
      </w:r>
      <w:r w:rsidRPr="00E50F99">
        <w:rPr>
          <w:rFonts w:ascii="Arial Narrow" w:hAnsi="Arial Narrow" w:cs="Calibri"/>
          <w:b/>
          <w:bCs/>
          <w:color w:val="000000" w:themeColor="text1"/>
        </w:rPr>
        <w:t>AMA</w:t>
      </w:r>
      <w:r w:rsidRPr="00E50F99">
        <w:rPr>
          <w:rFonts w:ascii="Arial Narrow" w:hAnsi="Arial Narrow" w:cs="Calibri"/>
          <w:b/>
          <w:bCs/>
          <w:color w:val="000000" w:themeColor="text1"/>
          <w:spacing w:val="40"/>
        </w:rPr>
        <w:t xml:space="preserve"> </w:t>
      </w:r>
      <w:r w:rsidRPr="00E50F99">
        <w:rPr>
          <w:rFonts w:ascii="Arial Narrow" w:hAnsi="Arial Narrow" w:cs="Calibri"/>
          <w:color w:val="000000" w:themeColor="text1"/>
          <w:spacing w:val="-1"/>
        </w:rPr>
        <w:t>d</w:t>
      </w:r>
      <w:r w:rsidRPr="00E50F99">
        <w:rPr>
          <w:rFonts w:ascii="Arial Narrow" w:hAnsi="Arial Narrow" w:cs="Calibri"/>
          <w:color w:val="000000" w:themeColor="text1"/>
        </w:rPr>
        <w:t>an</w:t>
      </w:r>
      <w:r w:rsidRPr="00E50F99">
        <w:rPr>
          <w:rFonts w:ascii="Arial Narrow" w:hAnsi="Arial Narrow" w:cs="Calibri"/>
          <w:color w:val="000000" w:themeColor="text1"/>
          <w:spacing w:val="37"/>
        </w:rPr>
        <w:t xml:space="preserve"> </w:t>
      </w:r>
      <w:r w:rsidRPr="00E50F99">
        <w:rPr>
          <w:rFonts w:ascii="Arial Narrow" w:hAnsi="Arial Narrow" w:cs="Calibri"/>
          <w:b/>
          <w:bCs/>
          <w:color w:val="000000" w:themeColor="text1"/>
        </w:rPr>
        <w:t>P</w:t>
      </w:r>
      <w:r w:rsidRPr="00E50F99">
        <w:rPr>
          <w:rFonts w:ascii="Arial Narrow" w:hAnsi="Arial Narrow" w:cs="Calibri"/>
          <w:b/>
          <w:bCs/>
          <w:color w:val="000000" w:themeColor="text1"/>
          <w:spacing w:val="-1"/>
        </w:rPr>
        <w:t>I</w:t>
      </w:r>
      <w:r w:rsidRPr="00E50F99">
        <w:rPr>
          <w:rFonts w:ascii="Arial Narrow" w:hAnsi="Arial Narrow" w:cs="Calibri"/>
          <w:b/>
          <w:bCs/>
          <w:color w:val="000000" w:themeColor="text1"/>
          <w:spacing w:val="-2"/>
        </w:rPr>
        <w:t>H</w:t>
      </w:r>
      <w:r w:rsidRPr="00E50F99">
        <w:rPr>
          <w:rFonts w:ascii="Arial Narrow" w:hAnsi="Arial Narrow" w:cs="Calibri"/>
          <w:b/>
          <w:bCs/>
          <w:color w:val="000000" w:themeColor="text1"/>
        </w:rPr>
        <w:t>AK</w:t>
      </w:r>
      <w:r w:rsidRPr="00E50F99">
        <w:rPr>
          <w:rFonts w:ascii="Arial Narrow" w:hAnsi="Arial Narrow" w:cs="Calibri"/>
          <w:b/>
          <w:bCs/>
          <w:color w:val="000000" w:themeColor="text1"/>
          <w:spacing w:val="39"/>
        </w:rPr>
        <w:t xml:space="preserve"> </w:t>
      </w:r>
      <w:r w:rsidRPr="00E50F99">
        <w:rPr>
          <w:rFonts w:ascii="Arial Narrow" w:hAnsi="Arial Narrow" w:cs="Calibri"/>
          <w:b/>
          <w:bCs/>
          <w:color w:val="000000" w:themeColor="text1"/>
          <w:spacing w:val="-1"/>
        </w:rPr>
        <w:t>K</w:t>
      </w:r>
      <w:r w:rsidRPr="00E50F99">
        <w:rPr>
          <w:rFonts w:ascii="Arial Narrow" w:hAnsi="Arial Narrow" w:cs="Calibri"/>
          <w:b/>
          <w:bCs/>
          <w:color w:val="000000" w:themeColor="text1"/>
        </w:rPr>
        <w:t>ED</w:t>
      </w:r>
      <w:r w:rsidRPr="00E50F99">
        <w:rPr>
          <w:rFonts w:ascii="Arial Narrow" w:hAnsi="Arial Narrow" w:cs="Calibri"/>
          <w:b/>
          <w:bCs/>
          <w:color w:val="000000" w:themeColor="text1"/>
          <w:spacing w:val="-2"/>
        </w:rPr>
        <w:t>U</w:t>
      </w:r>
      <w:r w:rsidRPr="00E50F99">
        <w:rPr>
          <w:rFonts w:ascii="Arial Narrow" w:hAnsi="Arial Narrow" w:cs="Calibri"/>
          <w:b/>
          <w:bCs/>
          <w:color w:val="000000" w:themeColor="text1"/>
        </w:rPr>
        <w:t>A</w:t>
      </w:r>
      <w:r w:rsidRPr="00E50F99">
        <w:rPr>
          <w:rFonts w:ascii="Arial Narrow" w:hAnsi="Arial Narrow" w:cs="Calibri"/>
          <w:b/>
          <w:bCs/>
          <w:color w:val="000000" w:themeColor="text1"/>
          <w:spacing w:val="40"/>
        </w:rPr>
        <w:t xml:space="preserve"> </w:t>
      </w:r>
      <w:r w:rsidRPr="00E50F99">
        <w:rPr>
          <w:rFonts w:ascii="Arial Narrow" w:hAnsi="Arial Narrow" w:cs="Calibri"/>
          <w:color w:val="000000" w:themeColor="text1"/>
          <w:spacing w:val="-2"/>
        </w:rPr>
        <w:t>s</w:t>
      </w:r>
      <w:r w:rsidRPr="00E50F99">
        <w:rPr>
          <w:rFonts w:ascii="Arial Narrow" w:hAnsi="Arial Narrow" w:cs="Calibri"/>
          <w:color w:val="000000" w:themeColor="text1"/>
        </w:rPr>
        <w:t>ecara</w:t>
      </w:r>
      <w:r w:rsidRPr="00E50F99">
        <w:rPr>
          <w:rFonts w:ascii="Arial Narrow" w:hAnsi="Arial Narrow" w:cs="Calibri"/>
          <w:color w:val="000000" w:themeColor="text1"/>
          <w:spacing w:val="37"/>
        </w:rPr>
        <w:t xml:space="preserve"> </w:t>
      </w:r>
      <w:r w:rsidRPr="00E50F99">
        <w:rPr>
          <w:rFonts w:ascii="Arial Narrow" w:hAnsi="Arial Narrow" w:cs="Calibri"/>
          <w:color w:val="000000" w:themeColor="text1"/>
        </w:rPr>
        <w:t>sen</w:t>
      </w:r>
      <w:r w:rsidRPr="00E50F99">
        <w:rPr>
          <w:rFonts w:ascii="Arial Narrow" w:hAnsi="Arial Narrow" w:cs="Calibri"/>
          <w:color w:val="000000" w:themeColor="text1"/>
          <w:spacing w:val="-1"/>
        </w:rPr>
        <w:t>d</w:t>
      </w:r>
      <w:r w:rsidRPr="00E50F99">
        <w:rPr>
          <w:rFonts w:ascii="Arial Narrow" w:hAnsi="Arial Narrow" w:cs="Calibri"/>
          <w:color w:val="000000" w:themeColor="text1"/>
        </w:rPr>
        <w:t>iri</w:t>
      </w:r>
      <w:r w:rsidRPr="00E50F99">
        <w:rPr>
          <w:rFonts w:ascii="Arial Narrow" w:hAnsi="Arial Narrow" w:cs="Calibri"/>
          <w:color w:val="000000" w:themeColor="text1"/>
          <w:spacing w:val="-3"/>
        </w:rPr>
        <w:t>-</w:t>
      </w:r>
      <w:r w:rsidRPr="00E50F99">
        <w:rPr>
          <w:rFonts w:ascii="Arial Narrow" w:hAnsi="Arial Narrow" w:cs="Calibri"/>
          <w:color w:val="000000" w:themeColor="text1"/>
        </w:rPr>
        <w:t>sen</w:t>
      </w:r>
      <w:r w:rsidRPr="00E50F99">
        <w:rPr>
          <w:rFonts w:ascii="Arial Narrow" w:hAnsi="Arial Narrow" w:cs="Calibri"/>
          <w:color w:val="000000" w:themeColor="text1"/>
          <w:spacing w:val="-1"/>
        </w:rPr>
        <w:t>d</w:t>
      </w:r>
      <w:r w:rsidRPr="00E50F99">
        <w:rPr>
          <w:rFonts w:ascii="Arial Narrow" w:hAnsi="Arial Narrow" w:cs="Calibri"/>
          <w:color w:val="000000" w:themeColor="text1"/>
        </w:rPr>
        <w:t>iri</w:t>
      </w:r>
      <w:r w:rsidRPr="00E50F99">
        <w:rPr>
          <w:rFonts w:ascii="Arial Narrow" w:hAnsi="Arial Narrow" w:cs="Calibri"/>
          <w:color w:val="000000" w:themeColor="text1"/>
          <w:spacing w:val="38"/>
        </w:rPr>
        <w:t xml:space="preserve"> </w:t>
      </w:r>
      <w:r w:rsidRPr="00E50F99">
        <w:rPr>
          <w:rFonts w:ascii="Arial Narrow" w:hAnsi="Arial Narrow" w:cs="Calibri"/>
          <w:color w:val="000000" w:themeColor="text1"/>
          <w:spacing w:val="-1"/>
        </w:rPr>
        <w:t>d</w:t>
      </w:r>
      <w:r w:rsidRPr="00E50F99">
        <w:rPr>
          <w:rFonts w:ascii="Arial Narrow" w:hAnsi="Arial Narrow" w:cs="Calibri"/>
          <w:color w:val="000000" w:themeColor="text1"/>
        </w:rPr>
        <w:t>iseb</w:t>
      </w:r>
      <w:r w:rsidRPr="00E50F99">
        <w:rPr>
          <w:rFonts w:ascii="Arial Narrow" w:hAnsi="Arial Narrow" w:cs="Calibri"/>
          <w:color w:val="000000" w:themeColor="text1"/>
          <w:spacing w:val="-1"/>
        </w:rPr>
        <w:t>u</w:t>
      </w:r>
      <w:r w:rsidRPr="00E50F99">
        <w:rPr>
          <w:rFonts w:ascii="Arial Narrow" w:hAnsi="Arial Narrow" w:cs="Calibri"/>
          <w:color w:val="000000" w:themeColor="text1"/>
        </w:rPr>
        <w:t>t</w:t>
      </w:r>
      <w:r w:rsidRPr="00E50F99">
        <w:rPr>
          <w:rFonts w:ascii="Arial Narrow" w:hAnsi="Arial Narrow" w:cs="Calibri"/>
          <w:color w:val="000000" w:themeColor="text1"/>
          <w:spacing w:val="38"/>
        </w:rPr>
        <w:t xml:space="preserve"> </w:t>
      </w:r>
      <w:r w:rsidRPr="00E50F99">
        <w:rPr>
          <w:rFonts w:ascii="Arial Narrow" w:hAnsi="Arial Narrow" w:cs="Calibri"/>
          <w:b/>
          <w:bCs/>
          <w:color w:val="000000" w:themeColor="text1"/>
          <w:spacing w:val="1"/>
        </w:rPr>
        <w:t>“</w:t>
      </w:r>
      <w:r w:rsidRPr="00E50F99">
        <w:rPr>
          <w:rFonts w:ascii="Arial Narrow" w:hAnsi="Arial Narrow" w:cs="Calibri"/>
          <w:b/>
          <w:bCs/>
          <w:color w:val="000000" w:themeColor="text1"/>
        </w:rPr>
        <w:t>P</w:t>
      </w:r>
      <w:r w:rsidRPr="00E50F99">
        <w:rPr>
          <w:rFonts w:ascii="Arial Narrow" w:hAnsi="Arial Narrow" w:cs="Calibri"/>
          <w:b/>
          <w:bCs/>
          <w:color w:val="000000" w:themeColor="text1"/>
          <w:spacing w:val="1"/>
        </w:rPr>
        <w:t>I</w:t>
      </w:r>
      <w:r w:rsidRPr="00E50F99">
        <w:rPr>
          <w:rFonts w:ascii="Arial Narrow" w:hAnsi="Arial Narrow" w:cs="Calibri"/>
          <w:b/>
          <w:bCs/>
          <w:color w:val="000000" w:themeColor="text1"/>
          <w:spacing w:val="-2"/>
        </w:rPr>
        <w:t>H</w:t>
      </w:r>
      <w:r w:rsidRPr="00E50F99">
        <w:rPr>
          <w:rFonts w:ascii="Arial Narrow" w:hAnsi="Arial Narrow" w:cs="Calibri"/>
          <w:b/>
          <w:bCs/>
          <w:color w:val="000000" w:themeColor="text1"/>
        </w:rPr>
        <w:t>AK”</w:t>
      </w:r>
      <w:r w:rsidRPr="00E50F99">
        <w:rPr>
          <w:rFonts w:ascii="Arial Narrow" w:hAnsi="Arial Narrow" w:cs="Calibri"/>
          <w:b/>
          <w:bCs/>
          <w:color w:val="000000" w:themeColor="text1"/>
          <w:spacing w:val="39"/>
        </w:rPr>
        <w:t xml:space="preserve"> </w:t>
      </w:r>
      <w:r w:rsidRPr="00E50F99">
        <w:rPr>
          <w:rFonts w:ascii="Arial Narrow" w:hAnsi="Arial Narrow" w:cs="Calibri"/>
          <w:color w:val="000000" w:themeColor="text1"/>
          <w:spacing w:val="-3"/>
        </w:rPr>
        <w:t>d</w:t>
      </w:r>
      <w:r w:rsidRPr="00E50F99">
        <w:rPr>
          <w:rFonts w:ascii="Arial Narrow" w:hAnsi="Arial Narrow" w:cs="Calibri"/>
          <w:color w:val="000000" w:themeColor="text1"/>
        </w:rPr>
        <w:t>an</w:t>
      </w:r>
      <w:r w:rsidRPr="00E50F99">
        <w:rPr>
          <w:rFonts w:ascii="Arial Narrow" w:hAnsi="Arial Narrow" w:cs="Calibri"/>
          <w:color w:val="000000" w:themeColor="text1"/>
          <w:spacing w:val="38"/>
        </w:rPr>
        <w:t xml:space="preserve"> </w:t>
      </w:r>
      <w:r w:rsidRPr="00E50F99">
        <w:rPr>
          <w:rFonts w:ascii="Arial Narrow" w:hAnsi="Arial Narrow" w:cs="Calibri"/>
          <w:color w:val="000000" w:themeColor="text1"/>
        </w:rPr>
        <w:t>se</w:t>
      </w:r>
      <w:r w:rsidRPr="00E50F99">
        <w:rPr>
          <w:rFonts w:ascii="Arial Narrow" w:hAnsi="Arial Narrow" w:cs="Calibri"/>
          <w:color w:val="000000" w:themeColor="text1"/>
          <w:spacing w:val="1"/>
        </w:rPr>
        <w:t>c</w:t>
      </w:r>
      <w:r w:rsidRPr="00E50F99">
        <w:rPr>
          <w:rFonts w:ascii="Arial Narrow" w:hAnsi="Arial Narrow" w:cs="Calibri"/>
          <w:color w:val="000000" w:themeColor="text1"/>
        </w:rPr>
        <w:t>ara</w:t>
      </w:r>
      <w:r w:rsidRPr="00E50F99">
        <w:rPr>
          <w:rFonts w:ascii="Arial Narrow" w:hAnsi="Arial Narrow" w:cs="Calibri"/>
          <w:color w:val="000000" w:themeColor="text1"/>
          <w:spacing w:val="36"/>
        </w:rPr>
        <w:t xml:space="preserve"> </w:t>
      </w:r>
      <w:r w:rsidRPr="00E50F99">
        <w:rPr>
          <w:rFonts w:ascii="Arial Narrow" w:hAnsi="Arial Narrow" w:cs="Calibri"/>
          <w:color w:val="000000" w:themeColor="text1"/>
          <w:spacing w:val="-1"/>
        </w:rPr>
        <w:t>b</w:t>
      </w:r>
      <w:r w:rsidRPr="00E50F99">
        <w:rPr>
          <w:rFonts w:ascii="Arial Narrow" w:hAnsi="Arial Narrow" w:cs="Calibri"/>
          <w:color w:val="000000" w:themeColor="text1"/>
        </w:rPr>
        <w:t>ers</w:t>
      </w:r>
      <w:r w:rsidRPr="00E50F99">
        <w:rPr>
          <w:rFonts w:ascii="Arial Narrow" w:hAnsi="Arial Narrow" w:cs="Calibri"/>
          <w:color w:val="000000" w:themeColor="text1"/>
          <w:spacing w:val="-2"/>
        </w:rPr>
        <w:t>a</w:t>
      </w:r>
      <w:r w:rsidRPr="00E50F99">
        <w:rPr>
          <w:rFonts w:ascii="Arial Narrow" w:hAnsi="Arial Narrow" w:cs="Calibri"/>
          <w:color w:val="000000" w:themeColor="text1"/>
          <w:spacing w:val="1"/>
        </w:rPr>
        <w:t>ma</w:t>
      </w:r>
      <w:r w:rsidRPr="00E50F99">
        <w:rPr>
          <w:rFonts w:ascii="Arial Narrow" w:hAnsi="Arial Narrow" w:cs="Calibri"/>
          <w:color w:val="000000" w:themeColor="text1"/>
        </w:rPr>
        <w:t>-sa</w:t>
      </w:r>
      <w:r w:rsidRPr="00E50F99">
        <w:rPr>
          <w:rFonts w:ascii="Arial Narrow" w:hAnsi="Arial Narrow" w:cs="Calibri"/>
          <w:color w:val="000000" w:themeColor="text1"/>
          <w:spacing w:val="1"/>
        </w:rPr>
        <w:t>m</w:t>
      </w:r>
      <w:r w:rsidRPr="00E50F99">
        <w:rPr>
          <w:rFonts w:ascii="Arial Narrow" w:hAnsi="Arial Narrow" w:cs="Calibri"/>
          <w:color w:val="000000" w:themeColor="text1"/>
        </w:rPr>
        <w:t>a d</w:t>
      </w:r>
      <w:r w:rsidRPr="00E50F99">
        <w:rPr>
          <w:rFonts w:ascii="Arial Narrow" w:hAnsi="Arial Narrow" w:cs="Calibri"/>
          <w:color w:val="000000" w:themeColor="text1"/>
          <w:spacing w:val="-1"/>
        </w:rPr>
        <w:t>i</w:t>
      </w:r>
      <w:r w:rsidRPr="00E50F99">
        <w:rPr>
          <w:rFonts w:ascii="Arial Narrow" w:hAnsi="Arial Narrow" w:cs="Calibri"/>
          <w:color w:val="000000" w:themeColor="text1"/>
          <w:spacing w:val="-2"/>
        </w:rPr>
        <w:t>s</w:t>
      </w:r>
      <w:r w:rsidRPr="00E50F99">
        <w:rPr>
          <w:rFonts w:ascii="Arial Narrow" w:hAnsi="Arial Narrow" w:cs="Calibri"/>
          <w:color w:val="000000" w:themeColor="text1"/>
        </w:rPr>
        <w:t>eb</w:t>
      </w:r>
      <w:r w:rsidRPr="00E50F99">
        <w:rPr>
          <w:rFonts w:ascii="Arial Narrow" w:hAnsi="Arial Narrow" w:cs="Calibri"/>
          <w:color w:val="000000" w:themeColor="text1"/>
          <w:spacing w:val="-1"/>
        </w:rPr>
        <w:t>u</w:t>
      </w:r>
      <w:r w:rsidRPr="00E50F99">
        <w:rPr>
          <w:rFonts w:ascii="Arial Narrow" w:hAnsi="Arial Narrow" w:cs="Calibri"/>
          <w:color w:val="000000" w:themeColor="text1"/>
        </w:rPr>
        <w:t>t</w:t>
      </w:r>
      <w:r w:rsidRPr="00E50F99">
        <w:rPr>
          <w:rFonts w:ascii="Arial Narrow" w:hAnsi="Arial Narrow" w:cs="Calibri"/>
          <w:color w:val="000000" w:themeColor="text1"/>
          <w:spacing w:val="1"/>
        </w:rPr>
        <w:t xml:space="preserve"> </w:t>
      </w:r>
      <w:r w:rsidRPr="00E50F99">
        <w:rPr>
          <w:rFonts w:ascii="Arial Narrow" w:hAnsi="Arial Narrow" w:cs="Calibri"/>
          <w:b/>
          <w:bCs/>
          <w:color w:val="000000" w:themeColor="text1"/>
        </w:rPr>
        <w:t>“</w:t>
      </w:r>
      <w:r w:rsidRPr="00E50F99">
        <w:rPr>
          <w:rFonts w:ascii="Arial Narrow" w:hAnsi="Arial Narrow" w:cs="Calibri"/>
          <w:b/>
          <w:bCs/>
          <w:color w:val="000000" w:themeColor="text1"/>
          <w:spacing w:val="-2"/>
        </w:rPr>
        <w:t>P</w:t>
      </w:r>
      <w:r w:rsidRPr="00E50F99">
        <w:rPr>
          <w:rFonts w:ascii="Arial Narrow" w:hAnsi="Arial Narrow" w:cs="Calibri"/>
          <w:b/>
          <w:bCs/>
          <w:color w:val="000000" w:themeColor="text1"/>
        </w:rPr>
        <w:t>A</w:t>
      </w:r>
      <w:r w:rsidRPr="00E50F99">
        <w:rPr>
          <w:rFonts w:ascii="Arial Narrow" w:hAnsi="Arial Narrow" w:cs="Calibri"/>
          <w:b/>
          <w:bCs/>
          <w:color w:val="000000" w:themeColor="text1"/>
          <w:spacing w:val="-1"/>
        </w:rPr>
        <w:t>R</w:t>
      </w:r>
      <w:r w:rsidRPr="00E50F99">
        <w:rPr>
          <w:rFonts w:ascii="Arial Narrow" w:hAnsi="Arial Narrow" w:cs="Calibri"/>
          <w:b/>
          <w:bCs/>
          <w:color w:val="000000" w:themeColor="text1"/>
        </w:rPr>
        <w:t>A</w:t>
      </w:r>
      <w:r w:rsidRPr="00E50F99">
        <w:rPr>
          <w:rFonts w:ascii="Arial Narrow" w:hAnsi="Arial Narrow" w:cs="Calibri"/>
          <w:b/>
          <w:bCs/>
          <w:color w:val="000000" w:themeColor="text1"/>
          <w:spacing w:val="1"/>
        </w:rPr>
        <w:t xml:space="preserve"> </w:t>
      </w:r>
      <w:r w:rsidRPr="00E50F99">
        <w:rPr>
          <w:rFonts w:ascii="Arial Narrow" w:hAnsi="Arial Narrow" w:cs="Calibri"/>
          <w:b/>
          <w:bCs/>
          <w:color w:val="000000" w:themeColor="text1"/>
          <w:spacing w:val="-2"/>
        </w:rPr>
        <w:t>P</w:t>
      </w:r>
      <w:r w:rsidRPr="00E50F99">
        <w:rPr>
          <w:rFonts w:ascii="Arial Narrow" w:hAnsi="Arial Narrow" w:cs="Calibri"/>
          <w:b/>
          <w:bCs/>
          <w:color w:val="000000" w:themeColor="text1"/>
          <w:spacing w:val="1"/>
        </w:rPr>
        <w:t>I</w:t>
      </w:r>
      <w:r w:rsidRPr="00E50F99">
        <w:rPr>
          <w:rFonts w:ascii="Arial Narrow" w:hAnsi="Arial Narrow" w:cs="Calibri"/>
          <w:b/>
          <w:bCs/>
          <w:color w:val="000000" w:themeColor="text1"/>
        </w:rPr>
        <w:t>H</w:t>
      </w:r>
      <w:r w:rsidRPr="00E50F99">
        <w:rPr>
          <w:rFonts w:ascii="Arial Narrow" w:hAnsi="Arial Narrow" w:cs="Calibri"/>
          <w:b/>
          <w:bCs/>
          <w:color w:val="000000" w:themeColor="text1"/>
          <w:spacing w:val="-2"/>
        </w:rPr>
        <w:t>A</w:t>
      </w:r>
      <w:r w:rsidRPr="00E50F99">
        <w:rPr>
          <w:rFonts w:ascii="Arial Narrow" w:hAnsi="Arial Narrow" w:cs="Calibri"/>
          <w:b/>
          <w:bCs/>
          <w:color w:val="000000" w:themeColor="text1"/>
          <w:spacing w:val="-1"/>
        </w:rPr>
        <w:t>K</w:t>
      </w:r>
      <w:r w:rsidRPr="00E50F99">
        <w:rPr>
          <w:rFonts w:ascii="Arial Narrow" w:hAnsi="Arial Narrow" w:cs="Calibri"/>
          <w:b/>
          <w:bCs/>
          <w:color w:val="000000" w:themeColor="text1"/>
          <w:spacing w:val="1"/>
        </w:rPr>
        <w:t>”</w:t>
      </w:r>
      <w:r w:rsidRPr="00E50F99">
        <w:rPr>
          <w:rFonts w:ascii="Arial Narrow" w:hAnsi="Arial Narrow" w:cs="Calibri"/>
          <w:color w:val="000000" w:themeColor="text1"/>
        </w:rPr>
        <w:t>.</w:t>
      </w:r>
    </w:p>
    <w:p w14:paraId="2381294E" w14:textId="77777777" w:rsidR="00273D99" w:rsidRPr="00E50F99" w:rsidRDefault="00273D99" w:rsidP="006278F6">
      <w:pPr>
        <w:widowControl w:val="0"/>
        <w:autoSpaceDE w:val="0"/>
        <w:autoSpaceDN w:val="0"/>
        <w:adjustRightInd w:val="0"/>
        <w:spacing w:after="0" w:line="240" w:lineRule="auto"/>
        <w:ind w:left="100" w:right="75"/>
        <w:jc w:val="both"/>
        <w:rPr>
          <w:rFonts w:ascii="Arial Narrow" w:hAnsi="Arial Narrow" w:cs="Calibri"/>
          <w:color w:val="000000" w:themeColor="text1"/>
        </w:rPr>
      </w:pPr>
    </w:p>
    <w:p w14:paraId="5CE3ECEA" w14:textId="46AB6DAC" w:rsidR="0069099B" w:rsidRPr="00E50F99" w:rsidRDefault="0069099B" w:rsidP="006278F6">
      <w:pPr>
        <w:widowControl w:val="0"/>
        <w:autoSpaceDE w:val="0"/>
        <w:autoSpaceDN w:val="0"/>
        <w:adjustRightInd w:val="0"/>
        <w:spacing w:after="0" w:line="240" w:lineRule="auto"/>
        <w:ind w:left="100" w:right="3812"/>
        <w:jc w:val="both"/>
        <w:rPr>
          <w:rFonts w:ascii="Arial Narrow" w:hAnsi="Arial Narrow" w:cs="Calibri"/>
          <w:color w:val="000000" w:themeColor="text1"/>
        </w:rPr>
      </w:pPr>
      <w:r w:rsidRPr="00E50F99">
        <w:rPr>
          <w:rFonts w:ascii="Arial Narrow" w:hAnsi="Arial Narrow" w:cs="Calibri"/>
          <w:b/>
          <w:bCs/>
          <w:color w:val="000000" w:themeColor="text1"/>
        </w:rPr>
        <w:t>PARA</w:t>
      </w:r>
      <w:r w:rsidRPr="00E50F99">
        <w:rPr>
          <w:rFonts w:ascii="Arial Narrow" w:hAnsi="Arial Narrow" w:cs="Calibri"/>
          <w:b/>
          <w:bCs/>
          <w:color w:val="000000" w:themeColor="text1"/>
          <w:spacing w:val="-1"/>
        </w:rPr>
        <w:t xml:space="preserve"> </w:t>
      </w:r>
      <w:r w:rsidRPr="00E50F99">
        <w:rPr>
          <w:rFonts w:ascii="Arial Narrow" w:hAnsi="Arial Narrow" w:cs="Calibri"/>
          <w:b/>
          <w:bCs/>
          <w:color w:val="000000" w:themeColor="text1"/>
          <w:spacing w:val="-2"/>
        </w:rPr>
        <w:t>P</w:t>
      </w:r>
      <w:r w:rsidRPr="00E50F99">
        <w:rPr>
          <w:rFonts w:ascii="Arial Narrow" w:hAnsi="Arial Narrow" w:cs="Calibri"/>
          <w:b/>
          <w:bCs/>
          <w:color w:val="000000" w:themeColor="text1"/>
          <w:spacing w:val="1"/>
        </w:rPr>
        <w:t>I</w:t>
      </w:r>
      <w:r w:rsidRPr="00E50F99">
        <w:rPr>
          <w:rFonts w:ascii="Arial Narrow" w:hAnsi="Arial Narrow" w:cs="Calibri"/>
          <w:b/>
          <w:bCs/>
          <w:color w:val="000000" w:themeColor="text1"/>
        </w:rPr>
        <w:t>HAK</w:t>
      </w:r>
      <w:r w:rsidRPr="00E50F99">
        <w:rPr>
          <w:rFonts w:ascii="Arial Narrow" w:hAnsi="Arial Narrow" w:cs="Calibri"/>
          <w:b/>
          <w:bCs/>
          <w:color w:val="000000" w:themeColor="text1"/>
          <w:spacing w:val="-2"/>
        </w:rPr>
        <w:t xml:space="preserve"> </w:t>
      </w:r>
      <w:r w:rsidRPr="00E50F99">
        <w:rPr>
          <w:rFonts w:ascii="Arial Narrow" w:hAnsi="Arial Narrow" w:cs="Calibri"/>
          <w:color w:val="000000" w:themeColor="text1"/>
        </w:rPr>
        <w:t>t</w:t>
      </w:r>
      <w:r w:rsidRPr="00E50F99">
        <w:rPr>
          <w:rFonts w:ascii="Arial Narrow" w:hAnsi="Arial Narrow" w:cs="Calibri"/>
          <w:color w:val="000000" w:themeColor="text1"/>
          <w:spacing w:val="1"/>
        </w:rPr>
        <w:t>e</w:t>
      </w:r>
      <w:r w:rsidRPr="00E50F99">
        <w:rPr>
          <w:rFonts w:ascii="Arial Narrow" w:hAnsi="Arial Narrow" w:cs="Calibri"/>
          <w:color w:val="000000" w:themeColor="text1"/>
        </w:rPr>
        <w:t>rle</w:t>
      </w:r>
      <w:r w:rsidRPr="00E50F99">
        <w:rPr>
          <w:rFonts w:ascii="Arial Narrow" w:hAnsi="Arial Narrow" w:cs="Calibri"/>
          <w:color w:val="000000" w:themeColor="text1"/>
          <w:spacing w:val="-1"/>
        </w:rPr>
        <w:t>b</w:t>
      </w:r>
      <w:r w:rsidRPr="00E50F99">
        <w:rPr>
          <w:rFonts w:ascii="Arial Narrow" w:hAnsi="Arial Narrow" w:cs="Calibri"/>
          <w:color w:val="000000" w:themeColor="text1"/>
        </w:rPr>
        <w:t>ih</w:t>
      </w:r>
      <w:r w:rsidRPr="00E50F99">
        <w:rPr>
          <w:rFonts w:ascii="Arial Narrow" w:hAnsi="Arial Narrow" w:cs="Calibri"/>
          <w:color w:val="000000" w:themeColor="text1"/>
          <w:spacing w:val="-1"/>
        </w:rPr>
        <w:t xml:space="preserve"> </w:t>
      </w:r>
      <w:r w:rsidRPr="00E50F99">
        <w:rPr>
          <w:rFonts w:ascii="Arial Narrow" w:hAnsi="Arial Narrow" w:cs="Calibri"/>
          <w:color w:val="000000" w:themeColor="text1"/>
        </w:rPr>
        <w:t>da</w:t>
      </w:r>
      <w:r w:rsidRPr="00E50F99">
        <w:rPr>
          <w:rFonts w:ascii="Arial Narrow" w:hAnsi="Arial Narrow" w:cs="Calibri"/>
          <w:color w:val="000000" w:themeColor="text1"/>
          <w:spacing w:val="-1"/>
        </w:rPr>
        <w:t>hu</w:t>
      </w:r>
      <w:r w:rsidRPr="00E50F99">
        <w:rPr>
          <w:rFonts w:ascii="Arial Narrow" w:hAnsi="Arial Narrow" w:cs="Calibri"/>
          <w:color w:val="000000" w:themeColor="text1"/>
          <w:spacing w:val="-3"/>
        </w:rPr>
        <w:t>l</w:t>
      </w:r>
      <w:r w:rsidRPr="00E50F99">
        <w:rPr>
          <w:rFonts w:ascii="Arial Narrow" w:hAnsi="Arial Narrow" w:cs="Calibri"/>
          <w:color w:val="000000" w:themeColor="text1"/>
        </w:rPr>
        <w:t>u</w:t>
      </w:r>
      <w:r w:rsidRPr="00E50F99">
        <w:rPr>
          <w:rFonts w:ascii="Arial Narrow" w:hAnsi="Arial Narrow" w:cs="Calibri"/>
          <w:color w:val="000000" w:themeColor="text1"/>
          <w:spacing w:val="-1"/>
        </w:rPr>
        <w:t xml:space="preserve"> </w:t>
      </w:r>
      <w:r w:rsidRPr="00E50F99">
        <w:rPr>
          <w:rFonts w:ascii="Arial Narrow" w:hAnsi="Arial Narrow" w:cs="Calibri"/>
          <w:color w:val="000000" w:themeColor="text1"/>
          <w:spacing w:val="2"/>
        </w:rPr>
        <w:t>m</w:t>
      </w:r>
      <w:r w:rsidRPr="00E50F99">
        <w:rPr>
          <w:rFonts w:ascii="Arial Narrow" w:hAnsi="Arial Narrow" w:cs="Calibri"/>
          <w:color w:val="000000" w:themeColor="text1"/>
          <w:spacing w:val="1"/>
        </w:rPr>
        <w:t>e</w:t>
      </w:r>
      <w:r w:rsidRPr="00E50F99">
        <w:rPr>
          <w:rFonts w:ascii="Arial Narrow" w:hAnsi="Arial Narrow" w:cs="Calibri"/>
          <w:color w:val="000000" w:themeColor="text1"/>
          <w:spacing w:val="-1"/>
        </w:rPr>
        <w:t>n</w:t>
      </w:r>
      <w:r w:rsidRPr="00E50F99">
        <w:rPr>
          <w:rFonts w:ascii="Arial Narrow" w:hAnsi="Arial Narrow" w:cs="Calibri"/>
          <w:color w:val="000000" w:themeColor="text1"/>
          <w:spacing w:val="-2"/>
        </w:rPr>
        <w:t>e</w:t>
      </w:r>
      <w:r w:rsidRPr="00E50F99">
        <w:rPr>
          <w:rFonts w:ascii="Arial Narrow" w:hAnsi="Arial Narrow" w:cs="Calibri"/>
          <w:color w:val="000000" w:themeColor="text1"/>
        </w:rPr>
        <w:t>ra</w:t>
      </w:r>
      <w:r w:rsidRPr="00E50F99">
        <w:rPr>
          <w:rFonts w:ascii="Arial Narrow" w:hAnsi="Arial Narrow" w:cs="Calibri"/>
          <w:color w:val="000000" w:themeColor="text1"/>
          <w:spacing w:val="-1"/>
        </w:rPr>
        <w:t>ng</w:t>
      </w:r>
      <w:r w:rsidRPr="00E50F99">
        <w:rPr>
          <w:rFonts w:ascii="Arial Narrow" w:hAnsi="Arial Narrow" w:cs="Calibri"/>
          <w:color w:val="000000" w:themeColor="text1"/>
        </w:rPr>
        <w:t>kan seba</w:t>
      </w:r>
      <w:r w:rsidRPr="00E50F99">
        <w:rPr>
          <w:rFonts w:ascii="Arial Narrow" w:hAnsi="Arial Narrow" w:cs="Calibri"/>
          <w:color w:val="000000" w:themeColor="text1"/>
          <w:spacing w:val="-1"/>
        </w:rPr>
        <w:t>g</w:t>
      </w:r>
      <w:r w:rsidRPr="00E50F99">
        <w:rPr>
          <w:rFonts w:ascii="Arial Narrow" w:hAnsi="Arial Narrow" w:cs="Calibri"/>
          <w:color w:val="000000" w:themeColor="text1"/>
        </w:rPr>
        <w:t xml:space="preserve">ai </w:t>
      </w:r>
      <w:r w:rsidRPr="00E50F99">
        <w:rPr>
          <w:rFonts w:ascii="Arial Narrow" w:hAnsi="Arial Narrow" w:cs="Calibri"/>
          <w:color w:val="000000" w:themeColor="text1"/>
          <w:spacing w:val="-3"/>
        </w:rPr>
        <w:t>b</w:t>
      </w:r>
      <w:r w:rsidRPr="00E50F99">
        <w:rPr>
          <w:rFonts w:ascii="Arial Narrow" w:hAnsi="Arial Narrow" w:cs="Calibri"/>
          <w:color w:val="000000" w:themeColor="text1"/>
          <w:spacing w:val="-2"/>
        </w:rPr>
        <w:t>e</w:t>
      </w:r>
      <w:r w:rsidRPr="00E50F99">
        <w:rPr>
          <w:rFonts w:ascii="Arial Narrow" w:hAnsi="Arial Narrow" w:cs="Calibri"/>
          <w:color w:val="000000" w:themeColor="text1"/>
        </w:rPr>
        <w:t>rik</w:t>
      </w:r>
      <w:r w:rsidRPr="00E50F99">
        <w:rPr>
          <w:rFonts w:ascii="Arial Narrow" w:hAnsi="Arial Narrow" w:cs="Calibri"/>
          <w:color w:val="000000" w:themeColor="text1"/>
          <w:spacing w:val="-1"/>
        </w:rPr>
        <w:t>u</w:t>
      </w:r>
      <w:r w:rsidRPr="00E50F99">
        <w:rPr>
          <w:rFonts w:ascii="Arial Narrow" w:hAnsi="Arial Narrow" w:cs="Calibri"/>
          <w:color w:val="000000" w:themeColor="text1"/>
        </w:rPr>
        <w:t>t:</w:t>
      </w:r>
    </w:p>
    <w:p w14:paraId="399B3F52" w14:textId="77777777" w:rsidR="008E31CA" w:rsidRPr="00E50F99" w:rsidRDefault="008E31CA" w:rsidP="006278F6">
      <w:pPr>
        <w:widowControl w:val="0"/>
        <w:autoSpaceDE w:val="0"/>
        <w:autoSpaceDN w:val="0"/>
        <w:adjustRightInd w:val="0"/>
        <w:spacing w:after="0" w:line="240" w:lineRule="auto"/>
        <w:ind w:left="100" w:right="3812"/>
        <w:jc w:val="both"/>
        <w:rPr>
          <w:rFonts w:ascii="Arial Narrow" w:hAnsi="Arial Narrow" w:cs="Calibri"/>
          <w:color w:val="000000" w:themeColor="text1"/>
        </w:rPr>
      </w:pPr>
    </w:p>
    <w:p w14:paraId="2F04AA72" w14:textId="5A5CD6A2" w:rsidR="0069099B" w:rsidRPr="00E50F99" w:rsidRDefault="0069099B" w:rsidP="006278F6">
      <w:pPr>
        <w:widowControl w:val="0"/>
        <w:numPr>
          <w:ilvl w:val="0"/>
          <w:numId w:val="4"/>
        </w:numPr>
        <w:tabs>
          <w:tab w:val="left" w:pos="450"/>
        </w:tabs>
        <w:autoSpaceDE w:val="0"/>
        <w:autoSpaceDN w:val="0"/>
        <w:adjustRightInd w:val="0"/>
        <w:spacing w:after="0" w:line="240" w:lineRule="auto"/>
        <w:ind w:left="450" w:right="82"/>
        <w:jc w:val="both"/>
        <w:rPr>
          <w:rFonts w:ascii="Arial Narrow" w:hAnsi="Arial Narrow" w:cs="Calibri"/>
          <w:color w:val="000000" w:themeColor="text1"/>
          <w:lang w:val="en-US"/>
        </w:rPr>
      </w:pPr>
      <w:r w:rsidRPr="00E50F99">
        <w:rPr>
          <w:rFonts w:ascii="Arial Narrow" w:hAnsi="Arial Narrow" w:cs="Calibri"/>
          <w:color w:val="000000" w:themeColor="text1"/>
          <w:lang w:val="en-US"/>
        </w:rPr>
        <w:t xml:space="preserve">Bahwa </w:t>
      </w:r>
      <w:r w:rsidRPr="00E50F99">
        <w:rPr>
          <w:rFonts w:ascii="Arial Narrow" w:hAnsi="Arial Narrow" w:cs="Calibri"/>
          <w:b/>
          <w:bCs/>
          <w:color w:val="000000" w:themeColor="text1"/>
        </w:rPr>
        <w:t>P</w:t>
      </w:r>
      <w:r w:rsidRPr="00E50F99">
        <w:rPr>
          <w:rFonts w:ascii="Arial Narrow" w:hAnsi="Arial Narrow" w:cs="Calibri"/>
          <w:b/>
          <w:bCs/>
          <w:color w:val="000000" w:themeColor="text1"/>
          <w:spacing w:val="1"/>
        </w:rPr>
        <w:t>I</w:t>
      </w:r>
      <w:r w:rsidRPr="00E50F99">
        <w:rPr>
          <w:rFonts w:ascii="Arial Narrow" w:hAnsi="Arial Narrow" w:cs="Calibri"/>
          <w:b/>
          <w:bCs/>
          <w:color w:val="000000" w:themeColor="text1"/>
        </w:rPr>
        <w:t>HAK</w:t>
      </w:r>
      <w:r w:rsidRPr="00E50F99">
        <w:rPr>
          <w:rFonts w:ascii="Arial Narrow" w:hAnsi="Arial Narrow" w:cs="Calibri"/>
          <w:b/>
          <w:bCs/>
          <w:color w:val="000000" w:themeColor="text1"/>
          <w:spacing w:val="1"/>
        </w:rPr>
        <w:t xml:space="preserve"> </w:t>
      </w:r>
      <w:r w:rsidRPr="00E50F99">
        <w:rPr>
          <w:rFonts w:ascii="Arial Narrow" w:hAnsi="Arial Narrow" w:cs="Calibri"/>
          <w:b/>
          <w:bCs/>
          <w:color w:val="000000" w:themeColor="text1"/>
          <w:spacing w:val="-2"/>
        </w:rPr>
        <w:t>P</w:t>
      </w:r>
      <w:r w:rsidRPr="00E50F99">
        <w:rPr>
          <w:rFonts w:ascii="Arial Narrow" w:hAnsi="Arial Narrow" w:cs="Calibri"/>
          <w:b/>
          <w:bCs/>
          <w:color w:val="000000" w:themeColor="text1"/>
        </w:rPr>
        <w:t>E</w:t>
      </w:r>
      <w:r w:rsidRPr="00E50F99">
        <w:rPr>
          <w:rFonts w:ascii="Arial Narrow" w:hAnsi="Arial Narrow" w:cs="Calibri"/>
          <w:b/>
          <w:bCs/>
          <w:color w:val="000000" w:themeColor="text1"/>
          <w:spacing w:val="-2"/>
        </w:rPr>
        <w:t>R</w:t>
      </w:r>
      <w:r w:rsidRPr="00E50F99">
        <w:rPr>
          <w:rFonts w:ascii="Arial Narrow" w:hAnsi="Arial Narrow" w:cs="Calibri"/>
          <w:b/>
          <w:bCs/>
          <w:color w:val="000000" w:themeColor="text1"/>
          <w:spacing w:val="1"/>
        </w:rPr>
        <w:t>T</w:t>
      </w:r>
      <w:r w:rsidRPr="00E50F99">
        <w:rPr>
          <w:rFonts w:ascii="Arial Narrow" w:hAnsi="Arial Narrow" w:cs="Calibri"/>
          <w:b/>
          <w:bCs/>
          <w:color w:val="000000" w:themeColor="text1"/>
        </w:rPr>
        <w:t>AMA</w:t>
      </w:r>
      <w:r w:rsidRPr="00E50F99">
        <w:rPr>
          <w:rFonts w:ascii="Arial Narrow" w:hAnsi="Arial Narrow" w:cs="Calibri"/>
          <w:b/>
          <w:bCs/>
          <w:color w:val="000000" w:themeColor="text1"/>
          <w:spacing w:val="3"/>
        </w:rPr>
        <w:t xml:space="preserve"> </w:t>
      </w:r>
      <w:r w:rsidRPr="00E50F99">
        <w:rPr>
          <w:rFonts w:ascii="Arial Narrow" w:hAnsi="Arial Narrow" w:cs="Calibri"/>
          <w:color w:val="000000" w:themeColor="text1"/>
        </w:rPr>
        <w:t>a</w:t>
      </w:r>
      <w:r w:rsidRPr="00E50F99">
        <w:rPr>
          <w:rFonts w:ascii="Arial Narrow" w:hAnsi="Arial Narrow" w:cs="Calibri"/>
          <w:color w:val="000000" w:themeColor="text1"/>
          <w:spacing w:val="-1"/>
        </w:rPr>
        <w:t>d</w:t>
      </w:r>
      <w:r w:rsidRPr="00E50F99">
        <w:rPr>
          <w:rFonts w:ascii="Arial Narrow" w:hAnsi="Arial Narrow" w:cs="Calibri"/>
          <w:color w:val="000000" w:themeColor="text1"/>
        </w:rPr>
        <w:t>al</w:t>
      </w:r>
      <w:r w:rsidRPr="00E50F99">
        <w:rPr>
          <w:rFonts w:ascii="Arial Narrow" w:hAnsi="Arial Narrow" w:cs="Calibri"/>
          <w:color w:val="000000" w:themeColor="text1"/>
          <w:spacing w:val="-1"/>
        </w:rPr>
        <w:t>a</w:t>
      </w:r>
      <w:r w:rsidRPr="00E50F99">
        <w:rPr>
          <w:rFonts w:ascii="Arial Narrow" w:hAnsi="Arial Narrow" w:cs="Calibri"/>
          <w:color w:val="000000" w:themeColor="text1"/>
        </w:rPr>
        <w:t xml:space="preserve">h </w:t>
      </w:r>
      <w:r w:rsidR="00347654" w:rsidRPr="00A41D25">
        <w:rPr>
          <w:rFonts w:ascii="Arial Narrow" w:hAnsi="Arial Narrow" w:cs="Calibri"/>
          <w:color w:val="000000" w:themeColor="text1"/>
          <w:lang w:val="en-US"/>
        </w:rPr>
        <w:t>p</w:t>
      </w:r>
      <w:r w:rsidRPr="00A41D25">
        <w:rPr>
          <w:rFonts w:ascii="Arial Narrow" w:hAnsi="Arial Narrow" w:cs="Calibri"/>
          <w:color w:val="000000" w:themeColor="text1"/>
        </w:rPr>
        <w:t>erseroan</w:t>
      </w:r>
      <w:r w:rsidRPr="00A41D25">
        <w:rPr>
          <w:rFonts w:ascii="Arial Narrow" w:hAnsi="Arial Narrow" w:cs="Calibri"/>
          <w:color w:val="000000" w:themeColor="text1"/>
          <w:spacing w:val="-2"/>
          <w:lang w:val="en-US"/>
        </w:rPr>
        <w:t xml:space="preserve"> </w:t>
      </w:r>
      <w:r w:rsidR="00347654" w:rsidRPr="00A41D25">
        <w:rPr>
          <w:rFonts w:ascii="Arial Narrow" w:hAnsi="Arial Narrow" w:cs="Calibri"/>
          <w:color w:val="000000" w:themeColor="text1"/>
          <w:spacing w:val="-2"/>
          <w:lang w:val="en-US"/>
        </w:rPr>
        <w:t>t</w:t>
      </w:r>
      <w:r w:rsidRPr="00A41D25">
        <w:rPr>
          <w:rFonts w:ascii="Arial Narrow" w:hAnsi="Arial Narrow" w:cs="Calibri"/>
          <w:color w:val="000000" w:themeColor="text1"/>
          <w:spacing w:val="-2"/>
          <w:lang w:val="en-US"/>
        </w:rPr>
        <w:t>erbatas</w:t>
      </w:r>
      <w:r w:rsidR="00BE4D12">
        <w:rPr>
          <w:rFonts w:ascii="Arial Narrow" w:hAnsi="Arial Narrow" w:cs="Calibri"/>
          <w:color w:val="000000" w:themeColor="text1"/>
          <w:spacing w:val="-1"/>
          <w:lang w:val="en-US"/>
        </w:rPr>
        <w:t>, sebagaimana diuraikan dalam Lampiran 1 Nota Kesepahaman</w:t>
      </w:r>
      <w:proofErr w:type="gramStart"/>
      <w:r w:rsidR="00BE4D12">
        <w:rPr>
          <w:rFonts w:ascii="Arial Narrow" w:hAnsi="Arial Narrow" w:cs="Calibri"/>
          <w:color w:val="000000" w:themeColor="text1"/>
          <w:spacing w:val="-1"/>
          <w:lang w:val="en-US"/>
        </w:rPr>
        <w:t>,</w:t>
      </w:r>
      <w:r w:rsidR="00BE4D12" w:rsidRPr="00E50F99">
        <w:rPr>
          <w:rFonts w:ascii="Arial Narrow" w:hAnsi="Arial Narrow" w:cs="Calibri"/>
          <w:color w:val="000000" w:themeColor="text1"/>
          <w:spacing w:val="-1"/>
          <w:lang w:val="en-US"/>
        </w:rPr>
        <w:t xml:space="preserve"> </w:t>
      </w:r>
      <w:r w:rsidR="008E31CA" w:rsidRPr="00E50F99">
        <w:rPr>
          <w:rFonts w:ascii="Arial Narrow" w:hAnsi="Arial Narrow" w:cs="Calibri"/>
          <w:color w:val="000000" w:themeColor="text1"/>
          <w:spacing w:val="-1"/>
          <w:lang w:val="en-US"/>
        </w:rPr>
        <w:t xml:space="preserve"> </w:t>
      </w:r>
      <w:r w:rsidR="008E31CA" w:rsidRPr="00E50F99">
        <w:rPr>
          <w:rFonts w:ascii="Arial Narrow" w:hAnsi="Arial Narrow" w:cstheme="minorHAnsi"/>
        </w:rPr>
        <w:t>yang</w:t>
      </w:r>
      <w:proofErr w:type="gramEnd"/>
      <w:r w:rsidR="008E31CA" w:rsidRPr="00E50F99">
        <w:rPr>
          <w:rFonts w:ascii="Arial Narrow" w:hAnsi="Arial Narrow" w:cstheme="minorHAnsi"/>
        </w:rPr>
        <w:t xml:space="preserve"> merupakan kontraktor pelaksana kegiatan usaha hulu </w:t>
      </w:r>
      <w:r w:rsidR="00B96B12" w:rsidRPr="00E50F99">
        <w:rPr>
          <w:rFonts w:ascii="Arial Narrow" w:hAnsi="Arial Narrow" w:cs="Calibri"/>
          <w:color w:val="000000" w:themeColor="text1"/>
          <w:spacing w:val="-1"/>
          <w:lang w:val="en-US"/>
        </w:rPr>
        <w:t xml:space="preserve">minyak dan gas bumi </w:t>
      </w:r>
      <w:r w:rsidR="008E31CA" w:rsidRPr="00E50F99">
        <w:rPr>
          <w:rFonts w:ascii="Arial Narrow" w:hAnsi="Arial Narrow" w:cstheme="minorHAnsi"/>
        </w:rPr>
        <w:t>berdasarkan kontrak bagi hasil</w:t>
      </w:r>
      <w:r w:rsidRPr="00E50F99">
        <w:rPr>
          <w:rFonts w:ascii="Arial Narrow" w:hAnsi="Arial Narrow" w:cs="Calibri"/>
          <w:color w:val="000000" w:themeColor="text1"/>
          <w:lang w:val="en-US"/>
        </w:rPr>
        <w:t>.</w:t>
      </w:r>
    </w:p>
    <w:p w14:paraId="64820412" w14:textId="77777777" w:rsidR="00273D99" w:rsidRPr="00E50F99" w:rsidRDefault="00273D99" w:rsidP="00273D99">
      <w:pPr>
        <w:widowControl w:val="0"/>
        <w:tabs>
          <w:tab w:val="left" w:pos="450"/>
        </w:tabs>
        <w:autoSpaceDE w:val="0"/>
        <w:autoSpaceDN w:val="0"/>
        <w:adjustRightInd w:val="0"/>
        <w:spacing w:after="0" w:line="240" w:lineRule="auto"/>
        <w:ind w:left="450" w:right="82"/>
        <w:jc w:val="both"/>
        <w:rPr>
          <w:rFonts w:ascii="Arial Narrow" w:hAnsi="Arial Narrow" w:cs="Calibri"/>
          <w:color w:val="000000" w:themeColor="text1"/>
          <w:lang w:val="en-US"/>
        </w:rPr>
      </w:pPr>
    </w:p>
    <w:p w14:paraId="610B9E4B" w14:textId="1F709510" w:rsidR="0069099B" w:rsidRPr="00E50F99" w:rsidRDefault="0069099B" w:rsidP="006278F6">
      <w:pPr>
        <w:widowControl w:val="0"/>
        <w:numPr>
          <w:ilvl w:val="0"/>
          <w:numId w:val="4"/>
        </w:numPr>
        <w:tabs>
          <w:tab w:val="left" w:pos="450"/>
        </w:tabs>
        <w:autoSpaceDE w:val="0"/>
        <w:autoSpaceDN w:val="0"/>
        <w:adjustRightInd w:val="0"/>
        <w:spacing w:after="0" w:line="240" w:lineRule="auto"/>
        <w:ind w:left="450" w:right="82"/>
        <w:jc w:val="both"/>
        <w:rPr>
          <w:rFonts w:ascii="Arial Narrow" w:hAnsi="Arial Narrow" w:cs="Calibri"/>
          <w:color w:val="000000" w:themeColor="text1"/>
          <w:lang w:val="en-US"/>
        </w:rPr>
      </w:pPr>
      <w:r w:rsidRPr="00E50F99">
        <w:rPr>
          <w:rFonts w:ascii="Arial Narrow" w:hAnsi="Arial Narrow" w:cs="Calibri"/>
          <w:color w:val="000000" w:themeColor="text1"/>
          <w:lang w:val="en-US"/>
        </w:rPr>
        <w:lastRenderedPageBreak/>
        <w:t xml:space="preserve">Bahwa </w:t>
      </w:r>
      <w:r w:rsidRPr="00E50F99">
        <w:rPr>
          <w:rFonts w:ascii="Arial Narrow" w:hAnsi="Arial Narrow" w:cs="Calibri"/>
          <w:b/>
          <w:bCs/>
          <w:color w:val="000000" w:themeColor="text1"/>
        </w:rPr>
        <w:t>P</w:t>
      </w:r>
      <w:r w:rsidRPr="00E50F99">
        <w:rPr>
          <w:rFonts w:ascii="Arial Narrow" w:hAnsi="Arial Narrow" w:cs="Calibri"/>
          <w:b/>
          <w:bCs/>
          <w:color w:val="000000" w:themeColor="text1"/>
          <w:spacing w:val="1"/>
        </w:rPr>
        <w:t>I</w:t>
      </w:r>
      <w:r w:rsidRPr="00E50F99">
        <w:rPr>
          <w:rFonts w:ascii="Arial Narrow" w:hAnsi="Arial Narrow" w:cs="Calibri"/>
          <w:b/>
          <w:bCs/>
          <w:color w:val="000000" w:themeColor="text1"/>
        </w:rPr>
        <w:t>HAK</w:t>
      </w:r>
      <w:r w:rsidRPr="00E50F99">
        <w:rPr>
          <w:rFonts w:ascii="Arial Narrow" w:hAnsi="Arial Narrow" w:cs="Calibri"/>
          <w:b/>
          <w:bCs/>
          <w:color w:val="000000" w:themeColor="text1"/>
          <w:spacing w:val="1"/>
        </w:rPr>
        <w:t xml:space="preserve"> </w:t>
      </w:r>
      <w:r w:rsidRPr="00E50F99">
        <w:rPr>
          <w:rFonts w:ascii="Arial Narrow" w:hAnsi="Arial Narrow" w:cs="Calibri"/>
          <w:b/>
          <w:bCs/>
          <w:color w:val="000000" w:themeColor="text1"/>
          <w:spacing w:val="-2"/>
          <w:lang w:val="en-US"/>
        </w:rPr>
        <w:t>KEDUA</w:t>
      </w:r>
      <w:r w:rsidRPr="00E50F99">
        <w:rPr>
          <w:rFonts w:ascii="Arial Narrow" w:hAnsi="Arial Narrow" w:cs="Calibri"/>
          <w:b/>
          <w:bCs/>
          <w:color w:val="000000" w:themeColor="text1"/>
          <w:spacing w:val="3"/>
        </w:rPr>
        <w:t xml:space="preserve"> </w:t>
      </w:r>
      <w:r w:rsidRPr="00E50F99">
        <w:rPr>
          <w:rFonts w:ascii="Arial Narrow" w:hAnsi="Arial Narrow" w:cs="Calibri"/>
          <w:color w:val="000000" w:themeColor="text1"/>
        </w:rPr>
        <w:t>a</w:t>
      </w:r>
      <w:r w:rsidRPr="00E50F99">
        <w:rPr>
          <w:rFonts w:ascii="Arial Narrow" w:hAnsi="Arial Narrow" w:cs="Calibri"/>
          <w:color w:val="000000" w:themeColor="text1"/>
          <w:spacing w:val="-1"/>
        </w:rPr>
        <w:t>d</w:t>
      </w:r>
      <w:r w:rsidRPr="00E50F99">
        <w:rPr>
          <w:rFonts w:ascii="Arial Narrow" w:hAnsi="Arial Narrow" w:cs="Calibri"/>
          <w:color w:val="000000" w:themeColor="text1"/>
        </w:rPr>
        <w:t>al</w:t>
      </w:r>
      <w:r w:rsidRPr="00E50F99">
        <w:rPr>
          <w:rFonts w:ascii="Arial Narrow" w:hAnsi="Arial Narrow" w:cs="Calibri"/>
          <w:color w:val="000000" w:themeColor="text1"/>
          <w:spacing w:val="-1"/>
        </w:rPr>
        <w:t>a</w:t>
      </w:r>
      <w:r w:rsidRPr="00E50F99">
        <w:rPr>
          <w:rFonts w:ascii="Arial Narrow" w:hAnsi="Arial Narrow" w:cs="Calibri"/>
          <w:color w:val="000000" w:themeColor="text1"/>
        </w:rPr>
        <w:t>h</w:t>
      </w:r>
      <w:r w:rsidR="00433298">
        <w:rPr>
          <w:rFonts w:ascii="Arial Narrow" w:hAnsi="Arial Narrow" w:cs="Calibri"/>
          <w:color w:val="000000" w:themeColor="text1"/>
          <w:lang w:val="en-US"/>
        </w:rPr>
        <w:t xml:space="preserve"> </w:t>
      </w:r>
      <w:r w:rsidR="00347654" w:rsidRPr="00E50F99">
        <w:rPr>
          <w:rFonts w:ascii="Arial Narrow" w:hAnsi="Arial Narrow" w:cs="Calibri"/>
          <w:color w:val="000000" w:themeColor="text1"/>
          <w:spacing w:val="-2"/>
          <w:lang w:val="en-US"/>
        </w:rPr>
        <w:t>p</w:t>
      </w:r>
      <w:r w:rsidRPr="00E50F99">
        <w:rPr>
          <w:rFonts w:ascii="Arial Narrow" w:hAnsi="Arial Narrow" w:cs="Calibri"/>
          <w:color w:val="000000" w:themeColor="text1"/>
          <w:spacing w:val="-2"/>
          <w:lang w:val="en-US"/>
        </w:rPr>
        <w:t xml:space="preserve">erseroan </w:t>
      </w:r>
      <w:r w:rsidR="00347654" w:rsidRPr="00E50F99">
        <w:rPr>
          <w:rFonts w:ascii="Arial Narrow" w:hAnsi="Arial Narrow" w:cs="Calibri"/>
          <w:color w:val="000000" w:themeColor="text1"/>
          <w:spacing w:val="-2"/>
          <w:lang w:val="en-US"/>
        </w:rPr>
        <w:t>t</w:t>
      </w:r>
      <w:r w:rsidRPr="00E50F99">
        <w:rPr>
          <w:rFonts w:ascii="Arial Narrow" w:hAnsi="Arial Narrow" w:cs="Calibri"/>
          <w:color w:val="000000" w:themeColor="text1"/>
          <w:spacing w:val="-2"/>
          <w:lang w:val="en-US"/>
        </w:rPr>
        <w:t>erbatas</w:t>
      </w:r>
      <w:r w:rsidRPr="00E50F99">
        <w:rPr>
          <w:rFonts w:ascii="Arial Narrow" w:hAnsi="Arial Narrow" w:cs="Calibri"/>
          <w:color w:val="000000" w:themeColor="text1"/>
          <w:spacing w:val="1"/>
        </w:rPr>
        <w:t xml:space="preserve"> y</w:t>
      </w:r>
      <w:r w:rsidRPr="00E50F99">
        <w:rPr>
          <w:rFonts w:ascii="Arial Narrow" w:hAnsi="Arial Narrow" w:cs="Calibri"/>
          <w:color w:val="000000" w:themeColor="text1"/>
        </w:rPr>
        <w:t>a</w:t>
      </w:r>
      <w:r w:rsidRPr="00E50F99">
        <w:rPr>
          <w:rFonts w:ascii="Arial Narrow" w:hAnsi="Arial Narrow" w:cs="Calibri"/>
          <w:color w:val="000000" w:themeColor="text1"/>
          <w:spacing w:val="-1"/>
        </w:rPr>
        <w:t>n</w:t>
      </w:r>
      <w:r w:rsidRPr="00E50F99">
        <w:rPr>
          <w:rFonts w:ascii="Arial Narrow" w:hAnsi="Arial Narrow" w:cs="Calibri"/>
          <w:color w:val="000000" w:themeColor="text1"/>
        </w:rPr>
        <w:t xml:space="preserve">g </w:t>
      </w:r>
      <w:r w:rsidRPr="00E50F99">
        <w:rPr>
          <w:rFonts w:ascii="Arial Narrow" w:hAnsi="Arial Narrow" w:cs="Calibri"/>
          <w:color w:val="000000" w:themeColor="text1"/>
          <w:spacing w:val="-1"/>
        </w:rPr>
        <w:t>b</w:t>
      </w:r>
      <w:r w:rsidRPr="00E50F99">
        <w:rPr>
          <w:rFonts w:ascii="Arial Narrow" w:hAnsi="Arial Narrow" w:cs="Calibri"/>
          <w:color w:val="000000" w:themeColor="text1"/>
        </w:rPr>
        <w:t>erger</w:t>
      </w:r>
      <w:r w:rsidRPr="00E50F99">
        <w:rPr>
          <w:rFonts w:ascii="Arial Narrow" w:hAnsi="Arial Narrow" w:cs="Calibri"/>
          <w:color w:val="000000" w:themeColor="text1"/>
          <w:spacing w:val="-3"/>
        </w:rPr>
        <w:t>a</w:t>
      </w:r>
      <w:r w:rsidRPr="00E50F99">
        <w:rPr>
          <w:rFonts w:ascii="Arial Narrow" w:hAnsi="Arial Narrow" w:cs="Calibri"/>
          <w:color w:val="000000" w:themeColor="text1"/>
        </w:rPr>
        <w:t>k</w:t>
      </w:r>
      <w:r w:rsidRPr="00E50F99">
        <w:rPr>
          <w:rFonts w:ascii="Arial Narrow" w:hAnsi="Arial Narrow" w:cs="Calibri"/>
          <w:color w:val="000000" w:themeColor="text1"/>
          <w:spacing w:val="1"/>
        </w:rPr>
        <w:t xml:space="preserve"> </w:t>
      </w:r>
      <w:r w:rsidRPr="00E50F99">
        <w:rPr>
          <w:rFonts w:ascii="Arial Narrow" w:hAnsi="Arial Narrow" w:cs="Calibri"/>
          <w:color w:val="000000" w:themeColor="text1"/>
          <w:spacing w:val="-1"/>
        </w:rPr>
        <w:t>d</w:t>
      </w:r>
      <w:r w:rsidRPr="00E50F99">
        <w:rPr>
          <w:rFonts w:ascii="Arial Narrow" w:hAnsi="Arial Narrow" w:cs="Calibri"/>
          <w:color w:val="000000" w:themeColor="text1"/>
        </w:rPr>
        <w:t>i</w:t>
      </w:r>
      <w:r w:rsidRPr="00E50F99">
        <w:rPr>
          <w:rFonts w:ascii="Arial Narrow" w:hAnsi="Arial Narrow" w:cs="Calibri"/>
          <w:color w:val="000000" w:themeColor="text1"/>
          <w:spacing w:val="1"/>
        </w:rPr>
        <w:t xml:space="preserve"> </w:t>
      </w:r>
      <w:r w:rsidRPr="00E50F99">
        <w:rPr>
          <w:rFonts w:ascii="Arial Narrow" w:hAnsi="Arial Narrow" w:cs="Calibri"/>
          <w:color w:val="000000" w:themeColor="text1"/>
          <w:spacing w:val="-1"/>
        </w:rPr>
        <w:t>b</w:t>
      </w:r>
      <w:r w:rsidRPr="00E50F99">
        <w:rPr>
          <w:rFonts w:ascii="Arial Narrow" w:hAnsi="Arial Narrow" w:cs="Calibri"/>
          <w:color w:val="000000" w:themeColor="text1"/>
        </w:rPr>
        <w:t>i</w:t>
      </w:r>
      <w:r w:rsidRPr="00E50F99">
        <w:rPr>
          <w:rFonts w:ascii="Arial Narrow" w:hAnsi="Arial Narrow" w:cs="Calibri"/>
          <w:color w:val="000000" w:themeColor="text1"/>
          <w:spacing w:val="-1"/>
        </w:rPr>
        <w:t>d</w:t>
      </w:r>
      <w:r w:rsidRPr="00E50F99">
        <w:rPr>
          <w:rFonts w:ascii="Arial Narrow" w:hAnsi="Arial Narrow" w:cs="Calibri"/>
          <w:color w:val="000000" w:themeColor="text1"/>
        </w:rPr>
        <w:t>a</w:t>
      </w:r>
      <w:r w:rsidRPr="00E50F99">
        <w:rPr>
          <w:rFonts w:ascii="Arial Narrow" w:hAnsi="Arial Narrow" w:cs="Calibri"/>
          <w:color w:val="000000" w:themeColor="text1"/>
          <w:spacing w:val="-1"/>
        </w:rPr>
        <w:t>n</w:t>
      </w:r>
      <w:r w:rsidRPr="00E50F99">
        <w:rPr>
          <w:rFonts w:ascii="Arial Narrow" w:hAnsi="Arial Narrow" w:cs="Calibri"/>
          <w:color w:val="000000" w:themeColor="text1"/>
        </w:rPr>
        <w:t>g</w:t>
      </w:r>
      <w:r w:rsidR="006F3FCC">
        <w:rPr>
          <w:rFonts w:ascii="Arial Narrow" w:hAnsi="Arial Narrow" w:cs="Calibri"/>
          <w:color w:val="000000" w:themeColor="text1"/>
          <w:lang w:val="en-US"/>
        </w:rPr>
        <w:t xml:space="preserve"> jasa pendukung usaha hulu minyak dan gas bumi</w:t>
      </w:r>
      <w:r w:rsidRPr="00E50F99">
        <w:rPr>
          <w:rFonts w:ascii="Arial Narrow" w:hAnsi="Arial Narrow" w:cs="Calibri"/>
          <w:color w:val="000000" w:themeColor="text1"/>
        </w:rPr>
        <w:t xml:space="preserve"> </w:t>
      </w:r>
      <w:r w:rsidR="00F157B1" w:rsidRPr="00E50F99">
        <w:rPr>
          <w:rFonts w:ascii="Arial Narrow" w:hAnsi="Arial Narrow" w:cs="Calibri"/>
          <w:color w:val="000000" w:themeColor="text1"/>
          <w:lang w:val="en-US"/>
        </w:rPr>
        <w:t>dan memiliki kemampuan dan</w:t>
      </w:r>
      <w:r w:rsidR="004349FB" w:rsidRPr="00E50F99">
        <w:rPr>
          <w:rFonts w:ascii="Arial Narrow" w:hAnsi="Arial Narrow" w:cs="Calibri"/>
          <w:color w:val="000000" w:themeColor="text1"/>
          <w:lang w:val="en-US"/>
        </w:rPr>
        <w:t xml:space="preserve"> pengalaman untuk menyediakan </w:t>
      </w:r>
      <w:r w:rsidR="00B24FD5" w:rsidRPr="00E50F99">
        <w:rPr>
          <w:rFonts w:ascii="Arial Narrow" w:hAnsi="Arial Narrow" w:cs="Calibri"/>
          <w:color w:val="000000" w:themeColor="text1"/>
          <w:lang w:val="en-US"/>
        </w:rPr>
        <w:t>jasa</w:t>
      </w:r>
      <w:r w:rsidR="00DA7CC8" w:rsidRPr="00E50F99">
        <w:rPr>
          <w:rFonts w:ascii="Arial Narrow" w:hAnsi="Arial Narrow" w:cs="Calibri"/>
          <w:color w:val="000000" w:themeColor="text1"/>
          <w:lang w:val="en-US"/>
        </w:rPr>
        <w:t xml:space="preserve"> </w:t>
      </w:r>
      <w:r w:rsidR="00F157B1" w:rsidRPr="00E50F99">
        <w:rPr>
          <w:rFonts w:ascii="Arial Narrow" w:hAnsi="Arial Narrow" w:cs="Calibri"/>
          <w:color w:val="000000" w:themeColor="text1"/>
          <w:lang w:val="en-US"/>
        </w:rPr>
        <w:t xml:space="preserve">yang diperlukan untuk mendukung kegiatan usaha </w:t>
      </w:r>
      <w:r w:rsidR="00DA7CC8" w:rsidRPr="00E50F99">
        <w:rPr>
          <w:rFonts w:ascii="Arial Narrow" w:hAnsi="Arial Narrow" w:cs="Calibri"/>
          <w:color w:val="000000" w:themeColor="text1"/>
          <w:lang w:val="en-US"/>
        </w:rPr>
        <w:t>hulu minyak dan gas bumi</w:t>
      </w:r>
      <w:r w:rsidRPr="00E50F99">
        <w:rPr>
          <w:rFonts w:ascii="Arial Narrow" w:hAnsi="Arial Narrow" w:cs="Calibri"/>
          <w:color w:val="000000" w:themeColor="text1"/>
          <w:lang w:val="en-US"/>
        </w:rPr>
        <w:t>.</w:t>
      </w:r>
    </w:p>
    <w:p w14:paraId="21B1F97D" w14:textId="45255799" w:rsidR="00273D99" w:rsidRPr="00E50F99" w:rsidRDefault="00273D99" w:rsidP="00273D99">
      <w:pPr>
        <w:widowControl w:val="0"/>
        <w:tabs>
          <w:tab w:val="left" w:pos="450"/>
        </w:tabs>
        <w:autoSpaceDE w:val="0"/>
        <w:autoSpaceDN w:val="0"/>
        <w:adjustRightInd w:val="0"/>
        <w:spacing w:after="0" w:line="240" w:lineRule="auto"/>
        <w:ind w:right="82"/>
        <w:jc w:val="both"/>
        <w:rPr>
          <w:rFonts w:ascii="Arial Narrow" w:hAnsi="Arial Narrow" w:cs="Calibri"/>
          <w:color w:val="000000" w:themeColor="text1"/>
          <w:lang w:val="en-US"/>
        </w:rPr>
      </w:pPr>
    </w:p>
    <w:p w14:paraId="15C49D02" w14:textId="2DB52DA1" w:rsidR="0069099B" w:rsidRPr="00E50F99" w:rsidRDefault="005F5E37" w:rsidP="006278F6">
      <w:pPr>
        <w:widowControl w:val="0"/>
        <w:numPr>
          <w:ilvl w:val="0"/>
          <w:numId w:val="4"/>
        </w:numPr>
        <w:tabs>
          <w:tab w:val="left" w:pos="450"/>
        </w:tabs>
        <w:autoSpaceDE w:val="0"/>
        <w:autoSpaceDN w:val="0"/>
        <w:adjustRightInd w:val="0"/>
        <w:spacing w:after="0" w:line="240" w:lineRule="auto"/>
        <w:ind w:left="450" w:right="82"/>
        <w:jc w:val="both"/>
        <w:rPr>
          <w:rFonts w:ascii="Arial Narrow" w:hAnsi="Arial Narrow" w:cs="Calibri"/>
          <w:color w:val="000000" w:themeColor="text1"/>
          <w:lang w:val="en-US"/>
        </w:rPr>
      </w:pPr>
      <w:r w:rsidRPr="00E50F99">
        <w:rPr>
          <w:rFonts w:ascii="Arial Narrow" w:hAnsi="Arial Narrow" w:cstheme="minorHAnsi"/>
        </w:rPr>
        <w:t xml:space="preserve">Bahwa </w:t>
      </w:r>
      <w:r w:rsidRPr="00E50F99">
        <w:rPr>
          <w:rFonts w:ascii="Arial Narrow" w:hAnsi="Arial Narrow" w:cstheme="minorHAnsi"/>
          <w:b/>
        </w:rPr>
        <w:t>PARA PIHAK</w:t>
      </w:r>
      <w:r w:rsidRPr="00E50F99">
        <w:rPr>
          <w:rFonts w:ascii="Arial Narrow" w:hAnsi="Arial Narrow" w:cstheme="minorHAnsi"/>
        </w:rPr>
        <w:t xml:space="preserve"> bermaksud melakukan evaluasi dan kajian rencana kerja sama </w:t>
      </w:r>
      <w:r w:rsidR="00BB574E" w:rsidRPr="00E50F99">
        <w:rPr>
          <w:rFonts w:ascii="Arial Narrow" w:hAnsi="Arial Narrow" w:cstheme="minorHAnsi"/>
          <w:lang w:val="en-US"/>
        </w:rPr>
        <w:t>terkait pemenuhan</w:t>
      </w:r>
      <w:r w:rsidRPr="00E50F99">
        <w:rPr>
          <w:rFonts w:ascii="Arial Narrow" w:hAnsi="Arial Narrow" w:cstheme="minorHAnsi"/>
        </w:rPr>
        <w:t xml:space="preserve"> kebutuhan</w:t>
      </w:r>
      <w:r w:rsidR="006829A1" w:rsidRPr="00E50F99">
        <w:rPr>
          <w:rFonts w:ascii="Arial Narrow" w:hAnsi="Arial Narrow" w:cstheme="minorHAnsi"/>
          <w:lang w:val="en-US"/>
        </w:rPr>
        <w:t xml:space="preserve"> </w:t>
      </w:r>
      <w:r w:rsidR="00E80E05">
        <w:rPr>
          <w:rFonts w:ascii="Arial Narrow" w:hAnsi="Arial Narrow" w:cs="Calibri"/>
          <w:color w:val="000000" w:themeColor="text1"/>
          <w:lang w:val="en-US"/>
        </w:rPr>
        <w:t xml:space="preserve">peningkatan produksi melalui skema bisnis </w:t>
      </w:r>
      <w:r w:rsidR="00E80E05" w:rsidRPr="00E80E05">
        <w:rPr>
          <w:rFonts w:ascii="Arial Narrow" w:hAnsi="Arial Narrow" w:cs="Calibri"/>
          <w:i/>
          <w:color w:val="000000" w:themeColor="text1"/>
          <w:lang w:val="en-US"/>
        </w:rPr>
        <w:t>no-cure no-pay</w:t>
      </w:r>
      <w:r w:rsidR="00E80E05" w:rsidRPr="00E50F99">
        <w:rPr>
          <w:rFonts w:ascii="Arial Narrow" w:hAnsi="Arial Narrow" w:cs="Calibri"/>
          <w:color w:val="000000" w:themeColor="text1"/>
          <w:lang w:val="en-US"/>
        </w:rPr>
        <w:t xml:space="preserve"> </w:t>
      </w:r>
      <w:r w:rsidR="00E80E05" w:rsidRPr="00630106">
        <w:rPr>
          <w:rFonts w:ascii="Arial Narrow" w:hAnsi="Arial Narrow" w:cs="Calibri"/>
          <w:color w:val="000000" w:themeColor="text1"/>
          <w:lang w:val="en-US"/>
        </w:rPr>
        <w:t xml:space="preserve">di </w:t>
      </w:r>
      <w:r w:rsidR="00630106" w:rsidRPr="00630106">
        <w:rPr>
          <w:rFonts w:ascii="Arial Narrow" w:hAnsi="Arial Narrow" w:cs="Calibri"/>
          <w:color w:val="000000" w:themeColor="text1"/>
          <w:lang w:val="en-US"/>
        </w:rPr>
        <w:t>wilayah kerja</w:t>
      </w:r>
      <w:r w:rsidR="00630106" w:rsidRPr="002D7D58">
        <w:rPr>
          <w:rFonts w:ascii="Arial Narrow" w:hAnsi="Arial Narrow" w:cs="Calibri"/>
          <w:color w:val="000000" w:themeColor="text1"/>
          <w:lang w:val="en-US"/>
        </w:rPr>
        <w:t xml:space="preserve"> </w:t>
      </w:r>
      <w:r w:rsidRPr="00E50F99">
        <w:rPr>
          <w:rFonts w:ascii="Arial Narrow" w:hAnsi="Arial Narrow" w:cstheme="minorHAnsi"/>
          <w:b/>
        </w:rPr>
        <w:t>PIHAK PERTAMA</w:t>
      </w:r>
      <w:r w:rsidR="00CA4B43" w:rsidRPr="00E50F99">
        <w:rPr>
          <w:rFonts w:ascii="Arial Narrow" w:hAnsi="Arial Narrow" w:cs="Calibri"/>
          <w:bCs/>
          <w:color w:val="000000" w:themeColor="text1"/>
          <w:lang w:val="en-US"/>
        </w:rPr>
        <w:t>.</w:t>
      </w:r>
      <w:r w:rsidR="008E31CA" w:rsidRPr="00E50F99">
        <w:rPr>
          <w:rFonts w:ascii="Arial Narrow" w:hAnsi="Arial Narrow" w:cs="Calibri"/>
          <w:bCs/>
          <w:color w:val="000000" w:themeColor="text1"/>
          <w:lang w:val="en-US"/>
        </w:rPr>
        <w:t xml:space="preserve"> </w:t>
      </w:r>
    </w:p>
    <w:p w14:paraId="0869BAFC" w14:textId="77777777" w:rsidR="00273D99" w:rsidRPr="00E50F99" w:rsidRDefault="00273D99" w:rsidP="00273D99">
      <w:pPr>
        <w:widowControl w:val="0"/>
        <w:tabs>
          <w:tab w:val="left" w:pos="450"/>
        </w:tabs>
        <w:autoSpaceDE w:val="0"/>
        <w:autoSpaceDN w:val="0"/>
        <w:adjustRightInd w:val="0"/>
        <w:spacing w:after="0" w:line="240" w:lineRule="auto"/>
        <w:ind w:left="450" w:right="82"/>
        <w:jc w:val="both"/>
        <w:rPr>
          <w:rFonts w:ascii="Arial Narrow" w:hAnsi="Arial Narrow" w:cs="Calibri"/>
          <w:color w:val="000000" w:themeColor="text1"/>
          <w:lang w:val="en-US"/>
        </w:rPr>
      </w:pPr>
    </w:p>
    <w:p w14:paraId="32C80F93" w14:textId="66154AE3" w:rsidR="0069099B" w:rsidRDefault="0069099B" w:rsidP="006278F6">
      <w:pPr>
        <w:widowControl w:val="0"/>
        <w:tabs>
          <w:tab w:val="left" w:pos="450"/>
        </w:tabs>
        <w:autoSpaceDE w:val="0"/>
        <w:autoSpaceDN w:val="0"/>
        <w:adjustRightInd w:val="0"/>
        <w:spacing w:after="0" w:line="240" w:lineRule="auto"/>
        <w:ind w:left="90" w:right="82"/>
        <w:jc w:val="both"/>
        <w:rPr>
          <w:rFonts w:ascii="Arial Narrow" w:hAnsi="Arial Narrow" w:cs="Calibri"/>
          <w:color w:val="000000" w:themeColor="text1"/>
        </w:rPr>
      </w:pPr>
      <w:r w:rsidRPr="00E50F99">
        <w:rPr>
          <w:rFonts w:ascii="Arial Narrow" w:hAnsi="Arial Narrow" w:cs="Calibri"/>
          <w:color w:val="000000" w:themeColor="text1"/>
        </w:rPr>
        <w:t>Berd</w:t>
      </w:r>
      <w:r w:rsidRPr="00E50F99">
        <w:rPr>
          <w:rFonts w:ascii="Arial Narrow" w:hAnsi="Arial Narrow" w:cs="Calibri"/>
          <w:color w:val="000000" w:themeColor="text1"/>
          <w:spacing w:val="-1"/>
        </w:rPr>
        <w:t>a</w:t>
      </w:r>
      <w:r w:rsidRPr="00E50F99">
        <w:rPr>
          <w:rFonts w:ascii="Arial Narrow" w:hAnsi="Arial Narrow" w:cs="Calibri"/>
          <w:color w:val="000000" w:themeColor="text1"/>
        </w:rPr>
        <w:t>sarkan</w:t>
      </w:r>
      <w:r w:rsidRPr="00E50F99">
        <w:rPr>
          <w:rFonts w:ascii="Arial Narrow" w:hAnsi="Arial Narrow" w:cs="Calibri"/>
          <w:color w:val="000000" w:themeColor="text1"/>
          <w:spacing w:val="29"/>
        </w:rPr>
        <w:t xml:space="preserve"> </w:t>
      </w:r>
      <w:r w:rsidRPr="00E50F99">
        <w:rPr>
          <w:rFonts w:ascii="Arial Narrow" w:hAnsi="Arial Narrow" w:cs="Calibri"/>
          <w:color w:val="000000" w:themeColor="text1"/>
          <w:spacing w:val="-1"/>
        </w:rPr>
        <w:t>h</w:t>
      </w:r>
      <w:r w:rsidRPr="00E50F99">
        <w:rPr>
          <w:rFonts w:ascii="Arial Narrow" w:hAnsi="Arial Narrow" w:cs="Calibri"/>
          <w:color w:val="000000" w:themeColor="text1"/>
        </w:rPr>
        <w:t>al-</w:t>
      </w:r>
      <w:r w:rsidRPr="00E50F99">
        <w:rPr>
          <w:rFonts w:ascii="Arial Narrow" w:hAnsi="Arial Narrow" w:cs="Calibri"/>
          <w:color w:val="000000" w:themeColor="text1"/>
          <w:spacing w:val="-1"/>
        </w:rPr>
        <w:t>h</w:t>
      </w:r>
      <w:r w:rsidRPr="00E50F99">
        <w:rPr>
          <w:rFonts w:ascii="Arial Narrow" w:hAnsi="Arial Narrow" w:cs="Calibri"/>
          <w:color w:val="000000" w:themeColor="text1"/>
        </w:rPr>
        <w:t>al</w:t>
      </w:r>
      <w:r w:rsidRPr="00E50F99">
        <w:rPr>
          <w:rFonts w:ascii="Arial Narrow" w:hAnsi="Arial Narrow" w:cs="Calibri"/>
          <w:color w:val="000000" w:themeColor="text1"/>
          <w:spacing w:val="27"/>
        </w:rPr>
        <w:t xml:space="preserve"> </w:t>
      </w:r>
      <w:r w:rsidRPr="00E50F99">
        <w:rPr>
          <w:rFonts w:ascii="Arial Narrow" w:hAnsi="Arial Narrow" w:cs="Calibri"/>
          <w:color w:val="000000" w:themeColor="text1"/>
        </w:rPr>
        <w:t>t</w:t>
      </w:r>
      <w:r w:rsidRPr="00E50F99">
        <w:rPr>
          <w:rFonts w:ascii="Arial Narrow" w:hAnsi="Arial Narrow" w:cs="Calibri"/>
          <w:color w:val="000000" w:themeColor="text1"/>
          <w:spacing w:val="1"/>
        </w:rPr>
        <w:t>e</w:t>
      </w:r>
      <w:r w:rsidRPr="00E50F99">
        <w:rPr>
          <w:rFonts w:ascii="Arial Narrow" w:hAnsi="Arial Narrow" w:cs="Calibri"/>
          <w:color w:val="000000" w:themeColor="text1"/>
        </w:rPr>
        <w:t>r</w:t>
      </w:r>
      <w:r w:rsidRPr="00E50F99">
        <w:rPr>
          <w:rFonts w:ascii="Arial Narrow" w:hAnsi="Arial Narrow" w:cs="Calibri"/>
          <w:color w:val="000000" w:themeColor="text1"/>
          <w:spacing w:val="-3"/>
        </w:rPr>
        <w:t>s</w:t>
      </w:r>
      <w:r w:rsidRPr="00E50F99">
        <w:rPr>
          <w:rFonts w:ascii="Arial Narrow" w:hAnsi="Arial Narrow" w:cs="Calibri"/>
          <w:color w:val="000000" w:themeColor="text1"/>
        </w:rPr>
        <w:t>e</w:t>
      </w:r>
      <w:r w:rsidRPr="00E50F99">
        <w:rPr>
          <w:rFonts w:ascii="Arial Narrow" w:hAnsi="Arial Narrow" w:cs="Calibri"/>
          <w:color w:val="000000" w:themeColor="text1"/>
          <w:spacing w:val="-3"/>
        </w:rPr>
        <w:t>b</w:t>
      </w:r>
      <w:r w:rsidRPr="00E50F99">
        <w:rPr>
          <w:rFonts w:ascii="Arial Narrow" w:hAnsi="Arial Narrow" w:cs="Calibri"/>
          <w:color w:val="000000" w:themeColor="text1"/>
          <w:spacing w:val="-1"/>
        </w:rPr>
        <w:t>u</w:t>
      </w:r>
      <w:r w:rsidRPr="00E50F99">
        <w:rPr>
          <w:rFonts w:ascii="Arial Narrow" w:hAnsi="Arial Narrow" w:cs="Calibri"/>
          <w:color w:val="000000" w:themeColor="text1"/>
        </w:rPr>
        <w:t>t</w:t>
      </w:r>
      <w:r w:rsidRPr="00E50F99">
        <w:rPr>
          <w:rFonts w:ascii="Arial Narrow" w:hAnsi="Arial Narrow" w:cs="Calibri"/>
          <w:color w:val="000000" w:themeColor="text1"/>
          <w:spacing w:val="30"/>
        </w:rPr>
        <w:t xml:space="preserve"> </w:t>
      </w:r>
      <w:r w:rsidRPr="00E50F99">
        <w:rPr>
          <w:rFonts w:ascii="Arial Narrow" w:hAnsi="Arial Narrow" w:cs="Calibri"/>
          <w:color w:val="000000" w:themeColor="text1"/>
          <w:spacing w:val="-1"/>
        </w:rPr>
        <w:t>d</w:t>
      </w:r>
      <w:r w:rsidRPr="00E50F99">
        <w:rPr>
          <w:rFonts w:ascii="Arial Narrow" w:hAnsi="Arial Narrow" w:cs="Calibri"/>
          <w:color w:val="000000" w:themeColor="text1"/>
        </w:rPr>
        <w:t>i</w:t>
      </w:r>
      <w:r w:rsidRPr="00E50F99">
        <w:rPr>
          <w:rFonts w:ascii="Arial Narrow" w:hAnsi="Arial Narrow" w:cs="Calibri"/>
          <w:color w:val="000000" w:themeColor="text1"/>
          <w:spacing w:val="29"/>
        </w:rPr>
        <w:t xml:space="preserve"> </w:t>
      </w:r>
      <w:r w:rsidRPr="00E50F99">
        <w:rPr>
          <w:rFonts w:ascii="Arial Narrow" w:hAnsi="Arial Narrow" w:cs="Calibri"/>
          <w:color w:val="000000" w:themeColor="text1"/>
        </w:rPr>
        <w:t>atas,</w:t>
      </w:r>
      <w:r w:rsidRPr="00E50F99">
        <w:rPr>
          <w:rFonts w:ascii="Arial Narrow" w:hAnsi="Arial Narrow" w:cs="Calibri"/>
          <w:color w:val="000000" w:themeColor="text1"/>
          <w:spacing w:val="29"/>
        </w:rPr>
        <w:t xml:space="preserve"> </w:t>
      </w:r>
      <w:r w:rsidRPr="00E50F99">
        <w:rPr>
          <w:rFonts w:ascii="Arial Narrow" w:hAnsi="Arial Narrow" w:cs="Calibri"/>
          <w:b/>
          <w:bCs/>
          <w:color w:val="000000" w:themeColor="text1"/>
          <w:spacing w:val="-2"/>
        </w:rPr>
        <w:t>P</w:t>
      </w:r>
      <w:r w:rsidRPr="00E50F99">
        <w:rPr>
          <w:rFonts w:ascii="Arial Narrow" w:hAnsi="Arial Narrow" w:cs="Calibri"/>
          <w:b/>
          <w:bCs/>
          <w:color w:val="000000" w:themeColor="text1"/>
        </w:rPr>
        <w:t>A</w:t>
      </w:r>
      <w:r w:rsidRPr="00E50F99">
        <w:rPr>
          <w:rFonts w:ascii="Arial Narrow" w:hAnsi="Arial Narrow" w:cs="Calibri"/>
          <w:b/>
          <w:bCs/>
          <w:color w:val="000000" w:themeColor="text1"/>
          <w:spacing w:val="1"/>
        </w:rPr>
        <w:t>R</w:t>
      </w:r>
      <w:r w:rsidRPr="00E50F99">
        <w:rPr>
          <w:rFonts w:ascii="Arial Narrow" w:hAnsi="Arial Narrow" w:cs="Calibri"/>
          <w:b/>
          <w:bCs/>
          <w:color w:val="000000" w:themeColor="text1"/>
        </w:rPr>
        <w:t>A</w:t>
      </w:r>
      <w:r w:rsidRPr="00E50F99">
        <w:rPr>
          <w:rFonts w:ascii="Arial Narrow" w:hAnsi="Arial Narrow" w:cs="Calibri"/>
          <w:b/>
          <w:bCs/>
          <w:color w:val="000000" w:themeColor="text1"/>
          <w:spacing w:val="28"/>
        </w:rPr>
        <w:t xml:space="preserve"> </w:t>
      </w:r>
      <w:r w:rsidRPr="00E50F99">
        <w:rPr>
          <w:rFonts w:ascii="Arial Narrow" w:hAnsi="Arial Narrow" w:cs="Calibri"/>
          <w:b/>
          <w:bCs/>
          <w:color w:val="000000" w:themeColor="text1"/>
          <w:spacing w:val="-2"/>
        </w:rPr>
        <w:t>P</w:t>
      </w:r>
      <w:r w:rsidRPr="00E50F99">
        <w:rPr>
          <w:rFonts w:ascii="Arial Narrow" w:hAnsi="Arial Narrow" w:cs="Calibri"/>
          <w:b/>
          <w:bCs/>
          <w:color w:val="000000" w:themeColor="text1"/>
          <w:spacing w:val="1"/>
        </w:rPr>
        <w:t>I</w:t>
      </w:r>
      <w:r w:rsidRPr="00E50F99">
        <w:rPr>
          <w:rFonts w:ascii="Arial Narrow" w:hAnsi="Arial Narrow" w:cs="Calibri"/>
          <w:b/>
          <w:bCs/>
          <w:color w:val="000000" w:themeColor="text1"/>
        </w:rPr>
        <w:t>HAK</w:t>
      </w:r>
      <w:r w:rsidRPr="00E50F99">
        <w:rPr>
          <w:rFonts w:ascii="Arial Narrow" w:hAnsi="Arial Narrow" w:cs="Calibri"/>
          <w:b/>
          <w:bCs/>
          <w:color w:val="000000" w:themeColor="text1"/>
          <w:spacing w:val="30"/>
        </w:rPr>
        <w:t xml:space="preserve"> </w:t>
      </w:r>
      <w:r w:rsidRPr="00E50F99">
        <w:rPr>
          <w:rFonts w:ascii="Arial Narrow" w:hAnsi="Arial Narrow" w:cs="Calibri"/>
          <w:color w:val="000000" w:themeColor="text1"/>
          <w:spacing w:val="-3"/>
        </w:rPr>
        <w:t>d</w:t>
      </w:r>
      <w:r w:rsidRPr="00E50F99">
        <w:rPr>
          <w:rFonts w:ascii="Arial Narrow" w:hAnsi="Arial Narrow" w:cs="Calibri"/>
          <w:color w:val="000000" w:themeColor="text1"/>
        </w:rPr>
        <w:t>en</w:t>
      </w:r>
      <w:r w:rsidRPr="00E50F99">
        <w:rPr>
          <w:rFonts w:ascii="Arial Narrow" w:hAnsi="Arial Narrow" w:cs="Calibri"/>
          <w:color w:val="000000" w:themeColor="text1"/>
          <w:spacing w:val="-1"/>
        </w:rPr>
        <w:t>g</w:t>
      </w:r>
      <w:r w:rsidRPr="00E50F99">
        <w:rPr>
          <w:rFonts w:ascii="Arial Narrow" w:hAnsi="Arial Narrow" w:cs="Calibri"/>
          <w:color w:val="000000" w:themeColor="text1"/>
        </w:rPr>
        <w:t>an</w:t>
      </w:r>
      <w:r w:rsidRPr="00E50F99">
        <w:rPr>
          <w:rFonts w:ascii="Arial Narrow" w:hAnsi="Arial Narrow" w:cs="Calibri"/>
          <w:color w:val="000000" w:themeColor="text1"/>
          <w:spacing w:val="29"/>
        </w:rPr>
        <w:t xml:space="preserve"> </w:t>
      </w:r>
      <w:r w:rsidRPr="00E50F99">
        <w:rPr>
          <w:rFonts w:ascii="Arial Narrow" w:hAnsi="Arial Narrow" w:cs="Calibri"/>
          <w:color w:val="000000" w:themeColor="text1"/>
        </w:rPr>
        <w:t>i</w:t>
      </w:r>
      <w:r w:rsidRPr="00E50F99">
        <w:rPr>
          <w:rFonts w:ascii="Arial Narrow" w:hAnsi="Arial Narrow" w:cs="Calibri"/>
          <w:color w:val="000000" w:themeColor="text1"/>
          <w:spacing w:val="-1"/>
        </w:rPr>
        <w:t>n</w:t>
      </w:r>
      <w:r w:rsidRPr="00E50F99">
        <w:rPr>
          <w:rFonts w:ascii="Arial Narrow" w:hAnsi="Arial Narrow" w:cs="Calibri"/>
          <w:color w:val="000000" w:themeColor="text1"/>
        </w:rPr>
        <w:t>i</w:t>
      </w:r>
      <w:r w:rsidRPr="00E50F99">
        <w:rPr>
          <w:rFonts w:ascii="Arial Narrow" w:hAnsi="Arial Narrow" w:cs="Calibri"/>
          <w:color w:val="000000" w:themeColor="text1"/>
          <w:spacing w:val="29"/>
        </w:rPr>
        <w:t xml:space="preserve"> </w:t>
      </w:r>
      <w:r w:rsidRPr="00E50F99">
        <w:rPr>
          <w:rFonts w:ascii="Arial Narrow" w:hAnsi="Arial Narrow" w:cs="Calibri"/>
          <w:color w:val="000000" w:themeColor="text1"/>
        </w:rPr>
        <w:t>sepak</w:t>
      </w:r>
      <w:r w:rsidRPr="00E50F99">
        <w:rPr>
          <w:rFonts w:ascii="Arial Narrow" w:hAnsi="Arial Narrow" w:cs="Calibri"/>
          <w:color w:val="000000" w:themeColor="text1"/>
          <w:spacing w:val="-3"/>
        </w:rPr>
        <w:t>a</w:t>
      </w:r>
      <w:r w:rsidRPr="00E50F99">
        <w:rPr>
          <w:rFonts w:ascii="Arial Narrow" w:hAnsi="Arial Narrow" w:cs="Calibri"/>
          <w:color w:val="000000" w:themeColor="text1"/>
        </w:rPr>
        <w:t>t</w:t>
      </w:r>
      <w:r w:rsidRPr="00E50F99">
        <w:rPr>
          <w:rFonts w:ascii="Arial Narrow" w:hAnsi="Arial Narrow" w:cs="Calibri"/>
          <w:color w:val="000000" w:themeColor="text1"/>
          <w:spacing w:val="30"/>
        </w:rPr>
        <w:t xml:space="preserve"> </w:t>
      </w:r>
      <w:r w:rsidRPr="00E50F99">
        <w:rPr>
          <w:rFonts w:ascii="Arial Narrow" w:hAnsi="Arial Narrow" w:cs="Calibri"/>
          <w:color w:val="000000" w:themeColor="text1"/>
          <w:spacing w:val="-1"/>
        </w:rPr>
        <w:t>d</w:t>
      </w:r>
      <w:r w:rsidRPr="00E50F99">
        <w:rPr>
          <w:rFonts w:ascii="Arial Narrow" w:hAnsi="Arial Narrow" w:cs="Calibri"/>
          <w:color w:val="000000" w:themeColor="text1"/>
        </w:rPr>
        <w:t>an</w:t>
      </w:r>
      <w:r w:rsidRPr="00E50F99">
        <w:rPr>
          <w:rFonts w:ascii="Arial Narrow" w:hAnsi="Arial Narrow" w:cs="Calibri"/>
          <w:color w:val="000000" w:themeColor="text1"/>
          <w:spacing w:val="29"/>
        </w:rPr>
        <w:t xml:space="preserve"> </w:t>
      </w:r>
      <w:r w:rsidRPr="00E50F99">
        <w:rPr>
          <w:rFonts w:ascii="Arial Narrow" w:hAnsi="Arial Narrow" w:cs="Calibri"/>
          <w:color w:val="000000" w:themeColor="text1"/>
          <w:spacing w:val="-2"/>
        </w:rPr>
        <w:t>s</w:t>
      </w:r>
      <w:r w:rsidRPr="00E50F99">
        <w:rPr>
          <w:rFonts w:ascii="Arial Narrow" w:hAnsi="Arial Narrow" w:cs="Calibri"/>
          <w:color w:val="000000" w:themeColor="text1"/>
        </w:rPr>
        <w:t>e</w:t>
      </w:r>
      <w:r w:rsidRPr="00E50F99">
        <w:rPr>
          <w:rFonts w:ascii="Arial Narrow" w:hAnsi="Arial Narrow" w:cs="Calibri"/>
          <w:color w:val="000000" w:themeColor="text1"/>
          <w:spacing w:val="-1"/>
        </w:rPr>
        <w:t>tu</w:t>
      </w:r>
      <w:r w:rsidRPr="00E50F99">
        <w:rPr>
          <w:rFonts w:ascii="Arial Narrow" w:hAnsi="Arial Narrow" w:cs="Calibri"/>
          <w:color w:val="000000" w:themeColor="text1"/>
        </w:rPr>
        <w:t>ju</w:t>
      </w:r>
      <w:r w:rsidRPr="00E50F99">
        <w:rPr>
          <w:rFonts w:ascii="Arial Narrow" w:hAnsi="Arial Narrow" w:cs="Calibri"/>
          <w:color w:val="000000" w:themeColor="text1"/>
          <w:spacing w:val="29"/>
        </w:rPr>
        <w:t xml:space="preserve"> </w:t>
      </w:r>
      <w:r w:rsidRPr="00E50F99">
        <w:rPr>
          <w:rFonts w:ascii="Arial Narrow" w:hAnsi="Arial Narrow" w:cs="Calibri"/>
          <w:color w:val="000000" w:themeColor="text1"/>
          <w:spacing w:val="-1"/>
        </w:rPr>
        <w:t>un</w:t>
      </w:r>
      <w:r w:rsidRPr="00E50F99">
        <w:rPr>
          <w:rFonts w:ascii="Arial Narrow" w:hAnsi="Arial Narrow" w:cs="Calibri"/>
          <w:color w:val="000000" w:themeColor="text1"/>
        </w:rPr>
        <w:t>tuk</w:t>
      </w:r>
      <w:r w:rsidRPr="00E50F99">
        <w:rPr>
          <w:rFonts w:ascii="Arial Narrow" w:hAnsi="Arial Narrow" w:cs="Calibri"/>
          <w:color w:val="000000" w:themeColor="text1"/>
          <w:spacing w:val="30"/>
        </w:rPr>
        <w:t xml:space="preserve"> </w:t>
      </w:r>
      <w:r w:rsidRPr="00E50F99">
        <w:rPr>
          <w:rFonts w:ascii="Arial Narrow" w:hAnsi="Arial Narrow" w:cs="Calibri"/>
          <w:color w:val="000000" w:themeColor="text1"/>
          <w:spacing w:val="-1"/>
        </w:rPr>
        <w:t>m</w:t>
      </w:r>
      <w:r w:rsidRPr="00E50F99">
        <w:rPr>
          <w:rFonts w:ascii="Arial Narrow" w:hAnsi="Arial Narrow" w:cs="Calibri"/>
          <w:color w:val="000000" w:themeColor="text1"/>
          <w:spacing w:val="-2"/>
        </w:rPr>
        <w:t>e</w:t>
      </w:r>
      <w:r w:rsidRPr="00E50F99">
        <w:rPr>
          <w:rFonts w:ascii="Arial Narrow" w:hAnsi="Arial Narrow" w:cs="Calibri"/>
          <w:color w:val="000000" w:themeColor="text1"/>
          <w:spacing w:val="1"/>
        </w:rPr>
        <w:t>m</w:t>
      </w:r>
      <w:r w:rsidRPr="00E50F99">
        <w:rPr>
          <w:rFonts w:ascii="Arial Narrow" w:hAnsi="Arial Narrow" w:cs="Calibri"/>
          <w:color w:val="000000" w:themeColor="text1"/>
          <w:spacing w:val="-1"/>
        </w:rPr>
        <w:t>bu</w:t>
      </w:r>
      <w:r w:rsidRPr="00E50F99">
        <w:rPr>
          <w:rFonts w:ascii="Arial Narrow" w:hAnsi="Arial Narrow" w:cs="Calibri"/>
          <w:color w:val="000000" w:themeColor="text1"/>
        </w:rPr>
        <w:t xml:space="preserve">at </w:t>
      </w:r>
      <w:r w:rsidRPr="00E50F99">
        <w:rPr>
          <w:rFonts w:ascii="Arial Narrow" w:hAnsi="Arial Narrow" w:cs="Calibri"/>
          <w:color w:val="000000" w:themeColor="text1"/>
          <w:spacing w:val="-1"/>
        </w:rPr>
        <w:t>d</w:t>
      </w:r>
      <w:r w:rsidRPr="00E50F99">
        <w:rPr>
          <w:rFonts w:ascii="Arial Narrow" w:hAnsi="Arial Narrow" w:cs="Calibri"/>
          <w:color w:val="000000" w:themeColor="text1"/>
        </w:rPr>
        <w:t>an</w:t>
      </w:r>
      <w:r w:rsidRPr="00E50F99">
        <w:rPr>
          <w:rFonts w:ascii="Arial Narrow" w:hAnsi="Arial Narrow" w:cs="Calibri"/>
          <w:color w:val="000000" w:themeColor="text1"/>
          <w:spacing w:val="-1"/>
        </w:rPr>
        <w:t xml:space="preserve"> </w:t>
      </w:r>
      <w:r w:rsidRPr="00E50F99">
        <w:rPr>
          <w:rFonts w:ascii="Arial Narrow" w:hAnsi="Arial Narrow" w:cs="Calibri"/>
          <w:color w:val="000000" w:themeColor="text1"/>
          <w:spacing w:val="2"/>
        </w:rPr>
        <w:t>m</w:t>
      </w:r>
      <w:r w:rsidRPr="00E50F99">
        <w:rPr>
          <w:rFonts w:ascii="Arial Narrow" w:hAnsi="Arial Narrow" w:cs="Calibri"/>
          <w:color w:val="000000" w:themeColor="text1"/>
        </w:rPr>
        <w:t>ena</w:t>
      </w:r>
      <w:r w:rsidRPr="00E50F99">
        <w:rPr>
          <w:rFonts w:ascii="Arial Narrow" w:hAnsi="Arial Narrow" w:cs="Calibri"/>
          <w:color w:val="000000" w:themeColor="text1"/>
          <w:spacing w:val="-1"/>
        </w:rPr>
        <w:t>nd</w:t>
      </w:r>
      <w:r w:rsidRPr="00E50F99">
        <w:rPr>
          <w:rFonts w:ascii="Arial Narrow" w:hAnsi="Arial Narrow" w:cs="Calibri"/>
          <w:color w:val="000000" w:themeColor="text1"/>
        </w:rPr>
        <w:t>atan</w:t>
      </w:r>
      <w:r w:rsidRPr="00E50F99">
        <w:rPr>
          <w:rFonts w:ascii="Arial Narrow" w:hAnsi="Arial Narrow" w:cs="Calibri"/>
          <w:color w:val="000000" w:themeColor="text1"/>
          <w:spacing w:val="-1"/>
        </w:rPr>
        <w:t>g</w:t>
      </w:r>
      <w:r w:rsidRPr="00E50F99">
        <w:rPr>
          <w:rFonts w:ascii="Arial Narrow" w:hAnsi="Arial Narrow" w:cs="Calibri"/>
          <w:color w:val="000000" w:themeColor="text1"/>
        </w:rPr>
        <w:t>a</w:t>
      </w:r>
      <w:r w:rsidRPr="00E50F99">
        <w:rPr>
          <w:rFonts w:ascii="Arial Narrow" w:hAnsi="Arial Narrow" w:cs="Calibri"/>
          <w:color w:val="000000" w:themeColor="text1"/>
          <w:spacing w:val="-1"/>
        </w:rPr>
        <w:t>n</w:t>
      </w:r>
      <w:r w:rsidRPr="00E50F99">
        <w:rPr>
          <w:rFonts w:ascii="Arial Narrow" w:hAnsi="Arial Narrow" w:cs="Calibri"/>
          <w:color w:val="000000" w:themeColor="text1"/>
        </w:rPr>
        <w:t xml:space="preserve">i </w:t>
      </w:r>
      <w:r w:rsidRPr="00E50F99">
        <w:rPr>
          <w:rFonts w:ascii="Arial Narrow" w:hAnsi="Arial Narrow" w:cs="Calibri"/>
          <w:color w:val="000000" w:themeColor="text1"/>
          <w:spacing w:val="-3"/>
        </w:rPr>
        <w:t>N</w:t>
      </w:r>
      <w:r w:rsidRPr="00E50F99">
        <w:rPr>
          <w:rFonts w:ascii="Arial Narrow" w:hAnsi="Arial Narrow" w:cs="Calibri"/>
          <w:color w:val="000000" w:themeColor="text1"/>
          <w:spacing w:val="1"/>
        </w:rPr>
        <w:t>o</w:t>
      </w:r>
      <w:r w:rsidRPr="00E50F99">
        <w:rPr>
          <w:rFonts w:ascii="Arial Narrow" w:hAnsi="Arial Narrow" w:cs="Calibri"/>
          <w:color w:val="000000" w:themeColor="text1"/>
        </w:rPr>
        <w:t>ta</w:t>
      </w:r>
      <w:r w:rsidRPr="00E50F99">
        <w:rPr>
          <w:rFonts w:ascii="Arial Narrow" w:hAnsi="Arial Narrow" w:cs="Calibri"/>
          <w:color w:val="000000" w:themeColor="text1"/>
          <w:spacing w:val="-1"/>
        </w:rPr>
        <w:t xml:space="preserve"> </w:t>
      </w:r>
      <w:r w:rsidRPr="00E50F99">
        <w:rPr>
          <w:rFonts w:ascii="Arial Narrow" w:hAnsi="Arial Narrow" w:cs="Calibri"/>
          <w:color w:val="000000" w:themeColor="text1"/>
        </w:rPr>
        <w:t>K</w:t>
      </w:r>
      <w:r w:rsidRPr="00E50F99">
        <w:rPr>
          <w:rFonts w:ascii="Arial Narrow" w:hAnsi="Arial Narrow" w:cs="Calibri"/>
          <w:color w:val="000000" w:themeColor="text1"/>
          <w:spacing w:val="1"/>
        </w:rPr>
        <w:t>e</w:t>
      </w:r>
      <w:r w:rsidRPr="00E50F99">
        <w:rPr>
          <w:rFonts w:ascii="Arial Narrow" w:hAnsi="Arial Narrow" w:cs="Calibri"/>
          <w:color w:val="000000" w:themeColor="text1"/>
        </w:rPr>
        <w:t>sepa</w:t>
      </w:r>
      <w:r w:rsidRPr="00E50F99">
        <w:rPr>
          <w:rFonts w:ascii="Arial Narrow" w:hAnsi="Arial Narrow" w:cs="Calibri"/>
          <w:color w:val="000000" w:themeColor="text1"/>
          <w:spacing w:val="-1"/>
        </w:rPr>
        <w:t>h</w:t>
      </w:r>
      <w:r w:rsidRPr="00E50F99">
        <w:rPr>
          <w:rFonts w:ascii="Arial Narrow" w:hAnsi="Arial Narrow" w:cs="Calibri"/>
          <w:color w:val="000000" w:themeColor="text1"/>
          <w:spacing w:val="-3"/>
        </w:rPr>
        <w:t>a</w:t>
      </w:r>
      <w:r w:rsidRPr="00E50F99">
        <w:rPr>
          <w:rFonts w:ascii="Arial Narrow" w:hAnsi="Arial Narrow" w:cs="Calibri"/>
          <w:color w:val="000000" w:themeColor="text1"/>
          <w:spacing w:val="1"/>
        </w:rPr>
        <w:t>m</w:t>
      </w:r>
      <w:r w:rsidRPr="00E50F99">
        <w:rPr>
          <w:rFonts w:ascii="Arial Narrow" w:hAnsi="Arial Narrow" w:cs="Calibri"/>
          <w:color w:val="000000" w:themeColor="text1"/>
        </w:rPr>
        <w:t>an</w:t>
      </w:r>
      <w:r w:rsidRPr="00E50F99">
        <w:rPr>
          <w:rFonts w:ascii="Arial Narrow" w:hAnsi="Arial Narrow" w:cs="Calibri"/>
          <w:color w:val="000000" w:themeColor="text1"/>
          <w:spacing w:val="-1"/>
        </w:rPr>
        <w:t xml:space="preserve"> </w:t>
      </w:r>
      <w:r w:rsidRPr="00E50F99">
        <w:rPr>
          <w:rFonts w:ascii="Arial Narrow" w:hAnsi="Arial Narrow" w:cs="Calibri"/>
          <w:color w:val="000000" w:themeColor="text1"/>
        </w:rPr>
        <w:t>ini</w:t>
      </w:r>
      <w:r w:rsidRPr="00E50F99">
        <w:rPr>
          <w:rFonts w:ascii="Arial Narrow" w:hAnsi="Arial Narrow" w:cs="Calibri"/>
          <w:color w:val="000000" w:themeColor="text1"/>
          <w:spacing w:val="-1"/>
        </w:rPr>
        <w:t xml:space="preserve"> </w:t>
      </w:r>
      <w:r w:rsidRPr="00E50F99">
        <w:rPr>
          <w:rFonts w:ascii="Arial Narrow" w:hAnsi="Arial Narrow" w:cs="Calibri"/>
          <w:color w:val="000000" w:themeColor="text1"/>
          <w:spacing w:val="1"/>
        </w:rPr>
        <w:t>de</w:t>
      </w:r>
      <w:r w:rsidRPr="00E50F99">
        <w:rPr>
          <w:rFonts w:ascii="Arial Narrow" w:hAnsi="Arial Narrow" w:cs="Calibri"/>
          <w:color w:val="000000" w:themeColor="text1"/>
          <w:spacing w:val="-1"/>
        </w:rPr>
        <w:t>ng</w:t>
      </w:r>
      <w:r w:rsidRPr="00E50F99">
        <w:rPr>
          <w:rFonts w:ascii="Arial Narrow" w:hAnsi="Arial Narrow" w:cs="Calibri"/>
          <w:color w:val="000000" w:themeColor="text1"/>
        </w:rPr>
        <w:t>an</w:t>
      </w:r>
      <w:r w:rsidRPr="00E50F99">
        <w:rPr>
          <w:rFonts w:ascii="Arial Narrow" w:hAnsi="Arial Narrow" w:cs="Calibri"/>
          <w:color w:val="000000" w:themeColor="text1"/>
          <w:spacing w:val="-3"/>
        </w:rPr>
        <w:t xml:space="preserve"> </w:t>
      </w:r>
      <w:r w:rsidRPr="00E50F99">
        <w:rPr>
          <w:rFonts w:ascii="Arial Narrow" w:hAnsi="Arial Narrow" w:cs="Calibri"/>
          <w:color w:val="000000" w:themeColor="text1"/>
          <w:spacing w:val="-2"/>
        </w:rPr>
        <w:t>k</w:t>
      </w:r>
      <w:r w:rsidRPr="00E50F99">
        <w:rPr>
          <w:rFonts w:ascii="Arial Narrow" w:hAnsi="Arial Narrow" w:cs="Calibri"/>
          <w:color w:val="000000" w:themeColor="text1"/>
        </w:rPr>
        <w:t>e</w:t>
      </w:r>
      <w:r w:rsidRPr="00E50F99">
        <w:rPr>
          <w:rFonts w:ascii="Arial Narrow" w:hAnsi="Arial Narrow" w:cs="Calibri"/>
          <w:color w:val="000000" w:themeColor="text1"/>
          <w:spacing w:val="1"/>
        </w:rPr>
        <w:t>t</w:t>
      </w:r>
      <w:r w:rsidRPr="00E50F99">
        <w:rPr>
          <w:rFonts w:ascii="Arial Narrow" w:hAnsi="Arial Narrow" w:cs="Calibri"/>
          <w:color w:val="000000" w:themeColor="text1"/>
        </w:rPr>
        <w:t>entu</w:t>
      </w:r>
      <w:r w:rsidRPr="00E50F99">
        <w:rPr>
          <w:rFonts w:ascii="Arial Narrow" w:hAnsi="Arial Narrow" w:cs="Calibri"/>
          <w:color w:val="000000" w:themeColor="text1"/>
          <w:spacing w:val="-1"/>
        </w:rPr>
        <w:t>a</w:t>
      </w:r>
      <w:r w:rsidRPr="00E50F99">
        <w:rPr>
          <w:rFonts w:ascii="Arial Narrow" w:hAnsi="Arial Narrow" w:cs="Calibri"/>
          <w:color w:val="000000" w:themeColor="text1"/>
        </w:rPr>
        <w:t>n</w:t>
      </w:r>
      <w:r w:rsidRPr="00E50F99">
        <w:rPr>
          <w:rFonts w:ascii="Arial Narrow" w:hAnsi="Arial Narrow" w:cs="Calibri"/>
          <w:color w:val="000000" w:themeColor="text1"/>
          <w:lang w:val="en-US"/>
        </w:rPr>
        <w:t>-ketentuan</w:t>
      </w:r>
      <w:r w:rsidRPr="00E50F99">
        <w:rPr>
          <w:rFonts w:ascii="Arial Narrow" w:hAnsi="Arial Narrow" w:cs="Calibri"/>
          <w:color w:val="000000" w:themeColor="text1"/>
          <w:spacing w:val="-1"/>
        </w:rPr>
        <w:t xml:space="preserve"> </w:t>
      </w:r>
      <w:r w:rsidRPr="00E50F99">
        <w:rPr>
          <w:rFonts w:ascii="Arial Narrow" w:hAnsi="Arial Narrow" w:cs="Calibri"/>
          <w:color w:val="000000" w:themeColor="text1"/>
        </w:rPr>
        <w:t>dan</w:t>
      </w:r>
      <w:r w:rsidRPr="00E50F99">
        <w:rPr>
          <w:rFonts w:ascii="Arial Narrow" w:hAnsi="Arial Narrow" w:cs="Calibri"/>
          <w:color w:val="000000" w:themeColor="text1"/>
          <w:spacing w:val="-1"/>
        </w:rPr>
        <w:t xml:space="preserve"> </w:t>
      </w:r>
      <w:r w:rsidRPr="00E50F99">
        <w:rPr>
          <w:rFonts w:ascii="Arial Narrow" w:hAnsi="Arial Narrow" w:cs="Calibri"/>
          <w:color w:val="000000" w:themeColor="text1"/>
          <w:spacing w:val="-2"/>
        </w:rPr>
        <w:t>s</w:t>
      </w:r>
      <w:r w:rsidRPr="00E50F99">
        <w:rPr>
          <w:rFonts w:ascii="Arial Narrow" w:hAnsi="Arial Narrow" w:cs="Calibri"/>
          <w:color w:val="000000" w:themeColor="text1"/>
          <w:spacing w:val="1"/>
        </w:rPr>
        <w:t>y</w:t>
      </w:r>
      <w:r w:rsidRPr="00E50F99">
        <w:rPr>
          <w:rFonts w:ascii="Arial Narrow" w:hAnsi="Arial Narrow" w:cs="Calibri"/>
          <w:color w:val="000000" w:themeColor="text1"/>
        </w:rPr>
        <w:t>ara</w:t>
      </w:r>
      <w:r w:rsidRPr="00E50F99">
        <w:rPr>
          <w:rFonts w:ascii="Arial Narrow" w:hAnsi="Arial Narrow" w:cs="Calibri"/>
          <w:color w:val="000000" w:themeColor="text1"/>
          <w:spacing w:val="1"/>
        </w:rPr>
        <w:t>t</w:t>
      </w:r>
      <w:r w:rsidRPr="00E50F99">
        <w:rPr>
          <w:rFonts w:ascii="Arial Narrow" w:hAnsi="Arial Narrow" w:cs="Calibri"/>
          <w:color w:val="000000" w:themeColor="text1"/>
        </w:rPr>
        <w:t>-</w:t>
      </w:r>
      <w:r w:rsidRPr="00E50F99">
        <w:rPr>
          <w:rFonts w:ascii="Arial Narrow" w:hAnsi="Arial Narrow" w:cs="Calibri"/>
          <w:color w:val="000000" w:themeColor="text1"/>
          <w:spacing w:val="-2"/>
        </w:rPr>
        <w:t>s</w:t>
      </w:r>
      <w:r w:rsidRPr="00E50F99">
        <w:rPr>
          <w:rFonts w:ascii="Arial Narrow" w:hAnsi="Arial Narrow" w:cs="Calibri"/>
          <w:color w:val="000000" w:themeColor="text1"/>
          <w:spacing w:val="1"/>
        </w:rPr>
        <w:t>y</w:t>
      </w:r>
      <w:r w:rsidRPr="00E50F99">
        <w:rPr>
          <w:rFonts w:ascii="Arial Narrow" w:hAnsi="Arial Narrow" w:cs="Calibri"/>
          <w:color w:val="000000" w:themeColor="text1"/>
        </w:rPr>
        <w:t>ar</w:t>
      </w:r>
      <w:r w:rsidRPr="00E50F99">
        <w:rPr>
          <w:rFonts w:ascii="Arial Narrow" w:hAnsi="Arial Narrow" w:cs="Calibri"/>
          <w:color w:val="000000" w:themeColor="text1"/>
          <w:spacing w:val="-3"/>
        </w:rPr>
        <w:t>a</w:t>
      </w:r>
      <w:r w:rsidRPr="00E50F99">
        <w:rPr>
          <w:rFonts w:ascii="Arial Narrow" w:hAnsi="Arial Narrow" w:cs="Calibri"/>
          <w:color w:val="000000" w:themeColor="text1"/>
        </w:rPr>
        <w:t>t</w:t>
      </w:r>
      <w:r w:rsidRPr="00E50F99">
        <w:rPr>
          <w:rFonts w:ascii="Arial Narrow" w:hAnsi="Arial Narrow" w:cs="Calibri"/>
          <w:color w:val="000000" w:themeColor="text1"/>
          <w:spacing w:val="-2"/>
        </w:rPr>
        <w:t xml:space="preserve"> </w:t>
      </w:r>
      <w:r w:rsidRPr="00E50F99">
        <w:rPr>
          <w:rFonts w:ascii="Arial Narrow" w:hAnsi="Arial Narrow" w:cs="Calibri"/>
          <w:color w:val="000000" w:themeColor="text1"/>
        </w:rPr>
        <w:t>s</w:t>
      </w:r>
      <w:r w:rsidRPr="00E50F99">
        <w:rPr>
          <w:rFonts w:ascii="Arial Narrow" w:hAnsi="Arial Narrow" w:cs="Calibri"/>
          <w:color w:val="000000" w:themeColor="text1"/>
          <w:spacing w:val="1"/>
        </w:rPr>
        <w:t>e</w:t>
      </w:r>
      <w:r w:rsidRPr="00E50F99">
        <w:rPr>
          <w:rFonts w:ascii="Arial Narrow" w:hAnsi="Arial Narrow" w:cs="Calibri"/>
          <w:color w:val="000000" w:themeColor="text1"/>
          <w:spacing w:val="-1"/>
        </w:rPr>
        <w:t>b</w:t>
      </w:r>
      <w:r w:rsidRPr="00E50F99">
        <w:rPr>
          <w:rFonts w:ascii="Arial Narrow" w:hAnsi="Arial Narrow" w:cs="Calibri"/>
          <w:color w:val="000000" w:themeColor="text1"/>
        </w:rPr>
        <w:t>a</w:t>
      </w:r>
      <w:r w:rsidRPr="00E50F99">
        <w:rPr>
          <w:rFonts w:ascii="Arial Narrow" w:hAnsi="Arial Narrow" w:cs="Calibri"/>
          <w:color w:val="000000" w:themeColor="text1"/>
          <w:spacing w:val="-1"/>
        </w:rPr>
        <w:t>g</w:t>
      </w:r>
      <w:r w:rsidRPr="00E50F99">
        <w:rPr>
          <w:rFonts w:ascii="Arial Narrow" w:hAnsi="Arial Narrow" w:cs="Calibri"/>
          <w:color w:val="000000" w:themeColor="text1"/>
        </w:rPr>
        <w:t xml:space="preserve">ai </w:t>
      </w:r>
      <w:r w:rsidRPr="00E50F99">
        <w:rPr>
          <w:rFonts w:ascii="Arial Narrow" w:hAnsi="Arial Narrow" w:cs="Calibri"/>
          <w:color w:val="000000" w:themeColor="text1"/>
          <w:spacing w:val="-1"/>
        </w:rPr>
        <w:t>b</w:t>
      </w:r>
      <w:r w:rsidRPr="00E50F99">
        <w:rPr>
          <w:rFonts w:ascii="Arial Narrow" w:hAnsi="Arial Narrow" w:cs="Calibri"/>
          <w:color w:val="000000" w:themeColor="text1"/>
        </w:rPr>
        <w:t>erik</w:t>
      </w:r>
      <w:r w:rsidRPr="00E50F99">
        <w:rPr>
          <w:rFonts w:ascii="Arial Narrow" w:hAnsi="Arial Narrow" w:cs="Calibri"/>
          <w:color w:val="000000" w:themeColor="text1"/>
          <w:spacing w:val="-3"/>
        </w:rPr>
        <w:t>u</w:t>
      </w:r>
      <w:r w:rsidRPr="00E50F99">
        <w:rPr>
          <w:rFonts w:ascii="Arial Narrow" w:hAnsi="Arial Narrow" w:cs="Calibri"/>
          <w:color w:val="000000" w:themeColor="text1"/>
        </w:rPr>
        <w:t>t:</w:t>
      </w:r>
    </w:p>
    <w:p w14:paraId="08C1160F" w14:textId="77777777" w:rsidR="00553143" w:rsidRDefault="00553143" w:rsidP="002E69F4">
      <w:pPr>
        <w:widowControl w:val="0"/>
        <w:autoSpaceDE w:val="0"/>
        <w:autoSpaceDN w:val="0"/>
        <w:adjustRightInd w:val="0"/>
        <w:spacing w:after="0" w:line="240" w:lineRule="auto"/>
        <w:ind w:right="4"/>
        <w:jc w:val="center"/>
        <w:rPr>
          <w:ins w:id="113" w:author="Radit Trianggara Putranto" w:date="2022-02-23T05:40:00Z"/>
          <w:rFonts w:ascii="Arial Narrow" w:hAnsi="Arial Narrow" w:cs="Calibri"/>
          <w:b/>
          <w:bCs/>
          <w:color w:val="000000" w:themeColor="text1"/>
        </w:rPr>
      </w:pPr>
    </w:p>
    <w:p w14:paraId="762BDA26" w14:textId="104D83AC" w:rsidR="0017521A" w:rsidRPr="00E50F99" w:rsidRDefault="0017521A" w:rsidP="002E69F4">
      <w:pPr>
        <w:widowControl w:val="0"/>
        <w:autoSpaceDE w:val="0"/>
        <w:autoSpaceDN w:val="0"/>
        <w:adjustRightInd w:val="0"/>
        <w:spacing w:after="0" w:line="240" w:lineRule="auto"/>
        <w:ind w:right="4"/>
        <w:jc w:val="center"/>
        <w:rPr>
          <w:rFonts w:ascii="Arial Narrow" w:hAnsi="Arial Narrow" w:cs="Calibri"/>
          <w:color w:val="000000" w:themeColor="text1"/>
        </w:rPr>
      </w:pPr>
      <w:r w:rsidRPr="00E50F99">
        <w:rPr>
          <w:rFonts w:ascii="Arial Narrow" w:hAnsi="Arial Narrow" w:cs="Calibri"/>
          <w:b/>
          <w:bCs/>
          <w:color w:val="000000" w:themeColor="text1"/>
        </w:rPr>
        <w:t>P</w:t>
      </w:r>
      <w:r w:rsidRPr="00E50F99">
        <w:rPr>
          <w:rFonts w:ascii="Arial Narrow" w:hAnsi="Arial Narrow" w:cs="Calibri"/>
          <w:b/>
          <w:bCs/>
          <w:color w:val="000000" w:themeColor="text1"/>
          <w:spacing w:val="-1"/>
        </w:rPr>
        <w:t>a</w:t>
      </w:r>
      <w:r w:rsidRPr="00E50F99">
        <w:rPr>
          <w:rFonts w:ascii="Arial Narrow" w:hAnsi="Arial Narrow" w:cs="Calibri"/>
          <w:b/>
          <w:bCs/>
          <w:color w:val="000000" w:themeColor="text1"/>
        </w:rPr>
        <w:t>s</w:t>
      </w:r>
      <w:r w:rsidRPr="00E50F99">
        <w:rPr>
          <w:rFonts w:ascii="Arial Narrow" w:hAnsi="Arial Narrow" w:cs="Calibri"/>
          <w:b/>
          <w:bCs/>
          <w:color w:val="000000" w:themeColor="text1"/>
          <w:spacing w:val="-1"/>
        </w:rPr>
        <w:t>a</w:t>
      </w:r>
      <w:r w:rsidRPr="00E50F99">
        <w:rPr>
          <w:rFonts w:ascii="Arial Narrow" w:hAnsi="Arial Narrow" w:cs="Calibri"/>
          <w:b/>
          <w:bCs/>
          <w:color w:val="000000" w:themeColor="text1"/>
        </w:rPr>
        <w:t>l</w:t>
      </w:r>
      <w:r w:rsidRPr="00E50F99">
        <w:rPr>
          <w:rFonts w:ascii="Arial Narrow" w:hAnsi="Arial Narrow" w:cs="Calibri"/>
          <w:b/>
          <w:bCs/>
          <w:color w:val="000000" w:themeColor="text1"/>
          <w:spacing w:val="1"/>
        </w:rPr>
        <w:t xml:space="preserve"> </w:t>
      </w:r>
      <w:r w:rsidRPr="00E50F99">
        <w:rPr>
          <w:rFonts w:ascii="Arial Narrow" w:hAnsi="Arial Narrow" w:cs="Calibri"/>
          <w:b/>
          <w:bCs/>
          <w:color w:val="000000" w:themeColor="text1"/>
        </w:rPr>
        <w:t>1</w:t>
      </w:r>
    </w:p>
    <w:p w14:paraId="0B5CE835" w14:textId="77777777" w:rsidR="0017521A" w:rsidRPr="00E50F99" w:rsidRDefault="0017521A" w:rsidP="0017521A">
      <w:pPr>
        <w:widowControl w:val="0"/>
        <w:autoSpaceDE w:val="0"/>
        <w:autoSpaceDN w:val="0"/>
        <w:adjustRightInd w:val="0"/>
        <w:spacing w:after="0" w:line="240" w:lineRule="auto"/>
        <w:ind w:left="3530" w:right="3549"/>
        <w:jc w:val="center"/>
        <w:rPr>
          <w:rFonts w:ascii="Arial Narrow" w:hAnsi="Arial Narrow" w:cs="Calibri"/>
          <w:b/>
          <w:bCs/>
          <w:color w:val="000000" w:themeColor="text1"/>
        </w:rPr>
      </w:pPr>
      <w:r w:rsidRPr="00E50F99">
        <w:rPr>
          <w:rFonts w:ascii="Arial Narrow" w:hAnsi="Arial Narrow" w:cs="Calibri"/>
          <w:b/>
          <w:bCs/>
          <w:color w:val="000000" w:themeColor="text1"/>
          <w:spacing w:val="-1"/>
        </w:rPr>
        <w:t>M</w:t>
      </w:r>
      <w:r w:rsidRPr="00E50F99">
        <w:rPr>
          <w:rFonts w:ascii="Arial Narrow" w:hAnsi="Arial Narrow" w:cs="Calibri"/>
          <w:b/>
          <w:bCs/>
          <w:color w:val="000000" w:themeColor="text1"/>
        </w:rPr>
        <w:t>AK</w:t>
      </w:r>
      <w:r w:rsidRPr="00E50F99">
        <w:rPr>
          <w:rFonts w:ascii="Arial Narrow" w:hAnsi="Arial Narrow" w:cs="Calibri"/>
          <w:b/>
          <w:bCs/>
          <w:color w:val="000000" w:themeColor="text1"/>
          <w:spacing w:val="-1"/>
        </w:rPr>
        <w:t>S</w:t>
      </w:r>
      <w:r w:rsidRPr="00E50F99">
        <w:rPr>
          <w:rFonts w:ascii="Arial Narrow" w:hAnsi="Arial Narrow" w:cs="Calibri"/>
          <w:b/>
          <w:bCs/>
          <w:color w:val="000000" w:themeColor="text1"/>
        </w:rPr>
        <w:t>UD D</w:t>
      </w:r>
      <w:r w:rsidRPr="00E50F99">
        <w:rPr>
          <w:rFonts w:ascii="Arial Narrow" w:hAnsi="Arial Narrow" w:cs="Calibri"/>
          <w:b/>
          <w:bCs/>
          <w:color w:val="000000" w:themeColor="text1"/>
          <w:spacing w:val="-1"/>
        </w:rPr>
        <w:t>A</w:t>
      </w:r>
      <w:r w:rsidRPr="00E50F99">
        <w:rPr>
          <w:rFonts w:ascii="Arial Narrow" w:hAnsi="Arial Narrow" w:cs="Calibri"/>
          <w:b/>
          <w:bCs/>
          <w:color w:val="000000" w:themeColor="text1"/>
        </w:rPr>
        <w:t>N</w:t>
      </w:r>
      <w:r w:rsidRPr="00E50F99">
        <w:rPr>
          <w:rFonts w:ascii="Arial Narrow" w:hAnsi="Arial Narrow" w:cs="Calibri"/>
          <w:b/>
          <w:bCs/>
          <w:color w:val="000000" w:themeColor="text1"/>
          <w:spacing w:val="-1"/>
        </w:rPr>
        <w:t xml:space="preserve"> </w:t>
      </w:r>
      <w:r w:rsidRPr="00E50F99">
        <w:rPr>
          <w:rFonts w:ascii="Arial Narrow" w:hAnsi="Arial Narrow" w:cs="Calibri"/>
          <w:b/>
          <w:bCs/>
          <w:color w:val="000000" w:themeColor="text1"/>
          <w:spacing w:val="1"/>
        </w:rPr>
        <w:t>T</w:t>
      </w:r>
      <w:r w:rsidRPr="00E50F99">
        <w:rPr>
          <w:rFonts w:ascii="Arial Narrow" w:hAnsi="Arial Narrow" w:cs="Calibri"/>
          <w:b/>
          <w:bCs/>
          <w:color w:val="000000" w:themeColor="text1"/>
        </w:rPr>
        <w:t>U</w:t>
      </w:r>
      <w:r w:rsidRPr="00E50F99">
        <w:rPr>
          <w:rFonts w:ascii="Arial Narrow" w:hAnsi="Arial Narrow" w:cs="Calibri"/>
          <w:b/>
          <w:bCs/>
          <w:color w:val="000000" w:themeColor="text1"/>
          <w:spacing w:val="-1"/>
        </w:rPr>
        <w:t>J</w:t>
      </w:r>
      <w:r w:rsidRPr="00E50F99">
        <w:rPr>
          <w:rFonts w:ascii="Arial Narrow" w:hAnsi="Arial Narrow" w:cs="Calibri"/>
          <w:b/>
          <w:bCs/>
          <w:color w:val="000000" w:themeColor="text1"/>
        </w:rPr>
        <w:t>U</w:t>
      </w:r>
      <w:r w:rsidRPr="00E50F99">
        <w:rPr>
          <w:rFonts w:ascii="Arial Narrow" w:hAnsi="Arial Narrow" w:cs="Calibri"/>
          <w:b/>
          <w:bCs/>
          <w:color w:val="000000" w:themeColor="text1"/>
          <w:spacing w:val="-2"/>
        </w:rPr>
        <w:t>A</w:t>
      </w:r>
      <w:r w:rsidRPr="00E50F99">
        <w:rPr>
          <w:rFonts w:ascii="Arial Narrow" w:hAnsi="Arial Narrow" w:cs="Calibri"/>
          <w:b/>
          <w:bCs/>
          <w:color w:val="000000" w:themeColor="text1"/>
        </w:rPr>
        <w:t>N</w:t>
      </w:r>
    </w:p>
    <w:p w14:paraId="0644EB3C" w14:textId="77777777" w:rsidR="0017521A" w:rsidRPr="00E50F99" w:rsidRDefault="0017521A" w:rsidP="0017521A">
      <w:pPr>
        <w:widowControl w:val="0"/>
        <w:autoSpaceDE w:val="0"/>
        <w:autoSpaceDN w:val="0"/>
        <w:adjustRightInd w:val="0"/>
        <w:spacing w:after="0" w:line="240" w:lineRule="auto"/>
        <w:ind w:left="3530" w:right="3549"/>
        <w:jc w:val="center"/>
        <w:rPr>
          <w:rFonts w:ascii="Arial Narrow" w:hAnsi="Arial Narrow" w:cs="Calibri"/>
          <w:color w:val="000000" w:themeColor="text1"/>
        </w:rPr>
      </w:pPr>
    </w:p>
    <w:p w14:paraId="1D011632" w14:textId="6D17477D" w:rsidR="0017521A" w:rsidRPr="00E50F99" w:rsidRDefault="0017521A" w:rsidP="0017521A">
      <w:pPr>
        <w:widowControl w:val="0"/>
        <w:autoSpaceDE w:val="0"/>
        <w:autoSpaceDN w:val="0"/>
        <w:adjustRightInd w:val="0"/>
        <w:spacing w:after="0" w:line="240" w:lineRule="auto"/>
        <w:ind w:left="100" w:right="3812"/>
        <w:jc w:val="both"/>
        <w:rPr>
          <w:rFonts w:ascii="Arial Narrow" w:hAnsi="Arial Narrow" w:cs="Calibri"/>
          <w:color w:val="000000" w:themeColor="text1"/>
        </w:rPr>
      </w:pPr>
      <w:r w:rsidRPr="00E50F99">
        <w:rPr>
          <w:rFonts w:ascii="Arial Narrow" w:hAnsi="Arial Narrow" w:cs="Calibri"/>
          <w:color w:val="000000" w:themeColor="text1"/>
          <w:spacing w:val="1"/>
        </w:rPr>
        <w:t>M</w:t>
      </w:r>
      <w:r w:rsidRPr="00E50F99">
        <w:rPr>
          <w:rFonts w:ascii="Arial Narrow" w:hAnsi="Arial Narrow" w:cs="Calibri"/>
          <w:color w:val="000000" w:themeColor="text1"/>
        </w:rPr>
        <w:t>aksud</w:t>
      </w:r>
      <w:r w:rsidRPr="00E50F99">
        <w:rPr>
          <w:rFonts w:ascii="Arial Narrow" w:hAnsi="Arial Narrow" w:cs="Calibri"/>
          <w:color w:val="000000" w:themeColor="text1"/>
          <w:spacing w:val="-1"/>
        </w:rPr>
        <w:t xml:space="preserve"> </w:t>
      </w:r>
      <w:r w:rsidRPr="00E50F99">
        <w:rPr>
          <w:rFonts w:ascii="Arial Narrow" w:hAnsi="Arial Narrow" w:cs="Calibri"/>
          <w:color w:val="000000" w:themeColor="text1"/>
        </w:rPr>
        <w:t>dan</w:t>
      </w:r>
      <w:r w:rsidRPr="00E50F99">
        <w:rPr>
          <w:rFonts w:ascii="Arial Narrow" w:hAnsi="Arial Narrow" w:cs="Calibri"/>
          <w:color w:val="000000" w:themeColor="text1"/>
          <w:spacing w:val="-1"/>
        </w:rPr>
        <w:t xml:space="preserve"> </w:t>
      </w:r>
      <w:r w:rsidRPr="00E50F99">
        <w:rPr>
          <w:rFonts w:ascii="Arial Narrow" w:hAnsi="Arial Narrow" w:cs="Calibri"/>
          <w:color w:val="000000" w:themeColor="text1"/>
          <w:spacing w:val="1"/>
          <w:lang w:val="en-US"/>
        </w:rPr>
        <w:t>t</w:t>
      </w:r>
      <w:r w:rsidRPr="00E50F99">
        <w:rPr>
          <w:rFonts w:ascii="Arial Narrow" w:hAnsi="Arial Narrow" w:cs="Calibri"/>
          <w:color w:val="000000" w:themeColor="text1"/>
          <w:spacing w:val="-1"/>
        </w:rPr>
        <w:t>u</w:t>
      </w:r>
      <w:r w:rsidRPr="00E50F99">
        <w:rPr>
          <w:rFonts w:ascii="Arial Narrow" w:hAnsi="Arial Narrow" w:cs="Calibri"/>
          <w:color w:val="000000" w:themeColor="text1"/>
        </w:rPr>
        <w:t>j</w:t>
      </w:r>
      <w:r w:rsidRPr="00E50F99">
        <w:rPr>
          <w:rFonts w:ascii="Arial Narrow" w:hAnsi="Arial Narrow" w:cs="Calibri"/>
          <w:color w:val="000000" w:themeColor="text1"/>
          <w:spacing w:val="-1"/>
        </w:rPr>
        <w:t>u</w:t>
      </w:r>
      <w:r w:rsidRPr="00E50F99">
        <w:rPr>
          <w:rFonts w:ascii="Arial Narrow" w:hAnsi="Arial Narrow" w:cs="Calibri"/>
          <w:color w:val="000000" w:themeColor="text1"/>
        </w:rPr>
        <w:t>an</w:t>
      </w:r>
      <w:r w:rsidRPr="00E50F99">
        <w:rPr>
          <w:rFonts w:ascii="Arial Narrow" w:hAnsi="Arial Narrow" w:cs="Calibri"/>
          <w:color w:val="000000" w:themeColor="text1"/>
          <w:spacing w:val="-1"/>
        </w:rPr>
        <w:t xml:space="preserve"> </w:t>
      </w:r>
      <w:r w:rsidRPr="00E50F99">
        <w:rPr>
          <w:rFonts w:ascii="Arial Narrow" w:hAnsi="Arial Narrow" w:cs="Calibri"/>
          <w:color w:val="000000" w:themeColor="text1"/>
          <w:spacing w:val="-3"/>
        </w:rPr>
        <w:t>N</w:t>
      </w:r>
      <w:r w:rsidRPr="00E50F99">
        <w:rPr>
          <w:rFonts w:ascii="Arial Narrow" w:hAnsi="Arial Narrow" w:cs="Calibri"/>
          <w:color w:val="000000" w:themeColor="text1"/>
          <w:spacing w:val="1"/>
        </w:rPr>
        <w:t>o</w:t>
      </w:r>
      <w:r w:rsidRPr="00E50F99">
        <w:rPr>
          <w:rFonts w:ascii="Arial Narrow" w:hAnsi="Arial Narrow" w:cs="Calibri"/>
          <w:color w:val="000000" w:themeColor="text1"/>
        </w:rPr>
        <w:t>ta</w:t>
      </w:r>
      <w:r w:rsidRPr="00E50F99">
        <w:rPr>
          <w:rFonts w:ascii="Arial Narrow" w:hAnsi="Arial Narrow" w:cs="Calibri"/>
          <w:color w:val="000000" w:themeColor="text1"/>
          <w:spacing w:val="-2"/>
        </w:rPr>
        <w:t xml:space="preserve"> </w:t>
      </w:r>
      <w:r w:rsidRPr="00E50F99">
        <w:rPr>
          <w:rFonts w:ascii="Arial Narrow" w:hAnsi="Arial Narrow" w:cs="Calibri"/>
          <w:color w:val="000000" w:themeColor="text1"/>
          <w:spacing w:val="-1"/>
        </w:rPr>
        <w:t>K</w:t>
      </w:r>
      <w:r w:rsidRPr="00E50F99">
        <w:rPr>
          <w:rFonts w:ascii="Arial Narrow" w:hAnsi="Arial Narrow" w:cs="Calibri"/>
          <w:color w:val="000000" w:themeColor="text1"/>
        </w:rPr>
        <w:t>es</w:t>
      </w:r>
      <w:r w:rsidRPr="00E50F99">
        <w:rPr>
          <w:rFonts w:ascii="Arial Narrow" w:hAnsi="Arial Narrow" w:cs="Calibri"/>
          <w:color w:val="000000" w:themeColor="text1"/>
          <w:spacing w:val="1"/>
        </w:rPr>
        <w:t>e</w:t>
      </w:r>
      <w:r w:rsidRPr="00E50F99">
        <w:rPr>
          <w:rFonts w:ascii="Arial Narrow" w:hAnsi="Arial Narrow" w:cs="Calibri"/>
          <w:color w:val="000000" w:themeColor="text1"/>
          <w:spacing w:val="-1"/>
        </w:rPr>
        <w:t>p</w:t>
      </w:r>
      <w:r w:rsidRPr="00E50F99">
        <w:rPr>
          <w:rFonts w:ascii="Arial Narrow" w:hAnsi="Arial Narrow" w:cs="Calibri"/>
          <w:color w:val="000000" w:themeColor="text1"/>
        </w:rPr>
        <w:t>a</w:t>
      </w:r>
      <w:r w:rsidRPr="00E50F99">
        <w:rPr>
          <w:rFonts w:ascii="Arial Narrow" w:hAnsi="Arial Narrow" w:cs="Calibri"/>
          <w:color w:val="000000" w:themeColor="text1"/>
          <w:spacing w:val="-1"/>
        </w:rPr>
        <w:t>h</w:t>
      </w:r>
      <w:r w:rsidRPr="00E50F99">
        <w:rPr>
          <w:rFonts w:ascii="Arial Narrow" w:hAnsi="Arial Narrow" w:cs="Calibri"/>
          <w:color w:val="000000" w:themeColor="text1"/>
          <w:spacing w:val="-3"/>
        </w:rPr>
        <w:t>a</w:t>
      </w:r>
      <w:r w:rsidRPr="00E50F99">
        <w:rPr>
          <w:rFonts w:ascii="Arial Narrow" w:hAnsi="Arial Narrow" w:cs="Calibri"/>
          <w:color w:val="000000" w:themeColor="text1"/>
          <w:spacing w:val="1"/>
        </w:rPr>
        <w:t>m</w:t>
      </w:r>
      <w:r w:rsidRPr="00E50F99">
        <w:rPr>
          <w:rFonts w:ascii="Arial Narrow" w:hAnsi="Arial Narrow" w:cs="Calibri"/>
          <w:color w:val="000000" w:themeColor="text1"/>
        </w:rPr>
        <w:t>an</w:t>
      </w:r>
      <w:r w:rsidRPr="00E50F99">
        <w:rPr>
          <w:rFonts w:ascii="Arial Narrow" w:hAnsi="Arial Narrow" w:cs="Calibri"/>
          <w:color w:val="000000" w:themeColor="text1"/>
          <w:spacing w:val="-1"/>
        </w:rPr>
        <w:t xml:space="preserve"> </w:t>
      </w:r>
      <w:r w:rsidRPr="00E50F99">
        <w:rPr>
          <w:rFonts w:ascii="Arial Narrow" w:hAnsi="Arial Narrow" w:cs="Calibri"/>
          <w:color w:val="000000" w:themeColor="text1"/>
        </w:rPr>
        <w:t>ini</w:t>
      </w:r>
      <w:r w:rsidRPr="00E50F99">
        <w:rPr>
          <w:rFonts w:ascii="Arial Narrow" w:hAnsi="Arial Narrow" w:cs="Calibri"/>
          <w:color w:val="000000" w:themeColor="text1"/>
          <w:spacing w:val="-1"/>
        </w:rPr>
        <w:t xml:space="preserve"> </w:t>
      </w:r>
      <w:r w:rsidRPr="00E50F99">
        <w:rPr>
          <w:rFonts w:ascii="Arial Narrow" w:hAnsi="Arial Narrow" w:cs="Calibri"/>
          <w:color w:val="000000" w:themeColor="text1"/>
        </w:rPr>
        <w:t>ad</w:t>
      </w:r>
      <w:r w:rsidRPr="00E50F99">
        <w:rPr>
          <w:rFonts w:ascii="Arial Narrow" w:hAnsi="Arial Narrow" w:cs="Calibri"/>
          <w:color w:val="000000" w:themeColor="text1"/>
          <w:spacing w:val="1"/>
        </w:rPr>
        <w:t>a</w:t>
      </w:r>
      <w:r w:rsidRPr="00E50F99">
        <w:rPr>
          <w:rFonts w:ascii="Arial Narrow" w:hAnsi="Arial Narrow" w:cs="Calibri"/>
          <w:color w:val="000000" w:themeColor="text1"/>
        </w:rPr>
        <w:t>la</w:t>
      </w:r>
      <w:r w:rsidRPr="00E50F99">
        <w:rPr>
          <w:rFonts w:ascii="Arial Narrow" w:hAnsi="Arial Narrow" w:cs="Calibri"/>
          <w:color w:val="000000" w:themeColor="text1"/>
          <w:spacing w:val="-1"/>
        </w:rPr>
        <w:t>h</w:t>
      </w:r>
      <w:r w:rsidRPr="00E50F99">
        <w:rPr>
          <w:rFonts w:ascii="Arial Narrow" w:hAnsi="Arial Narrow" w:cs="Calibri"/>
          <w:color w:val="000000" w:themeColor="text1"/>
        </w:rPr>
        <w:t>:</w:t>
      </w:r>
    </w:p>
    <w:p w14:paraId="311E66FE" w14:textId="77777777" w:rsidR="00902604" w:rsidRPr="00E50F99" w:rsidRDefault="00902604" w:rsidP="00902604">
      <w:pPr>
        <w:widowControl w:val="0"/>
        <w:autoSpaceDE w:val="0"/>
        <w:autoSpaceDN w:val="0"/>
        <w:adjustRightInd w:val="0"/>
        <w:spacing w:after="0" w:line="240" w:lineRule="auto"/>
        <w:ind w:right="3812"/>
        <w:jc w:val="both"/>
        <w:rPr>
          <w:rFonts w:ascii="Arial Narrow" w:hAnsi="Arial Narrow" w:cs="Calibri"/>
          <w:color w:val="000000" w:themeColor="text1"/>
          <w:spacing w:val="1"/>
          <w:lang w:val="en-US"/>
        </w:rPr>
      </w:pPr>
    </w:p>
    <w:p w14:paraId="1EFBA801" w14:textId="270A4361" w:rsidR="008E31CA" w:rsidRPr="00E50F99" w:rsidRDefault="008E31CA" w:rsidP="008E31CA">
      <w:pPr>
        <w:widowControl w:val="0"/>
        <w:numPr>
          <w:ilvl w:val="1"/>
          <w:numId w:val="6"/>
        </w:numPr>
        <w:tabs>
          <w:tab w:val="left" w:pos="810"/>
        </w:tabs>
        <w:autoSpaceDE w:val="0"/>
        <w:autoSpaceDN w:val="0"/>
        <w:adjustRightInd w:val="0"/>
        <w:spacing w:after="0" w:line="240" w:lineRule="auto"/>
        <w:ind w:hanging="730"/>
        <w:jc w:val="both"/>
        <w:rPr>
          <w:rFonts w:ascii="Arial Narrow" w:hAnsi="Arial Narrow" w:cs="Calibri"/>
          <w:color w:val="000000" w:themeColor="text1"/>
        </w:rPr>
      </w:pPr>
      <w:r w:rsidRPr="00E50F99">
        <w:rPr>
          <w:rFonts w:ascii="Arial Narrow" w:hAnsi="Arial Narrow" w:cs="Calibri"/>
          <w:color w:val="000000" w:themeColor="text1"/>
        </w:rPr>
        <w:t>Se</w:t>
      </w:r>
      <w:r w:rsidRPr="00E50F99">
        <w:rPr>
          <w:rFonts w:ascii="Arial Narrow" w:hAnsi="Arial Narrow" w:cs="Calibri"/>
          <w:color w:val="000000" w:themeColor="text1"/>
          <w:spacing w:val="-1"/>
        </w:rPr>
        <w:t>b</w:t>
      </w:r>
      <w:r w:rsidRPr="00E50F99">
        <w:rPr>
          <w:rFonts w:ascii="Arial Narrow" w:hAnsi="Arial Narrow" w:cs="Calibri"/>
          <w:color w:val="000000" w:themeColor="text1"/>
        </w:rPr>
        <w:t>a</w:t>
      </w:r>
      <w:r w:rsidRPr="00E50F99">
        <w:rPr>
          <w:rFonts w:ascii="Arial Narrow" w:hAnsi="Arial Narrow" w:cs="Calibri"/>
          <w:color w:val="000000" w:themeColor="text1"/>
          <w:spacing w:val="-1"/>
        </w:rPr>
        <w:t>g</w:t>
      </w:r>
      <w:r w:rsidRPr="00E50F99">
        <w:rPr>
          <w:rFonts w:ascii="Arial Narrow" w:hAnsi="Arial Narrow" w:cs="Calibri"/>
          <w:color w:val="000000" w:themeColor="text1"/>
        </w:rPr>
        <w:t>ai</w:t>
      </w:r>
      <w:r w:rsidRPr="00E50F99">
        <w:rPr>
          <w:rFonts w:ascii="Arial Narrow" w:hAnsi="Arial Narrow" w:cs="Calibri"/>
          <w:color w:val="000000" w:themeColor="text1"/>
          <w:spacing w:val="3"/>
        </w:rPr>
        <w:t xml:space="preserve"> </w:t>
      </w:r>
      <w:r w:rsidRPr="00E50F99">
        <w:rPr>
          <w:rFonts w:ascii="Arial Narrow" w:hAnsi="Arial Narrow" w:cs="Calibri"/>
          <w:color w:val="000000" w:themeColor="text1"/>
          <w:spacing w:val="-1"/>
        </w:rPr>
        <w:t>d</w:t>
      </w:r>
      <w:r w:rsidRPr="00E50F99">
        <w:rPr>
          <w:rFonts w:ascii="Arial Narrow" w:hAnsi="Arial Narrow" w:cs="Calibri"/>
          <w:color w:val="000000" w:themeColor="text1"/>
        </w:rPr>
        <w:t>asar</w:t>
      </w:r>
      <w:r w:rsidRPr="00E50F99">
        <w:rPr>
          <w:rFonts w:ascii="Arial Narrow" w:hAnsi="Arial Narrow" w:cs="Calibri"/>
          <w:color w:val="000000" w:themeColor="text1"/>
          <w:spacing w:val="4"/>
        </w:rPr>
        <w:t xml:space="preserve"> </w:t>
      </w:r>
      <w:r w:rsidRPr="00E50F99">
        <w:rPr>
          <w:rFonts w:ascii="Arial Narrow" w:hAnsi="Arial Narrow" w:cs="Calibri"/>
          <w:b/>
          <w:bCs/>
          <w:color w:val="000000" w:themeColor="text1"/>
        </w:rPr>
        <w:t>P</w:t>
      </w:r>
      <w:r w:rsidRPr="00E50F99">
        <w:rPr>
          <w:rFonts w:ascii="Arial Narrow" w:hAnsi="Arial Narrow" w:cs="Calibri"/>
          <w:b/>
          <w:bCs/>
          <w:color w:val="000000" w:themeColor="text1"/>
          <w:spacing w:val="-2"/>
        </w:rPr>
        <w:t>A</w:t>
      </w:r>
      <w:r w:rsidRPr="00E50F99">
        <w:rPr>
          <w:rFonts w:ascii="Arial Narrow" w:hAnsi="Arial Narrow" w:cs="Calibri"/>
          <w:b/>
          <w:bCs/>
          <w:color w:val="000000" w:themeColor="text1"/>
        </w:rPr>
        <w:t>RA</w:t>
      </w:r>
      <w:r w:rsidRPr="00E50F99">
        <w:rPr>
          <w:rFonts w:ascii="Arial Narrow" w:hAnsi="Arial Narrow" w:cs="Calibri"/>
          <w:b/>
          <w:bCs/>
          <w:color w:val="000000" w:themeColor="text1"/>
          <w:spacing w:val="2"/>
        </w:rPr>
        <w:t xml:space="preserve"> </w:t>
      </w:r>
      <w:r w:rsidRPr="00E50F99">
        <w:rPr>
          <w:rFonts w:ascii="Arial Narrow" w:hAnsi="Arial Narrow" w:cs="Calibri"/>
          <w:b/>
          <w:bCs/>
          <w:color w:val="000000" w:themeColor="text1"/>
        </w:rPr>
        <w:t>P</w:t>
      </w:r>
      <w:r w:rsidRPr="00E50F99">
        <w:rPr>
          <w:rFonts w:ascii="Arial Narrow" w:hAnsi="Arial Narrow" w:cs="Calibri"/>
          <w:b/>
          <w:bCs/>
          <w:color w:val="000000" w:themeColor="text1"/>
          <w:spacing w:val="-1"/>
        </w:rPr>
        <w:t>I</w:t>
      </w:r>
      <w:r w:rsidRPr="00E50F99">
        <w:rPr>
          <w:rFonts w:ascii="Arial Narrow" w:hAnsi="Arial Narrow" w:cs="Calibri"/>
          <w:b/>
          <w:bCs/>
          <w:color w:val="000000" w:themeColor="text1"/>
        </w:rPr>
        <w:t>HAK</w:t>
      </w:r>
      <w:r w:rsidRPr="00E50F99">
        <w:rPr>
          <w:rFonts w:ascii="Arial Narrow" w:hAnsi="Arial Narrow" w:cs="Calibri"/>
          <w:b/>
          <w:bCs/>
          <w:color w:val="000000" w:themeColor="text1"/>
          <w:spacing w:val="4"/>
        </w:rPr>
        <w:t xml:space="preserve"> </w:t>
      </w:r>
      <w:r w:rsidRPr="00E50F99">
        <w:rPr>
          <w:rFonts w:ascii="Arial Narrow" w:hAnsi="Arial Narrow" w:cs="Calibri"/>
          <w:color w:val="000000" w:themeColor="text1"/>
          <w:spacing w:val="-1"/>
        </w:rPr>
        <w:t>un</w:t>
      </w:r>
      <w:r w:rsidRPr="00E50F99">
        <w:rPr>
          <w:rFonts w:ascii="Arial Narrow" w:hAnsi="Arial Narrow" w:cs="Calibri"/>
          <w:color w:val="000000" w:themeColor="text1"/>
        </w:rPr>
        <w:t>tuk</w:t>
      </w:r>
      <w:r w:rsidRPr="00E50F99">
        <w:rPr>
          <w:rFonts w:ascii="Arial Narrow" w:hAnsi="Arial Narrow" w:cs="Calibri"/>
          <w:color w:val="000000" w:themeColor="text1"/>
          <w:spacing w:val="1"/>
        </w:rPr>
        <w:t xml:space="preserve"> m</w:t>
      </w:r>
      <w:r w:rsidRPr="00E50F99">
        <w:rPr>
          <w:rFonts w:ascii="Arial Narrow" w:hAnsi="Arial Narrow" w:cs="Calibri"/>
          <w:color w:val="000000" w:themeColor="text1"/>
        </w:rPr>
        <w:t>el</w:t>
      </w:r>
      <w:r w:rsidRPr="00E50F99">
        <w:rPr>
          <w:rFonts w:ascii="Arial Narrow" w:hAnsi="Arial Narrow" w:cs="Calibri"/>
          <w:color w:val="000000" w:themeColor="text1"/>
          <w:spacing w:val="-2"/>
        </w:rPr>
        <w:t>a</w:t>
      </w:r>
      <w:r w:rsidRPr="00E50F99">
        <w:rPr>
          <w:rFonts w:ascii="Arial Narrow" w:hAnsi="Arial Narrow" w:cs="Calibri"/>
          <w:color w:val="000000" w:themeColor="text1"/>
        </w:rPr>
        <w:t xml:space="preserve">kukan </w:t>
      </w:r>
      <w:r w:rsidRPr="00E50F99">
        <w:rPr>
          <w:rFonts w:ascii="Arial Narrow" w:hAnsi="Arial Narrow" w:cs="Calibri"/>
          <w:color w:val="000000" w:themeColor="text1"/>
          <w:spacing w:val="-1"/>
        </w:rPr>
        <w:t>p</w:t>
      </w:r>
      <w:r w:rsidRPr="00E50F99">
        <w:rPr>
          <w:rFonts w:ascii="Arial Narrow" w:hAnsi="Arial Narrow" w:cs="Calibri"/>
          <w:color w:val="000000" w:themeColor="text1"/>
        </w:rPr>
        <w:t>erumusan</w:t>
      </w:r>
      <w:r w:rsidRPr="00E50F99">
        <w:rPr>
          <w:rFonts w:ascii="Arial Narrow" w:hAnsi="Arial Narrow" w:cs="Calibri"/>
          <w:color w:val="000000" w:themeColor="text1"/>
          <w:spacing w:val="3"/>
        </w:rPr>
        <w:t xml:space="preserve"> </w:t>
      </w:r>
      <w:r w:rsidRPr="00E50F99">
        <w:rPr>
          <w:rFonts w:ascii="Arial Narrow" w:hAnsi="Arial Narrow" w:cs="Calibri"/>
          <w:color w:val="000000" w:themeColor="text1"/>
          <w:spacing w:val="-2"/>
        </w:rPr>
        <w:t>k</w:t>
      </w:r>
      <w:r w:rsidRPr="00E50F99">
        <w:rPr>
          <w:rFonts w:ascii="Arial Narrow" w:hAnsi="Arial Narrow" w:cs="Calibri"/>
          <w:color w:val="000000" w:themeColor="text1"/>
        </w:rPr>
        <w:t>erja</w:t>
      </w:r>
      <w:r w:rsidRPr="00E50F99">
        <w:rPr>
          <w:rFonts w:ascii="Arial Narrow" w:hAnsi="Arial Narrow" w:cs="Calibri"/>
          <w:color w:val="000000" w:themeColor="text1"/>
          <w:lang w:val="en-US"/>
        </w:rPr>
        <w:t xml:space="preserve"> </w:t>
      </w:r>
      <w:r w:rsidRPr="00E50F99">
        <w:rPr>
          <w:rFonts w:ascii="Arial Narrow" w:hAnsi="Arial Narrow" w:cs="Calibri"/>
          <w:color w:val="000000" w:themeColor="text1"/>
        </w:rPr>
        <w:t>s</w:t>
      </w:r>
      <w:r w:rsidRPr="00E50F99">
        <w:rPr>
          <w:rFonts w:ascii="Arial Narrow" w:hAnsi="Arial Narrow" w:cs="Calibri"/>
          <w:color w:val="000000" w:themeColor="text1"/>
          <w:spacing w:val="-2"/>
        </w:rPr>
        <w:t>a</w:t>
      </w:r>
      <w:r w:rsidRPr="00E50F99">
        <w:rPr>
          <w:rFonts w:ascii="Arial Narrow" w:hAnsi="Arial Narrow" w:cs="Calibri"/>
          <w:color w:val="000000" w:themeColor="text1"/>
          <w:spacing w:val="1"/>
        </w:rPr>
        <w:t>m</w:t>
      </w:r>
      <w:r w:rsidRPr="00E50F99">
        <w:rPr>
          <w:rFonts w:ascii="Arial Narrow" w:hAnsi="Arial Narrow" w:cs="Calibri"/>
          <w:color w:val="000000" w:themeColor="text1"/>
        </w:rPr>
        <w:t>a</w:t>
      </w:r>
      <w:r w:rsidRPr="00E50F99">
        <w:rPr>
          <w:rFonts w:ascii="Arial Narrow" w:hAnsi="Arial Narrow" w:cs="Calibri"/>
          <w:color w:val="000000" w:themeColor="text1"/>
          <w:spacing w:val="4"/>
        </w:rPr>
        <w:t xml:space="preserve"> </w:t>
      </w:r>
      <w:r w:rsidRPr="00E50F99">
        <w:rPr>
          <w:rFonts w:ascii="Arial Narrow" w:hAnsi="Arial Narrow" w:cs="Calibri"/>
          <w:color w:val="000000" w:themeColor="text1"/>
          <w:spacing w:val="-3"/>
        </w:rPr>
        <w:t>d</w:t>
      </w:r>
      <w:r w:rsidRPr="00E50F99">
        <w:rPr>
          <w:rFonts w:ascii="Arial Narrow" w:hAnsi="Arial Narrow" w:cs="Calibri"/>
          <w:color w:val="000000" w:themeColor="text1"/>
        </w:rPr>
        <w:t>al</w:t>
      </w:r>
      <w:r w:rsidRPr="00E50F99">
        <w:rPr>
          <w:rFonts w:ascii="Arial Narrow" w:hAnsi="Arial Narrow" w:cs="Calibri"/>
          <w:color w:val="000000" w:themeColor="text1"/>
          <w:spacing w:val="-1"/>
        </w:rPr>
        <w:t>a</w:t>
      </w:r>
      <w:r w:rsidRPr="00E50F99">
        <w:rPr>
          <w:rFonts w:ascii="Arial Narrow" w:hAnsi="Arial Narrow" w:cs="Calibri"/>
          <w:color w:val="000000" w:themeColor="text1"/>
        </w:rPr>
        <w:t>m</w:t>
      </w:r>
      <w:r w:rsidRPr="00E50F99">
        <w:rPr>
          <w:rFonts w:ascii="Arial Narrow" w:hAnsi="Arial Narrow" w:cs="Calibri"/>
          <w:color w:val="000000" w:themeColor="text1"/>
          <w:spacing w:val="5"/>
        </w:rPr>
        <w:t xml:space="preserve"> </w:t>
      </w:r>
      <w:r w:rsidRPr="00E50F99">
        <w:rPr>
          <w:rFonts w:ascii="Arial Narrow" w:hAnsi="Arial Narrow" w:cs="Calibri"/>
          <w:color w:val="000000" w:themeColor="text1"/>
        </w:rPr>
        <w:t>ra</w:t>
      </w:r>
      <w:r w:rsidRPr="00E50F99">
        <w:rPr>
          <w:rFonts w:ascii="Arial Narrow" w:hAnsi="Arial Narrow" w:cs="Calibri"/>
          <w:color w:val="000000" w:themeColor="text1"/>
          <w:spacing w:val="-1"/>
        </w:rPr>
        <w:t>ng</w:t>
      </w:r>
      <w:r w:rsidRPr="00E50F99">
        <w:rPr>
          <w:rFonts w:ascii="Arial Narrow" w:hAnsi="Arial Narrow" w:cs="Calibri"/>
          <w:color w:val="000000" w:themeColor="text1"/>
          <w:spacing w:val="-2"/>
        </w:rPr>
        <w:t>k</w:t>
      </w:r>
      <w:r w:rsidRPr="00E50F99">
        <w:rPr>
          <w:rFonts w:ascii="Arial Narrow" w:hAnsi="Arial Narrow" w:cs="Calibri"/>
          <w:color w:val="000000" w:themeColor="text1"/>
        </w:rPr>
        <w:t xml:space="preserve">a </w:t>
      </w:r>
      <w:r w:rsidRPr="00E50F99">
        <w:rPr>
          <w:rFonts w:ascii="Arial Narrow" w:hAnsi="Arial Narrow" w:cs="Calibri"/>
          <w:color w:val="000000" w:themeColor="text1"/>
          <w:spacing w:val="1"/>
        </w:rPr>
        <w:t>m</w:t>
      </w:r>
      <w:r w:rsidRPr="00E50F99">
        <w:rPr>
          <w:rFonts w:ascii="Arial Narrow" w:hAnsi="Arial Narrow" w:cs="Calibri"/>
          <w:color w:val="000000" w:themeColor="text1"/>
        </w:rPr>
        <w:t>en</w:t>
      </w:r>
      <w:r w:rsidRPr="00E50F99">
        <w:rPr>
          <w:rFonts w:ascii="Arial Narrow" w:hAnsi="Arial Narrow" w:cs="Calibri"/>
          <w:color w:val="000000" w:themeColor="text1"/>
          <w:spacing w:val="-1"/>
        </w:rPr>
        <w:t>ing</w:t>
      </w:r>
      <w:r w:rsidRPr="00E50F99">
        <w:rPr>
          <w:rFonts w:ascii="Arial Narrow" w:hAnsi="Arial Narrow" w:cs="Calibri"/>
          <w:color w:val="000000" w:themeColor="text1"/>
        </w:rPr>
        <w:t>ka</w:t>
      </w:r>
      <w:r w:rsidRPr="00E50F99">
        <w:rPr>
          <w:rFonts w:ascii="Arial Narrow" w:hAnsi="Arial Narrow" w:cs="Calibri"/>
          <w:color w:val="000000" w:themeColor="text1"/>
          <w:spacing w:val="-2"/>
        </w:rPr>
        <w:t>t</w:t>
      </w:r>
      <w:r w:rsidRPr="00E50F99">
        <w:rPr>
          <w:rFonts w:ascii="Arial Narrow" w:hAnsi="Arial Narrow" w:cs="Calibri"/>
          <w:color w:val="000000" w:themeColor="text1"/>
        </w:rPr>
        <w:t xml:space="preserve">kan </w:t>
      </w:r>
      <w:r w:rsidRPr="00E50F99">
        <w:rPr>
          <w:rFonts w:ascii="Arial Narrow" w:hAnsi="Arial Narrow" w:cs="Calibri"/>
          <w:color w:val="000000" w:themeColor="text1"/>
          <w:spacing w:val="2"/>
        </w:rPr>
        <w:t xml:space="preserve"> </w:t>
      </w:r>
      <w:r w:rsidRPr="00E50F99">
        <w:rPr>
          <w:rFonts w:ascii="Arial Narrow" w:hAnsi="Arial Narrow" w:cs="Calibri"/>
          <w:color w:val="000000" w:themeColor="text1"/>
        </w:rPr>
        <w:t>ki</w:t>
      </w:r>
      <w:r w:rsidRPr="00E50F99">
        <w:rPr>
          <w:rFonts w:ascii="Arial Narrow" w:hAnsi="Arial Narrow" w:cs="Calibri"/>
          <w:color w:val="000000" w:themeColor="text1"/>
          <w:spacing w:val="-1"/>
        </w:rPr>
        <w:t>n</w:t>
      </w:r>
      <w:r w:rsidRPr="00E50F99">
        <w:rPr>
          <w:rFonts w:ascii="Arial Narrow" w:hAnsi="Arial Narrow" w:cs="Calibri"/>
          <w:color w:val="000000" w:themeColor="text1"/>
        </w:rPr>
        <w:t>e</w:t>
      </w:r>
      <w:r w:rsidRPr="00E50F99">
        <w:rPr>
          <w:rFonts w:ascii="Arial Narrow" w:hAnsi="Arial Narrow" w:cs="Calibri"/>
          <w:color w:val="000000" w:themeColor="text1"/>
          <w:spacing w:val="-2"/>
        </w:rPr>
        <w:t>r</w:t>
      </w:r>
      <w:r w:rsidRPr="00E50F99">
        <w:rPr>
          <w:rFonts w:ascii="Arial Narrow" w:hAnsi="Arial Narrow" w:cs="Calibri"/>
          <w:color w:val="000000" w:themeColor="text1"/>
        </w:rPr>
        <w:t xml:space="preserve">ja </w:t>
      </w:r>
      <w:r w:rsidRPr="00E50F99">
        <w:rPr>
          <w:rFonts w:ascii="Arial Narrow" w:hAnsi="Arial Narrow" w:cs="Calibri"/>
          <w:color w:val="000000" w:themeColor="text1"/>
          <w:spacing w:val="-1"/>
        </w:rPr>
        <w:t>d</w:t>
      </w:r>
      <w:r w:rsidRPr="00E50F99">
        <w:rPr>
          <w:rFonts w:ascii="Arial Narrow" w:hAnsi="Arial Narrow" w:cs="Calibri"/>
          <w:color w:val="000000" w:themeColor="text1"/>
          <w:spacing w:val="-3"/>
        </w:rPr>
        <w:t>a</w:t>
      </w:r>
      <w:r w:rsidRPr="00E50F99">
        <w:rPr>
          <w:rFonts w:ascii="Arial Narrow" w:hAnsi="Arial Narrow" w:cs="Calibri"/>
          <w:color w:val="000000" w:themeColor="text1"/>
        </w:rPr>
        <w:t xml:space="preserve">n </w:t>
      </w:r>
      <w:r w:rsidR="00955FAB" w:rsidRPr="00E50F99">
        <w:rPr>
          <w:rFonts w:ascii="Arial Narrow" w:hAnsi="Arial Narrow" w:cs="Calibri"/>
          <w:color w:val="000000" w:themeColor="text1"/>
          <w:spacing w:val="-1"/>
          <w:lang w:val="en-GB"/>
        </w:rPr>
        <w:t>kapabilitas</w:t>
      </w:r>
      <w:r w:rsidRPr="00E50F99">
        <w:rPr>
          <w:rFonts w:ascii="Arial Narrow" w:hAnsi="Arial Narrow" w:cs="Calibri"/>
          <w:color w:val="000000" w:themeColor="text1"/>
        </w:rPr>
        <w:t xml:space="preserve"> </w:t>
      </w:r>
      <w:r w:rsidRPr="00E50F99">
        <w:rPr>
          <w:rFonts w:ascii="Arial Narrow" w:hAnsi="Arial Narrow" w:cs="Calibri"/>
          <w:color w:val="000000" w:themeColor="text1"/>
          <w:spacing w:val="-1"/>
        </w:rPr>
        <w:t>b</w:t>
      </w:r>
      <w:r w:rsidRPr="00E50F99">
        <w:rPr>
          <w:rFonts w:ascii="Arial Narrow" w:hAnsi="Arial Narrow" w:cs="Calibri"/>
          <w:color w:val="000000" w:themeColor="text1"/>
        </w:rPr>
        <w:t>is</w:t>
      </w:r>
      <w:r w:rsidRPr="00E50F99">
        <w:rPr>
          <w:rFonts w:ascii="Arial Narrow" w:hAnsi="Arial Narrow" w:cs="Calibri"/>
          <w:color w:val="000000" w:themeColor="text1"/>
          <w:spacing w:val="-1"/>
        </w:rPr>
        <w:t>n</w:t>
      </w:r>
      <w:r w:rsidRPr="00E50F99">
        <w:rPr>
          <w:rFonts w:ascii="Arial Narrow" w:hAnsi="Arial Narrow" w:cs="Calibri"/>
          <w:color w:val="000000" w:themeColor="text1"/>
        </w:rPr>
        <w:t xml:space="preserve">is </w:t>
      </w:r>
      <w:r w:rsidRPr="00E50F99">
        <w:rPr>
          <w:rFonts w:ascii="Arial Narrow" w:hAnsi="Arial Narrow" w:cs="Calibri"/>
          <w:color w:val="000000" w:themeColor="text1"/>
          <w:spacing w:val="-1"/>
        </w:rPr>
        <w:t>d</w:t>
      </w:r>
      <w:r w:rsidRPr="00E50F99">
        <w:rPr>
          <w:rFonts w:ascii="Arial Narrow" w:hAnsi="Arial Narrow" w:cs="Calibri"/>
          <w:color w:val="000000" w:themeColor="text1"/>
        </w:rPr>
        <w:t>en</w:t>
      </w:r>
      <w:r w:rsidRPr="00E50F99">
        <w:rPr>
          <w:rFonts w:ascii="Arial Narrow" w:hAnsi="Arial Narrow" w:cs="Calibri"/>
          <w:color w:val="000000" w:themeColor="text1"/>
          <w:spacing w:val="-1"/>
        </w:rPr>
        <w:t>g</w:t>
      </w:r>
      <w:r w:rsidRPr="00E50F99">
        <w:rPr>
          <w:rFonts w:ascii="Arial Narrow" w:hAnsi="Arial Narrow" w:cs="Calibri"/>
          <w:color w:val="000000" w:themeColor="text1"/>
        </w:rPr>
        <w:t xml:space="preserve">an </w:t>
      </w:r>
      <w:r w:rsidRPr="00E50F99">
        <w:rPr>
          <w:rFonts w:ascii="Arial Narrow" w:hAnsi="Arial Narrow" w:cs="Calibri"/>
          <w:color w:val="000000" w:themeColor="text1"/>
          <w:spacing w:val="-1"/>
        </w:rPr>
        <w:t>b</w:t>
      </w:r>
      <w:r w:rsidRPr="00E50F99">
        <w:rPr>
          <w:rFonts w:ascii="Arial Narrow" w:hAnsi="Arial Narrow" w:cs="Calibri"/>
          <w:color w:val="000000" w:themeColor="text1"/>
        </w:rPr>
        <w:t>er</w:t>
      </w:r>
      <w:r w:rsidRPr="00E50F99">
        <w:rPr>
          <w:rFonts w:ascii="Arial Narrow" w:hAnsi="Arial Narrow" w:cs="Calibri"/>
          <w:color w:val="000000" w:themeColor="text1"/>
          <w:spacing w:val="1"/>
        </w:rPr>
        <w:t>o</w:t>
      </w:r>
      <w:r w:rsidRPr="00E50F99">
        <w:rPr>
          <w:rFonts w:ascii="Arial Narrow" w:hAnsi="Arial Narrow" w:cs="Calibri"/>
          <w:color w:val="000000" w:themeColor="text1"/>
        </w:rPr>
        <w:t>rie</w:t>
      </w:r>
      <w:r w:rsidRPr="00E50F99">
        <w:rPr>
          <w:rFonts w:ascii="Arial Narrow" w:hAnsi="Arial Narrow" w:cs="Calibri"/>
          <w:color w:val="000000" w:themeColor="text1"/>
          <w:spacing w:val="-3"/>
        </w:rPr>
        <w:t>n</w:t>
      </w:r>
      <w:r w:rsidRPr="00E50F99">
        <w:rPr>
          <w:rFonts w:ascii="Arial Narrow" w:hAnsi="Arial Narrow" w:cs="Calibri"/>
          <w:color w:val="000000" w:themeColor="text1"/>
        </w:rPr>
        <w:t xml:space="preserve">tasi </w:t>
      </w:r>
      <w:r w:rsidRPr="00E50F99">
        <w:rPr>
          <w:rFonts w:ascii="Arial Narrow" w:hAnsi="Arial Narrow" w:cs="Calibri"/>
          <w:color w:val="000000" w:themeColor="text1"/>
          <w:spacing w:val="-1"/>
        </w:rPr>
        <w:t>p</w:t>
      </w:r>
      <w:r w:rsidRPr="00E50F99">
        <w:rPr>
          <w:rFonts w:ascii="Arial Narrow" w:hAnsi="Arial Narrow" w:cs="Calibri"/>
          <w:color w:val="000000" w:themeColor="text1"/>
        </w:rPr>
        <w:t>a</w:t>
      </w:r>
      <w:r w:rsidRPr="00E50F99">
        <w:rPr>
          <w:rFonts w:ascii="Arial Narrow" w:hAnsi="Arial Narrow" w:cs="Calibri"/>
          <w:color w:val="000000" w:themeColor="text1"/>
          <w:spacing w:val="-1"/>
        </w:rPr>
        <w:t>d</w:t>
      </w:r>
      <w:r w:rsidRPr="00E50F99">
        <w:rPr>
          <w:rFonts w:ascii="Arial Narrow" w:hAnsi="Arial Narrow" w:cs="Calibri"/>
          <w:color w:val="000000" w:themeColor="text1"/>
        </w:rPr>
        <w:t xml:space="preserve">a </w:t>
      </w:r>
      <w:r w:rsidRPr="00E50F99">
        <w:rPr>
          <w:rFonts w:ascii="Arial Narrow" w:hAnsi="Arial Narrow" w:cs="Calibri"/>
          <w:color w:val="000000" w:themeColor="text1"/>
          <w:spacing w:val="-1"/>
        </w:rPr>
        <w:t>p</w:t>
      </w:r>
      <w:r w:rsidRPr="00E50F99">
        <w:rPr>
          <w:rFonts w:ascii="Arial Narrow" w:hAnsi="Arial Narrow" w:cs="Calibri"/>
          <w:color w:val="000000" w:themeColor="text1"/>
        </w:rPr>
        <w:t>enca</w:t>
      </w:r>
      <w:r w:rsidRPr="00E50F99">
        <w:rPr>
          <w:rFonts w:ascii="Arial Narrow" w:hAnsi="Arial Narrow" w:cs="Calibri"/>
          <w:color w:val="000000" w:themeColor="text1"/>
          <w:spacing w:val="-1"/>
        </w:rPr>
        <w:t>p</w:t>
      </w:r>
      <w:r w:rsidRPr="00E50F99">
        <w:rPr>
          <w:rFonts w:ascii="Arial Narrow" w:hAnsi="Arial Narrow" w:cs="Calibri"/>
          <w:color w:val="000000" w:themeColor="text1"/>
        </w:rPr>
        <w:t>ai</w:t>
      </w:r>
      <w:r w:rsidRPr="00E50F99">
        <w:rPr>
          <w:rFonts w:ascii="Arial Narrow" w:hAnsi="Arial Narrow" w:cs="Calibri"/>
          <w:color w:val="000000" w:themeColor="text1"/>
          <w:spacing w:val="-1"/>
        </w:rPr>
        <w:t>a</w:t>
      </w:r>
      <w:r w:rsidRPr="00E50F99">
        <w:rPr>
          <w:rFonts w:ascii="Arial Narrow" w:hAnsi="Arial Narrow" w:cs="Calibri"/>
          <w:color w:val="000000" w:themeColor="text1"/>
        </w:rPr>
        <w:t>n tar</w:t>
      </w:r>
      <w:r w:rsidRPr="00E50F99">
        <w:rPr>
          <w:rFonts w:ascii="Arial Narrow" w:hAnsi="Arial Narrow" w:cs="Calibri"/>
          <w:color w:val="000000" w:themeColor="text1"/>
          <w:spacing w:val="-1"/>
        </w:rPr>
        <w:t>g</w:t>
      </w:r>
      <w:r w:rsidRPr="00E50F99">
        <w:rPr>
          <w:rFonts w:ascii="Arial Narrow" w:hAnsi="Arial Narrow" w:cs="Calibri"/>
          <w:color w:val="000000" w:themeColor="text1"/>
        </w:rPr>
        <w:t>et</w:t>
      </w:r>
      <w:r w:rsidRPr="00E50F99">
        <w:rPr>
          <w:rFonts w:ascii="Arial Narrow" w:hAnsi="Arial Narrow" w:cs="Calibri"/>
          <w:color w:val="000000" w:themeColor="text1"/>
          <w:spacing w:val="-1"/>
        </w:rPr>
        <w:t xml:space="preserve"> </w:t>
      </w:r>
      <w:r w:rsidRPr="00E50F99">
        <w:rPr>
          <w:rFonts w:ascii="Arial Narrow" w:hAnsi="Arial Narrow" w:cs="Calibri"/>
          <w:color w:val="000000" w:themeColor="text1"/>
        </w:rPr>
        <w:t xml:space="preserve">efisiensi </w:t>
      </w:r>
      <w:r w:rsidR="00955FAB" w:rsidRPr="00E50F99">
        <w:rPr>
          <w:rFonts w:ascii="Arial Narrow" w:hAnsi="Arial Narrow" w:cs="Calibri"/>
          <w:color w:val="000000" w:themeColor="text1"/>
          <w:lang w:val="en-GB"/>
        </w:rPr>
        <w:t xml:space="preserve">dan kehandalan operasi </w:t>
      </w:r>
      <w:r w:rsidRPr="00E50F99">
        <w:rPr>
          <w:rFonts w:ascii="Arial Narrow" w:hAnsi="Arial Narrow" w:cs="Calibri"/>
          <w:color w:val="000000" w:themeColor="text1"/>
        </w:rPr>
        <w:t>b</w:t>
      </w:r>
      <w:r w:rsidRPr="00E50F99">
        <w:rPr>
          <w:rFonts w:ascii="Arial Narrow" w:hAnsi="Arial Narrow" w:cs="Calibri"/>
          <w:color w:val="000000" w:themeColor="text1"/>
          <w:spacing w:val="-1"/>
        </w:rPr>
        <w:t>ag</w:t>
      </w:r>
      <w:r w:rsidRPr="00E50F99">
        <w:rPr>
          <w:rFonts w:ascii="Arial Narrow" w:hAnsi="Arial Narrow" w:cs="Calibri"/>
          <w:color w:val="000000" w:themeColor="text1"/>
        </w:rPr>
        <w:t>i</w:t>
      </w:r>
      <w:r w:rsidRPr="00E50F99">
        <w:rPr>
          <w:rFonts w:ascii="Arial Narrow" w:hAnsi="Arial Narrow" w:cs="Calibri"/>
          <w:color w:val="000000" w:themeColor="text1"/>
          <w:spacing w:val="-1"/>
        </w:rPr>
        <w:t xml:space="preserve"> </w:t>
      </w:r>
      <w:r w:rsidRPr="00E50F99">
        <w:rPr>
          <w:rFonts w:ascii="Arial Narrow" w:hAnsi="Arial Narrow" w:cs="Calibri"/>
          <w:color w:val="000000" w:themeColor="text1"/>
          <w:spacing w:val="-1"/>
          <w:lang w:val="en-US"/>
        </w:rPr>
        <w:br/>
      </w:r>
      <w:r w:rsidRPr="00E50F99">
        <w:rPr>
          <w:rFonts w:ascii="Arial Narrow" w:hAnsi="Arial Narrow" w:cs="Calibri"/>
          <w:b/>
          <w:bCs/>
          <w:color w:val="000000" w:themeColor="text1"/>
        </w:rPr>
        <w:t>PA</w:t>
      </w:r>
      <w:r w:rsidRPr="00E50F99">
        <w:rPr>
          <w:rFonts w:ascii="Arial Narrow" w:hAnsi="Arial Narrow" w:cs="Calibri"/>
          <w:b/>
          <w:bCs/>
          <w:color w:val="000000" w:themeColor="text1"/>
          <w:spacing w:val="-2"/>
        </w:rPr>
        <w:t>R</w:t>
      </w:r>
      <w:r w:rsidRPr="00E50F99">
        <w:rPr>
          <w:rFonts w:ascii="Arial Narrow" w:hAnsi="Arial Narrow" w:cs="Calibri"/>
          <w:b/>
          <w:bCs/>
          <w:color w:val="000000" w:themeColor="text1"/>
        </w:rPr>
        <w:t>A</w:t>
      </w:r>
      <w:r w:rsidRPr="00E50F99">
        <w:rPr>
          <w:rFonts w:ascii="Arial Narrow" w:hAnsi="Arial Narrow" w:cs="Calibri"/>
          <w:b/>
          <w:bCs/>
          <w:color w:val="000000" w:themeColor="text1"/>
          <w:spacing w:val="-1"/>
        </w:rPr>
        <w:t xml:space="preserve"> </w:t>
      </w:r>
      <w:r w:rsidRPr="00E50F99">
        <w:rPr>
          <w:rFonts w:ascii="Arial Narrow" w:hAnsi="Arial Narrow" w:cs="Calibri"/>
          <w:b/>
          <w:bCs/>
          <w:color w:val="000000" w:themeColor="text1"/>
        </w:rPr>
        <w:t>P</w:t>
      </w:r>
      <w:r w:rsidRPr="00E50F99">
        <w:rPr>
          <w:rFonts w:ascii="Arial Narrow" w:hAnsi="Arial Narrow" w:cs="Calibri"/>
          <w:b/>
          <w:bCs/>
          <w:color w:val="000000" w:themeColor="text1"/>
          <w:spacing w:val="1"/>
        </w:rPr>
        <w:t>I</w:t>
      </w:r>
      <w:r w:rsidRPr="00E50F99">
        <w:rPr>
          <w:rFonts w:ascii="Arial Narrow" w:hAnsi="Arial Narrow" w:cs="Calibri"/>
          <w:b/>
          <w:bCs/>
          <w:color w:val="000000" w:themeColor="text1"/>
        </w:rPr>
        <w:t>HA</w:t>
      </w:r>
      <w:r w:rsidRPr="00E50F99">
        <w:rPr>
          <w:rFonts w:ascii="Arial Narrow" w:hAnsi="Arial Narrow" w:cs="Calibri"/>
          <w:b/>
          <w:bCs/>
          <w:color w:val="000000" w:themeColor="text1"/>
          <w:spacing w:val="-3"/>
        </w:rPr>
        <w:t>K</w:t>
      </w:r>
      <w:r w:rsidR="00520ECA" w:rsidRPr="00E50F99">
        <w:rPr>
          <w:rFonts w:ascii="Arial Narrow" w:hAnsi="Arial Narrow" w:cs="Calibri"/>
          <w:b/>
          <w:bCs/>
          <w:color w:val="000000" w:themeColor="text1"/>
          <w:spacing w:val="-3"/>
          <w:lang w:val="en-US"/>
        </w:rPr>
        <w:t xml:space="preserve"> </w:t>
      </w:r>
      <w:r w:rsidR="00520ECA" w:rsidRPr="00D60BAE">
        <w:rPr>
          <w:rFonts w:ascii="Arial Narrow" w:hAnsi="Arial Narrow" w:cs="Calibri"/>
          <w:bCs/>
          <w:color w:val="000000" w:themeColor="text1"/>
          <w:spacing w:val="-3"/>
          <w:lang w:val="en-US"/>
        </w:rPr>
        <w:t xml:space="preserve">melalui pemenuhan layanan jasa </w:t>
      </w:r>
      <w:r w:rsidR="00E80E05">
        <w:rPr>
          <w:rFonts w:ascii="Arial Narrow" w:hAnsi="Arial Narrow" w:cs="Calibri"/>
          <w:color w:val="000000" w:themeColor="text1"/>
          <w:lang w:val="en-US"/>
        </w:rPr>
        <w:t xml:space="preserve">peningkatan produksi melalui skema bisnis </w:t>
      </w:r>
      <w:r w:rsidR="00E80E05" w:rsidRPr="00E80E05">
        <w:rPr>
          <w:rFonts w:ascii="Arial Narrow" w:hAnsi="Arial Narrow" w:cs="Calibri"/>
          <w:i/>
          <w:color w:val="000000" w:themeColor="text1"/>
          <w:lang w:val="en-US"/>
        </w:rPr>
        <w:t>no-cure no-pay</w:t>
      </w:r>
      <w:r w:rsidRPr="00E50F99">
        <w:rPr>
          <w:rFonts w:ascii="Arial Narrow" w:hAnsi="Arial Narrow" w:cs="Calibri"/>
          <w:bCs/>
          <w:color w:val="000000" w:themeColor="text1"/>
        </w:rPr>
        <w:t>.</w:t>
      </w:r>
    </w:p>
    <w:p w14:paraId="3C30BB7F" w14:textId="77777777" w:rsidR="008E31CA" w:rsidRPr="00E50F99" w:rsidRDefault="008E31CA" w:rsidP="006D7059">
      <w:pPr>
        <w:widowControl w:val="0"/>
        <w:tabs>
          <w:tab w:val="left" w:pos="810"/>
        </w:tabs>
        <w:autoSpaceDE w:val="0"/>
        <w:autoSpaceDN w:val="0"/>
        <w:adjustRightInd w:val="0"/>
        <w:spacing w:after="0" w:line="240" w:lineRule="auto"/>
        <w:ind w:left="820"/>
        <w:jc w:val="both"/>
        <w:rPr>
          <w:rFonts w:ascii="Arial Narrow" w:hAnsi="Arial Narrow" w:cs="Calibri"/>
          <w:color w:val="000000" w:themeColor="text1"/>
        </w:rPr>
      </w:pPr>
    </w:p>
    <w:p w14:paraId="4DBD34E2" w14:textId="7FD6DBF4" w:rsidR="0017521A" w:rsidRPr="00E50F99" w:rsidRDefault="004B4913" w:rsidP="0017521A">
      <w:pPr>
        <w:widowControl w:val="0"/>
        <w:numPr>
          <w:ilvl w:val="1"/>
          <w:numId w:val="6"/>
        </w:numPr>
        <w:tabs>
          <w:tab w:val="left" w:pos="810"/>
        </w:tabs>
        <w:autoSpaceDE w:val="0"/>
        <w:autoSpaceDN w:val="0"/>
        <w:adjustRightInd w:val="0"/>
        <w:spacing w:after="0" w:line="240" w:lineRule="auto"/>
        <w:ind w:hanging="730"/>
        <w:jc w:val="both"/>
        <w:rPr>
          <w:rFonts w:ascii="Arial Narrow" w:hAnsi="Arial Narrow" w:cs="Calibri"/>
          <w:color w:val="000000" w:themeColor="text1"/>
          <w:lang w:val="en-US"/>
        </w:rPr>
      </w:pPr>
      <w:r w:rsidRPr="00E50F99">
        <w:rPr>
          <w:rFonts w:ascii="Arial Narrow" w:hAnsi="Arial Narrow" w:cstheme="minorHAnsi"/>
          <w:b/>
        </w:rPr>
        <w:t xml:space="preserve">PIHAK PERTAMA </w:t>
      </w:r>
      <w:r w:rsidRPr="00E50F99">
        <w:rPr>
          <w:rFonts w:ascii="Arial Narrow" w:hAnsi="Arial Narrow" w:cstheme="minorHAnsi"/>
        </w:rPr>
        <w:t>dan</w:t>
      </w:r>
      <w:r w:rsidRPr="00E50F99">
        <w:rPr>
          <w:rFonts w:ascii="Arial Narrow" w:hAnsi="Arial Narrow" w:cstheme="minorHAnsi"/>
          <w:b/>
        </w:rPr>
        <w:t xml:space="preserve"> PIHAK KEDUA</w:t>
      </w:r>
      <w:r w:rsidRPr="00E50F99">
        <w:rPr>
          <w:rFonts w:ascii="Arial Narrow" w:hAnsi="Arial Narrow" w:cstheme="minorHAnsi"/>
        </w:rPr>
        <w:t xml:space="preserve"> bermaksud untuk melakukan evaluasi dan kajian rencana kerja sama </w:t>
      </w:r>
      <w:r w:rsidR="00BB574E" w:rsidRPr="00E50F99">
        <w:rPr>
          <w:rFonts w:ascii="Arial Narrow" w:hAnsi="Arial Narrow" w:cstheme="minorHAnsi"/>
          <w:lang w:val="en-US"/>
        </w:rPr>
        <w:t>terkait pemenuhan</w:t>
      </w:r>
      <w:r w:rsidRPr="00E50F99">
        <w:rPr>
          <w:rFonts w:ascii="Arial Narrow" w:hAnsi="Arial Narrow" w:cstheme="minorHAnsi"/>
        </w:rPr>
        <w:t xml:space="preserve"> kebutuhan</w:t>
      </w:r>
      <w:r w:rsidR="00662C05" w:rsidRPr="00E50F99">
        <w:rPr>
          <w:rFonts w:ascii="Arial Narrow" w:hAnsi="Arial Narrow" w:cstheme="minorHAnsi"/>
          <w:lang w:val="en-GB"/>
        </w:rPr>
        <w:t xml:space="preserve"> dukungan operasional</w:t>
      </w:r>
      <w:r w:rsidRPr="00E50F99">
        <w:rPr>
          <w:rFonts w:ascii="Arial Narrow" w:hAnsi="Arial Narrow" w:cstheme="minorHAnsi"/>
        </w:rPr>
        <w:t xml:space="preserve"> </w:t>
      </w:r>
      <w:r w:rsidR="00662C05" w:rsidRPr="00E50F99">
        <w:rPr>
          <w:rFonts w:ascii="Arial Narrow" w:hAnsi="Arial Narrow" w:cstheme="minorHAnsi"/>
          <w:b/>
        </w:rPr>
        <w:t>PIHAK PERTAMA</w:t>
      </w:r>
      <w:r w:rsidR="00662C05" w:rsidRPr="00E50F99">
        <w:rPr>
          <w:rFonts w:ascii="Arial Narrow" w:hAnsi="Arial Narrow" w:cstheme="minorHAnsi"/>
        </w:rPr>
        <w:t xml:space="preserve"> </w:t>
      </w:r>
      <w:r w:rsidR="00662C05" w:rsidRPr="00E50F99">
        <w:rPr>
          <w:rFonts w:ascii="Arial Narrow" w:hAnsi="Arial Narrow" w:cstheme="minorHAnsi"/>
          <w:lang w:val="en-GB"/>
        </w:rPr>
        <w:t xml:space="preserve">berupa layanan jasa </w:t>
      </w:r>
      <w:r w:rsidR="00E80E05">
        <w:rPr>
          <w:rFonts w:ascii="Arial Narrow" w:hAnsi="Arial Narrow" w:cs="Calibri"/>
          <w:color w:val="000000" w:themeColor="text1"/>
          <w:lang w:val="en-US"/>
        </w:rPr>
        <w:t xml:space="preserve">peningkatan produksi melalui skema bisnis </w:t>
      </w:r>
      <w:r w:rsidR="00E80E05" w:rsidRPr="00E80E05">
        <w:rPr>
          <w:rFonts w:ascii="Arial Narrow" w:hAnsi="Arial Narrow" w:cs="Calibri"/>
          <w:i/>
          <w:color w:val="000000" w:themeColor="text1"/>
          <w:lang w:val="en-US"/>
        </w:rPr>
        <w:t>no-cure no-pay</w:t>
      </w:r>
      <w:r w:rsidR="0017521A" w:rsidRPr="00E50F99">
        <w:rPr>
          <w:rFonts w:ascii="Arial Narrow" w:hAnsi="Arial Narrow" w:cs="Calibri"/>
          <w:color w:val="000000" w:themeColor="text1"/>
          <w:lang w:val="en-US"/>
        </w:rPr>
        <w:t>.</w:t>
      </w:r>
      <w:r w:rsidR="00BB574E" w:rsidRPr="00E50F99">
        <w:rPr>
          <w:rFonts w:ascii="Arial Narrow" w:hAnsi="Arial Narrow" w:cs="Calibri"/>
          <w:color w:val="000000" w:themeColor="text1"/>
          <w:lang w:val="en-US"/>
        </w:rPr>
        <w:t xml:space="preserve"> </w:t>
      </w:r>
    </w:p>
    <w:p w14:paraId="6EA2AF32" w14:textId="77777777" w:rsidR="0017521A" w:rsidRPr="00E50F99" w:rsidRDefault="0017521A" w:rsidP="0017521A">
      <w:pPr>
        <w:widowControl w:val="0"/>
        <w:tabs>
          <w:tab w:val="left" w:pos="810"/>
        </w:tabs>
        <w:autoSpaceDE w:val="0"/>
        <w:autoSpaceDN w:val="0"/>
        <w:adjustRightInd w:val="0"/>
        <w:spacing w:after="0" w:line="240" w:lineRule="auto"/>
        <w:jc w:val="both"/>
        <w:rPr>
          <w:rFonts w:ascii="Arial Narrow" w:hAnsi="Arial Narrow" w:cs="Calibri"/>
          <w:color w:val="000000" w:themeColor="text1"/>
        </w:rPr>
      </w:pPr>
    </w:p>
    <w:p w14:paraId="5E09191D" w14:textId="0C9D7AF9" w:rsidR="004B4913" w:rsidRPr="00E50F99" w:rsidRDefault="00B474FF" w:rsidP="0017521A">
      <w:pPr>
        <w:widowControl w:val="0"/>
        <w:numPr>
          <w:ilvl w:val="1"/>
          <w:numId w:val="6"/>
        </w:numPr>
        <w:tabs>
          <w:tab w:val="left" w:pos="810"/>
        </w:tabs>
        <w:autoSpaceDE w:val="0"/>
        <w:autoSpaceDN w:val="0"/>
        <w:adjustRightInd w:val="0"/>
        <w:spacing w:after="0" w:line="240" w:lineRule="auto"/>
        <w:ind w:hanging="730"/>
        <w:jc w:val="both"/>
        <w:rPr>
          <w:rFonts w:ascii="Arial Narrow" w:hAnsi="Arial Narrow" w:cs="Calibri"/>
          <w:color w:val="000000" w:themeColor="text1"/>
        </w:rPr>
      </w:pPr>
      <w:ins w:id="114" w:author="Radit Trianggara Putranto" w:date="2022-03-01T16:29:00Z">
        <w:r>
          <w:rPr>
            <w:rFonts w:ascii="Arial Narrow" w:hAnsi="Arial Narrow" w:cstheme="minorHAnsi"/>
            <w:lang w:val="en-US"/>
          </w:rPr>
          <w:t>“</w:t>
        </w:r>
      </w:ins>
      <w:del w:id="115" w:author="Radit Trianggara Putranto" w:date="2022-03-01T16:27:00Z">
        <w:r w:rsidR="004B4913" w:rsidRPr="00E50F99" w:rsidDel="00B474FF">
          <w:rPr>
            <w:rFonts w:ascii="Arial Narrow" w:hAnsi="Arial Narrow" w:cstheme="minorHAnsi"/>
          </w:rPr>
          <w:delText>Untuk menghindari keragu</w:delText>
        </w:r>
        <w:r w:rsidR="007D1AB0" w:rsidRPr="00E50F99" w:rsidDel="00B474FF">
          <w:rPr>
            <w:rFonts w:ascii="Arial Narrow" w:hAnsi="Arial Narrow" w:cstheme="minorHAnsi"/>
            <w:lang w:val="en-US"/>
          </w:rPr>
          <w:delText>-ragua</w:delText>
        </w:r>
        <w:r w:rsidR="004B4913" w:rsidRPr="00E50F99" w:rsidDel="00B474FF">
          <w:rPr>
            <w:rFonts w:ascii="Arial Narrow" w:hAnsi="Arial Narrow" w:cstheme="minorHAnsi"/>
          </w:rPr>
          <w:delText xml:space="preserve">n, </w:delText>
        </w:r>
      </w:del>
      <w:r w:rsidR="00E65587" w:rsidRPr="00E50F99">
        <w:rPr>
          <w:rFonts w:ascii="Arial Narrow" w:hAnsi="Arial Narrow" w:cstheme="minorHAnsi"/>
        </w:rPr>
        <w:t>Nota Kesepahaman</w:t>
      </w:r>
      <w:ins w:id="116" w:author="Radit Trianggara Putranto" w:date="2022-03-01T16:29:00Z">
        <w:r>
          <w:rPr>
            <w:rFonts w:ascii="Arial Narrow" w:hAnsi="Arial Narrow" w:cstheme="minorHAnsi"/>
            <w:lang w:val="en-US"/>
          </w:rPr>
          <w:t>”</w:t>
        </w:r>
      </w:ins>
      <w:ins w:id="117" w:author="Radit Trianggara Putranto" w:date="2022-03-01T16:28:00Z">
        <w:r>
          <w:rPr>
            <w:rFonts w:ascii="Arial Narrow" w:hAnsi="Arial Narrow" w:cstheme="minorHAnsi"/>
            <w:lang w:val="en-US"/>
          </w:rPr>
          <w:t xml:space="preserve"> ini</w:t>
        </w:r>
      </w:ins>
      <w:r w:rsidR="00E65587" w:rsidRPr="00E50F99">
        <w:rPr>
          <w:rFonts w:ascii="Arial Narrow" w:hAnsi="Arial Narrow" w:cstheme="minorHAnsi"/>
        </w:rPr>
        <w:t xml:space="preserve"> </w:t>
      </w:r>
      <w:ins w:id="118" w:author="Radit Trianggara Putranto" w:date="2022-03-01T16:28:00Z">
        <w:r>
          <w:rPr>
            <w:rFonts w:ascii="Arial Narrow" w:hAnsi="Arial Narrow" w:cstheme="minorHAnsi"/>
            <w:lang w:val="en-US"/>
          </w:rPr>
          <w:t>berarti</w:t>
        </w:r>
      </w:ins>
      <w:del w:id="119" w:author="Radit Trianggara Putranto" w:date="2022-03-01T16:28:00Z">
        <w:r w:rsidR="004B4913" w:rsidRPr="00E50F99" w:rsidDel="00B474FF">
          <w:rPr>
            <w:rFonts w:ascii="Arial Narrow" w:hAnsi="Arial Narrow" w:cstheme="minorHAnsi"/>
          </w:rPr>
          <w:delText>ini</w:delText>
        </w:r>
      </w:del>
      <w:r w:rsidR="004B4913" w:rsidRPr="00E50F99">
        <w:rPr>
          <w:rFonts w:ascii="Arial Narrow" w:hAnsi="Arial Narrow" w:cstheme="minorHAnsi"/>
        </w:rPr>
        <w:t>:</w:t>
      </w:r>
    </w:p>
    <w:p w14:paraId="546B9E47" w14:textId="77777777" w:rsidR="004B4913" w:rsidRPr="00E50F99" w:rsidRDefault="004B4913" w:rsidP="004B4913">
      <w:pPr>
        <w:pStyle w:val="ListParagraph"/>
        <w:rPr>
          <w:rFonts w:ascii="Arial Narrow" w:hAnsi="Arial Narrow" w:cs="Calibri"/>
          <w:color w:val="000000" w:themeColor="text1"/>
          <w:sz w:val="22"/>
          <w:szCs w:val="22"/>
        </w:rPr>
      </w:pPr>
    </w:p>
    <w:p w14:paraId="3CA0CB31" w14:textId="277CCDD6" w:rsidR="004B4913" w:rsidRPr="00E50F99" w:rsidRDefault="004B4913" w:rsidP="004B4913">
      <w:pPr>
        <w:pStyle w:val="ListParagraph"/>
        <w:widowControl w:val="0"/>
        <w:numPr>
          <w:ilvl w:val="2"/>
          <w:numId w:val="6"/>
        </w:numPr>
        <w:autoSpaceDE w:val="0"/>
        <w:autoSpaceDN w:val="0"/>
        <w:adjustRightInd w:val="0"/>
        <w:ind w:left="1418" w:hanging="567"/>
        <w:jc w:val="both"/>
        <w:rPr>
          <w:rFonts w:ascii="Arial Narrow" w:hAnsi="Arial Narrow" w:cs="Calibri"/>
          <w:color w:val="000000" w:themeColor="text1"/>
          <w:sz w:val="22"/>
          <w:szCs w:val="22"/>
        </w:rPr>
      </w:pPr>
      <w:r w:rsidRPr="00E50F99">
        <w:rPr>
          <w:rFonts w:ascii="Arial Narrow" w:hAnsi="Arial Narrow" w:cstheme="minorHAnsi"/>
          <w:sz w:val="22"/>
          <w:szCs w:val="22"/>
        </w:rPr>
        <w:t xml:space="preserve">Tidak mencegah atau menghalangi salah satu </w:t>
      </w:r>
      <w:r w:rsidRPr="00E50F99">
        <w:rPr>
          <w:rFonts w:ascii="Arial Narrow" w:hAnsi="Arial Narrow" w:cstheme="minorHAnsi"/>
          <w:b/>
          <w:sz w:val="22"/>
          <w:szCs w:val="22"/>
          <w:lang w:eastAsia="nl-NL"/>
        </w:rPr>
        <w:t>PIHAK</w:t>
      </w:r>
      <w:r w:rsidRPr="00E50F99">
        <w:rPr>
          <w:rFonts w:ascii="Arial Narrow" w:hAnsi="Arial Narrow" w:cstheme="minorHAnsi"/>
          <w:sz w:val="22"/>
          <w:szCs w:val="22"/>
        </w:rPr>
        <w:t xml:space="preserve"> untuk terlibat atau berinvestasi dalam peluang bisnis serupa sebagaimana dimaksud dalam </w:t>
      </w:r>
      <w:r w:rsidR="00E65587" w:rsidRPr="00E50F99">
        <w:rPr>
          <w:rFonts w:ascii="Arial Narrow" w:hAnsi="Arial Narrow" w:cstheme="minorHAnsi"/>
          <w:sz w:val="22"/>
          <w:szCs w:val="22"/>
        </w:rPr>
        <w:t xml:space="preserve">Nota Kesepahaman </w:t>
      </w:r>
      <w:r w:rsidRPr="00E50F99">
        <w:rPr>
          <w:rFonts w:ascii="Arial Narrow" w:hAnsi="Arial Narrow" w:cstheme="minorHAnsi"/>
          <w:sz w:val="22"/>
          <w:szCs w:val="22"/>
        </w:rPr>
        <w:t xml:space="preserve">ini atau menawarkan </w:t>
      </w:r>
      <w:r w:rsidR="004349FB" w:rsidRPr="00E50F99">
        <w:rPr>
          <w:rFonts w:ascii="Arial Narrow" w:hAnsi="Arial Narrow" w:cstheme="minorHAnsi"/>
          <w:sz w:val="22"/>
          <w:szCs w:val="22"/>
        </w:rPr>
        <w:t>k</w:t>
      </w:r>
      <w:r w:rsidRPr="00E50F99">
        <w:rPr>
          <w:rFonts w:ascii="Arial Narrow" w:hAnsi="Arial Narrow" w:cstheme="minorHAnsi"/>
          <w:sz w:val="22"/>
          <w:szCs w:val="22"/>
        </w:rPr>
        <w:t xml:space="preserve">erja </w:t>
      </w:r>
      <w:r w:rsidR="004349FB" w:rsidRPr="00E50F99">
        <w:rPr>
          <w:rFonts w:ascii="Arial Narrow" w:hAnsi="Arial Narrow" w:cstheme="minorHAnsi"/>
          <w:sz w:val="22"/>
          <w:szCs w:val="22"/>
        </w:rPr>
        <w:t>s</w:t>
      </w:r>
      <w:r w:rsidRPr="00E50F99">
        <w:rPr>
          <w:rFonts w:ascii="Arial Narrow" w:hAnsi="Arial Narrow" w:cstheme="minorHAnsi"/>
          <w:sz w:val="22"/>
          <w:szCs w:val="22"/>
        </w:rPr>
        <w:t xml:space="preserve">ama atau peluang bisnis apapun kepada pihak lain; </w:t>
      </w:r>
    </w:p>
    <w:p w14:paraId="5DDDA9AA" w14:textId="77777777" w:rsidR="00745588" w:rsidRPr="00E50F99" w:rsidRDefault="00745588" w:rsidP="00745588">
      <w:pPr>
        <w:pStyle w:val="ListParagraph"/>
        <w:widowControl w:val="0"/>
        <w:autoSpaceDE w:val="0"/>
        <w:autoSpaceDN w:val="0"/>
        <w:adjustRightInd w:val="0"/>
        <w:ind w:left="1418"/>
        <w:jc w:val="both"/>
        <w:rPr>
          <w:rFonts w:ascii="Arial Narrow" w:hAnsi="Arial Narrow" w:cs="Calibri"/>
          <w:color w:val="000000" w:themeColor="text1"/>
          <w:sz w:val="22"/>
          <w:szCs w:val="22"/>
        </w:rPr>
      </w:pPr>
    </w:p>
    <w:p w14:paraId="485C0FDF" w14:textId="79F14AE1" w:rsidR="00745588" w:rsidRPr="00AE745C" w:rsidRDefault="004B4913" w:rsidP="00745588">
      <w:pPr>
        <w:pStyle w:val="ListParagraph"/>
        <w:widowControl w:val="0"/>
        <w:numPr>
          <w:ilvl w:val="2"/>
          <w:numId w:val="6"/>
        </w:numPr>
        <w:autoSpaceDE w:val="0"/>
        <w:autoSpaceDN w:val="0"/>
        <w:adjustRightInd w:val="0"/>
        <w:ind w:left="1418" w:hanging="567"/>
        <w:jc w:val="both"/>
        <w:rPr>
          <w:rFonts w:ascii="Arial Narrow" w:hAnsi="Arial Narrow" w:cs="Calibri"/>
          <w:color w:val="000000" w:themeColor="text1"/>
          <w:sz w:val="22"/>
          <w:szCs w:val="22"/>
        </w:rPr>
      </w:pPr>
      <w:r w:rsidRPr="00E50F99">
        <w:rPr>
          <w:rFonts w:ascii="Arial Narrow" w:hAnsi="Arial Narrow" w:cstheme="minorHAnsi"/>
          <w:sz w:val="22"/>
          <w:szCs w:val="22"/>
        </w:rPr>
        <w:t xml:space="preserve">Tidak menyebabkan pada salah satu </w:t>
      </w:r>
      <w:r w:rsidRPr="00E50F99">
        <w:rPr>
          <w:rFonts w:ascii="Arial Narrow" w:hAnsi="Arial Narrow" w:cstheme="minorHAnsi"/>
          <w:b/>
          <w:sz w:val="22"/>
          <w:szCs w:val="22"/>
        </w:rPr>
        <w:t>PIHAK</w:t>
      </w:r>
      <w:r w:rsidRPr="00E50F99">
        <w:rPr>
          <w:rFonts w:ascii="Arial Narrow" w:hAnsi="Arial Narrow" w:cstheme="minorHAnsi"/>
          <w:sz w:val="22"/>
          <w:szCs w:val="22"/>
        </w:rPr>
        <w:t xml:space="preserve"> berkewajiban untuk menawarkan atau melaksanakan </w:t>
      </w:r>
      <w:r w:rsidR="004349FB" w:rsidRPr="00E50F99">
        <w:rPr>
          <w:rFonts w:ascii="Arial Narrow" w:hAnsi="Arial Narrow" w:cstheme="minorHAnsi"/>
          <w:sz w:val="22"/>
          <w:szCs w:val="22"/>
        </w:rPr>
        <w:t>k</w:t>
      </w:r>
      <w:r w:rsidRPr="00E50F99">
        <w:rPr>
          <w:rFonts w:ascii="Arial Narrow" w:hAnsi="Arial Narrow" w:cstheme="minorHAnsi"/>
          <w:sz w:val="22"/>
          <w:szCs w:val="22"/>
        </w:rPr>
        <w:t xml:space="preserve">erja </w:t>
      </w:r>
      <w:r w:rsidR="004349FB" w:rsidRPr="00E50F99">
        <w:rPr>
          <w:rFonts w:ascii="Arial Narrow" w:hAnsi="Arial Narrow" w:cstheme="minorHAnsi"/>
          <w:sz w:val="22"/>
          <w:szCs w:val="22"/>
        </w:rPr>
        <w:t>s</w:t>
      </w:r>
      <w:r w:rsidRPr="00E50F99">
        <w:rPr>
          <w:rFonts w:ascii="Arial Narrow" w:hAnsi="Arial Narrow" w:cstheme="minorHAnsi"/>
          <w:sz w:val="22"/>
          <w:szCs w:val="22"/>
        </w:rPr>
        <w:t xml:space="preserve">ama atau peluang bisnis apapun kepada </w:t>
      </w:r>
      <w:r w:rsidRPr="00E50F99">
        <w:rPr>
          <w:rFonts w:ascii="Arial Narrow" w:hAnsi="Arial Narrow" w:cstheme="minorHAnsi"/>
          <w:b/>
          <w:sz w:val="22"/>
          <w:szCs w:val="22"/>
        </w:rPr>
        <w:t>PIHAK</w:t>
      </w:r>
      <w:r w:rsidRPr="00E50F99">
        <w:rPr>
          <w:rFonts w:ascii="Arial Narrow" w:hAnsi="Arial Narrow" w:cstheme="minorHAnsi"/>
          <w:sz w:val="22"/>
          <w:szCs w:val="22"/>
        </w:rPr>
        <w:t xml:space="preserve"> lain</w:t>
      </w:r>
      <w:r w:rsidR="00745588" w:rsidRPr="00E50F99">
        <w:rPr>
          <w:rFonts w:ascii="Arial Narrow" w:hAnsi="Arial Narrow" w:cstheme="minorHAnsi"/>
          <w:sz w:val="22"/>
          <w:szCs w:val="22"/>
          <w:lang w:val="id-ID"/>
        </w:rPr>
        <w:t>;</w:t>
      </w:r>
    </w:p>
    <w:p w14:paraId="7F71A670" w14:textId="77777777" w:rsidR="00AE745C" w:rsidRPr="00AE745C" w:rsidRDefault="00AE745C" w:rsidP="00AE745C">
      <w:pPr>
        <w:pStyle w:val="ListParagraph"/>
        <w:rPr>
          <w:rFonts w:ascii="Arial Narrow" w:hAnsi="Arial Narrow" w:cs="Calibri"/>
          <w:color w:val="000000" w:themeColor="text1"/>
          <w:sz w:val="22"/>
          <w:szCs w:val="22"/>
        </w:rPr>
      </w:pPr>
    </w:p>
    <w:p w14:paraId="38D28629" w14:textId="055F2270" w:rsidR="00AE745C" w:rsidRPr="00E50F99" w:rsidRDefault="00AE745C" w:rsidP="00745588">
      <w:pPr>
        <w:pStyle w:val="ListParagraph"/>
        <w:widowControl w:val="0"/>
        <w:numPr>
          <w:ilvl w:val="2"/>
          <w:numId w:val="6"/>
        </w:numPr>
        <w:autoSpaceDE w:val="0"/>
        <w:autoSpaceDN w:val="0"/>
        <w:adjustRightInd w:val="0"/>
        <w:ind w:left="1418" w:hanging="567"/>
        <w:jc w:val="both"/>
        <w:rPr>
          <w:rFonts w:ascii="Arial Narrow" w:hAnsi="Arial Narrow" w:cs="Calibri"/>
          <w:color w:val="000000" w:themeColor="text1"/>
          <w:sz w:val="22"/>
          <w:szCs w:val="22"/>
        </w:rPr>
      </w:pPr>
      <w:r>
        <w:rPr>
          <w:rFonts w:ascii="Arial Narrow" w:hAnsi="Arial Narrow" w:cs="Calibri"/>
          <w:color w:val="000000" w:themeColor="text1"/>
          <w:sz w:val="22"/>
          <w:szCs w:val="22"/>
        </w:rPr>
        <w:t>Tidak menjadi dasar pengungkapan atau penyampaian data migas yang dimiliki dan dikuasai oleh Pemerintah;</w:t>
      </w:r>
    </w:p>
    <w:p w14:paraId="48726576" w14:textId="77777777" w:rsidR="00745588" w:rsidRPr="00E50F99" w:rsidRDefault="00745588" w:rsidP="00745588">
      <w:pPr>
        <w:pStyle w:val="ListParagraph"/>
        <w:widowControl w:val="0"/>
        <w:autoSpaceDE w:val="0"/>
        <w:autoSpaceDN w:val="0"/>
        <w:adjustRightInd w:val="0"/>
        <w:ind w:left="1418"/>
        <w:jc w:val="both"/>
        <w:rPr>
          <w:rFonts w:ascii="Arial Narrow" w:hAnsi="Arial Narrow" w:cs="Calibri"/>
          <w:color w:val="000000" w:themeColor="text1"/>
          <w:sz w:val="22"/>
          <w:szCs w:val="22"/>
        </w:rPr>
      </w:pPr>
    </w:p>
    <w:p w14:paraId="2C283172" w14:textId="644EAEAB" w:rsidR="00745588" w:rsidRPr="00D12BED" w:rsidRDefault="00745588" w:rsidP="004B4913">
      <w:pPr>
        <w:pStyle w:val="ListParagraph"/>
        <w:widowControl w:val="0"/>
        <w:numPr>
          <w:ilvl w:val="2"/>
          <w:numId w:val="6"/>
        </w:numPr>
        <w:autoSpaceDE w:val="0"/>
        <w:autoSpaceDN w:val="0"/>
        <w:adjustRightInd w:val="0"/>
        <w:ind w:left="1418" w:hanging="567"/>
        <w:jc w:val="both"/>
        <w:rPr>
          <w:rFonts w:ascii="Arial Narrow" w:hAnsi="Arial Narrow" w:cs="Calibri"/>
          <w:color w:val="000000" w:themeColor="text1"/>
          <w:sz w:val="22"/>
          <w:szCs w:val="22"/>
        </w:rPr>
      </w:pPr>
      <w:r w:rsidRPr="00E50F99">
        <w:rPr>
          <w:rFonts w:ascii="Arial Narrow" w:hAnsi="Arial Narrow" w:cstheme="minorHAnsi"/>
          <w:sz w:val="22"/>
          <w:szCs w:val="22"/>
        </w:rPr>
        <w:t>Tidak m</w:t>
      </w:r>
      <w:r w:rsidRPr="00E50F99">
        <w:rPr>
          <w:rFonts w:ascii="Arial Narrow" w:hAnsi="Arial Narrow" w:cstheme="minorHAnsi"/>
          <w:sz w:val="22"/>
          <w:szCs w:val="22"/>
          <w:lang w:val="id-ID"/>
        </w:rPr>
        <w:t xml:space="preserve">enciptakan atau membebankan kewajiban apapun pada salah satu </w:t>
      </w:r>
      <w:r w:rsidRPr="00E50F99">
        <w:rPr>
          <w:rFonts w:ascii="Arial Narrow" w:hAnsi="Arial Narrow" w:cstheme="minorHAnsi"/>
          <w:b/>
          <w:sz w:val="22"/>
          <w:szCs w:val="22"/>
        </w:rPr>
        <w:t>PIHAK</w:t>
      </w:r>
      <w:r w:rsidRPr="00E50F99">
        <w:rPr>
          <w:rFonts w:ascii="Arial Narrow" w:hAnsi="Arial Narrow" w:cstheme="minorHAnsi"/>
          <w:sz w:val="22"/>
          <w:szCs w:val="22"/>
          <w:lang w:val="id-ID"/>
        </w:rPr>
        <w:t xml:space="preserve"> untuk </w:t>
      </w:r>
      <w:r w:rsidRPr="00E50F99">
        <w:rPr>
          <w:rFonts w:ascii="Arial Narrow" w:hAnsi="Arial Narrow" w:cstheme="minorHAnsi"/>
          <w:sz w:val="22"/>
          <w:szCs w:val="22"/>
        </w:rPr>
        <w:t>menandatangani</w:t>
      </w:r>
      <w:r w:rsidRPr="00E50F99">
        <w:rPr>
          <w:rFonts w:ascii="Arial Narrow" w:hAnsi="Arial Narrow" w:cstheme="minorHAnsi"/>
          <w:sz w:val="22"/>
          <w:szCs w:val="22"/>
          <w:lang w:val="id-ID"/>
        </w:rPr>
        <w:t xml:space="preserve"> perjanjian definitif </w:t>
      </w:r>
      <w:r w:rsidRPr="00E50F99">
        <w:rPr>
          <w:rFonts w:ascii="Arial Narrow" w:hAnsi="Arial Narrow" w:cstheme="minorHAnsi"/>
          <w:sz w:val="22"/>
          <w:szCs w:val="22"/>
        </w:rPr>
        <w:t xml:space="preserve">atau perjanjian/kesepakatan apapun </w:t>
      </w:r>
      <w:r w:rsidRPr="00E50F99">
        <w:rPr>
          <w:rFonts w:ascii="Arial Narrow" w:hAnsi="Arial Narrow" w:cstheme="minorHAnsi"/>
          <w:sz w:val="22"/>
          <w:szCs w:val="22"/>
          <w:lang w:val="id-ID"/>
        </w:rPr>
        <w:t xml:space="preserve">sehubungan dengan peluang </w:t>
      </w:r>
      <w:r w:rsidRPr="00E50F99">
        <w:rPr>
          <w:rFonts w:ascii="Arial Narrow" w:hAnsi="Arial Narrow" w:cstheme="minorHAnsi"/>
          <w:sz w:val="22"/>
          <w:szCs w:val="22"/>
        </w:rPr>
        <w:t>K</w:t>
      </w:r>
      <w:r w:rsidRPr="00E50F99">
        <w:rPr>
          <w:rFonts w:ascii="Arial Narrow" w:hAnsi="Arial Narrow" w:cstheme="minorHAnsi"/>
          <w:sz w:val="22"/>
          <w:szCs w:val="22"/>
          <w:lang w:val="id-ID"/>
        </w:rPr>
        <w:t>erja</w:t>
      </w:r>
      <w:r w:rsidRPr="00E50F99">
        <w:rPr>
          <w:rFonts w:ascii="Arial Narrow" w:hAnsi="Arial Narrow" w:cstheme="minorHAnsi"/>
          <w:sz w:val="22"/>
          <w:szCs w:val="22"/>
        </w:rPr>
        <w:t xml:space="preserve"> S</w:t>
      </w:r>
      <w:r w:rsidRPr="00E50F99">
        <w:rPr>
          <w:rFonts w:ascii="Arial Narrow" w:hAnsi="Arial Narrow" w:cstheme="minorHAnsi"/>
          <w:sz w:val="22"/>
          <w:szCs w:val="22"/>
          <w:lang w:val="id-ID"/>
        </w:rPr>
        <w:t xml:space="preserve">ama </w:t>
      </w:r>
      <w:r w:rsidRPr="00E50F99">
        <w:rPr>
          <w:rFonts w:ascii="Arial Narrow" w:hAnsi="Arial Narrow" w:cstheme="minorHAnsi"/>
          <w:sz w:val="22"/>
          <w:szCs w:val="22"/>
        </w:rPr>
        <w:t xml:space="preserve">sebagaimana </w:t>
      </w:r>
      <w:r w:rsidRPr="00E50F99">
        <w:rPr>
          <w:rFonts w:ascii="Arial Narrow" w:hAnsi="Arial Narrow" w:cstheme="minorHAnsi"/>
          <w:sz w:val="22"/>
          <w:szCs w:val="22"/>
          <w:lang w:val="id-ID"/>
        </w:rPr>
        <w:t xml:space="preserve">dimaksud dalam </w:t>
      </w:r>
      <w:r w:rsidR="00E65587" w:rsidRPr="00E50F99">
        <w:rPr>
          <w:rFonts w:ascii="Arial Narrow" w:hAnsi="Arial Narrow" w:cstheme="minorHAnsi"/>
          <w:sz w:val="22"/>
          <w:szCs w:val="22"/>
        </w:rPr>
        <w:t xml:space="preserve">Nota Kesepahaman </w:t>
      </w:r>
      <w:r w:rsidRPr="00E50F99">
        <w:rPr>
          <w:rFonts w:ascii="Arial Narrow" w:hAnsi="Arial Narrow" w:cstheme="minorHAnsi"/>
          <w:sz w:val="22"/>
          <w:szCs w:val="22"/>
          <w:lang w:val="id-ID"/>
        </w:rPr>
        <w:t>ini</w:t>
      </w:r>
      <w:r w:rsidRPr="00E50F99">
        <w:rPr>
          <w:rFonts w:ascii="Arial Narrow" w:hAnsi="Arial Narrow" w:cstheme="minorHAnsi"/>
          <w:sz w:val="22"/>
          <w:szCs w:val="22"/>
        </w:rPr>
        <w:t xml:space="preserve"> atau menimbulkan hak dan kewajiban atau tanggung jawab apapun bagi </w:t>
      </w:r>
      <w:r w:rsidRPr="00E50F99">
        <w:rPr>
          <w:rFonts w:ascii="Arial Narrow" w:hAnsi="Arial Narrow" w:cstheme="minorHAnsi"/>
          <w:b/>
          <w:sz w:val="22"/>
          <w:szCs w:val="22"/>
        </w:rPr>
        <w:t>PARA PIHAK</w:t>
      </w:r>
      <w:r w:rsidRPr="00E50F99">
        <w:rPr>
          <w:rFonts w:ascii="Arial Narrow" w:hAnsi="Arial Narrow" w:cstheme="minorHAnsi"/>
          <w:sz w:val="22"/>
          <w:szCs w:val="22"/>
        </w:rPr>
        <w:t xml:space="preserve">, kecuali sebagaimana diatur dalam </w:t>
      </w:r>
      <w:r w:rsidRPr="00E50F99">
        <w:rPr>
          <w:rFonts w:ascii="Arial Narrow" w:hAnsi="Arial Narrow" w:cstheme="minorHAnsi"/>
          <w:sz w:val="22"/>
          <w:szCs w:val="22"/>
          <w:lang w:val="id-ID"/>
        </w:rPr>
        <w:t>P</w:t>
      </w:r>
      <w:r w:rsidRPr="00E50F99">
        <w:rPr>
          <w:rFonts w:ascii="Arial Narrow" w:hAnsi="Arial Narrow" w:cstheme="minorHAnsi"/>
          <w:sz w:val="22"/>
          <w:szCs w:val="22"/>
        </w:rPr>
        <w:t xml:space="preserve">asal 1 ayat </w:t>
      </w:r>
      <w:r w:rsidR="00974DC3" w:rsidRPr="00D12BED">
        <w:rPr>
          <w:rFonts w:ascii="Arial Narrow" w:hAnsi="Arial Narrow" w:cstheme="minorHAnsi"/>
          <w:sz w:val="22"/>
          <w:szCs w:val="22"/>
        </w:rPr>
        <w:t>3</w:t>
      </w:r>
      <w:r w:rsidR="00F157B1" w:rsidRPr="00D12BED">
        <w:rPr>
          <w:rFonts w:ascii="Arial Narrow" w:hAnsi="Arial Narrow" w:cstheme="minorHAnsi"/>
          <w:sz w:val="22"/>
          <w:szCs w:val="22"/>
        </w:rPr>
        <w:t xml:space="preserve">, </w:t>
      </w:r>
      <w:r w:rsidR="00974DC3" w:rsidRPr="00D12BED">
        <w:rPr>
          <w:rFonts w:ascii="Arial Narrow" w:hAnsi="Arial Narrow" w:cstheme="minorHAnsi"/>
          <w:sz w:val="22"/>
          <w:szCs w:val="22"/>
        </w:rPr>
        <w:t>4</w:t>
      </w:r>
      <w:r w:rsidR="00F157B1" w:rsidRPr="00D12BED">
        <w:rPr>
          <w:rFonts w:ascii="Arial Narrow" w:hAnsi="Arial Narrow" w:cstheme="minorHAnsi"/>
          <w:sz w:val="22"/>
          <w:szCs w:val="22"/>
        </w:rPr>
        <w:t xml:space="preserve"> dan </w:t>
      </w:r>
      <w:r w:rsidR="00974DC3" w:rsidRPr="00D12BED">
        <w:rPr>
          <w:rFonts w:ascii="Arial Narrow" w:hAnsi="Arial Narrow" w:cstheme="minorHAnsi"/>
          <w:sz w:val="22"/>
          <w:szCs w:val="22"/>
        </w:rPr>
        <w:t>5</w:t>
      </w:r>
      <w:r w:rsidR="00635A35" w:rsidRPr="00D12BED">
        <w:rPr>
          <w:rFonts w:ascii="Arial Narrow" w:hAnsi="Arial Narrow" w:cstheme="minorHAnsi"/>
          <w:sz w:val="22"/>
          <w:szCs w:val="22"/>
        </w:rPr>
        <w:t xml:space="preserve"> serta Pasal </w:t>
      </w:r>
      <w:r w:rsidR="00974DC3" w:rsidRPr="00D12BED">
        <w:rPr>
          <w:rFonts w:ascii="Arial Narrow" w:hAnsi="Arial Narrow" w:cstheme="minorHAnsi"/>
          <w:sz w:val="22"/>
          <w:szCs w:val="22"/>
        </w:rPr>
        <w:t xml:space="preserve">3, </w:t>
      </w:r>
      <w:r w:rsidR="00635A35" w:rsidRPr="00D12BED">
        <w:rPr>
          <w:rFonts w:ascii="Arial Narrow" w:hAnsi="Arial Narrow" w:cstheme="minorHAnsi"/>
          <w:sz w:val="22"/>
          <w:szCs w:val="22"/>
        </w:rPr>
        <w:t>4,</w:t>
      </w:r>
      <w:r w:rsidRPr="00D12BED">
        <w:rPr>
          <w:rFonts w:ascii="Arial Narrow" w:hAnsi="Arial Narrow" w:cstheme="minorHAnsi"/>
          <w:sz w:val="22"/>
          <w:szCs w:val="22"/>
        </w:rPr>
        <w:t xml:space="preserve"> </w:t>
      </w:r>
      <w:r w:rsidRPr="00D12BED">
        <w:rPr>
          <w:rFonts w:ascii="Arial Narrow" w:hAnsi="Arial Narrow" w:cstheme="minorHAnsi"/>
          <w:sz w:val="22"/>
          <w:szCs w:val="22"/>
          <w:lang w:val="id-ID"/>
        </w:rPr>
        <w:t>5</w:t>
      </w:r>
      <w:r w:rsidR="00974DC3" w:rsidRPr="00D12BED">
        <w:rPr>
          <w:rFonts w:ascii="Arial Narrow" w:hAnsi="Arial Narrow" w:cstheme="minorHAnsi"/>
          <w:sz w:val="22"/>
          <w:szCs w:val="22"/>
          <w:lang w:val="en-GB"/>
        </w:rPr>
        <w:t>,</w:t>
      </w:r>
      <w:r w:rsidR="000555C8" w:rsidRPr="00D12BED">
        <w:rPr>
          <w:rFonts w:ascii="Arial Narrow" w:hAnsi="Arial Narrow" w:cstheme="minorHAnsi"/>
          <w:sz w:val="22"/>
          <w:szCs w:val="22"/>
        </w:rPr>
        <w:t xml:space="preserve"> dan 7</w:t>
      </w:r>
      <w:r w:rsidRPr="00D12BED">
        <w:rPr>
          <w:rFonts w:ascii="Arial Narrow" w:hAnsi="Arial Narrow" w:cstheme="minorHAnsi"/>
          <w:sz w:val="22"/>
          <w:szCs w:val="22"/>
        </w:rPr>
        <w:t xml:space="preserve"> </w:t>
      </w:r>
      <w:r w:rsidR="00E65587" w:rsidRPr="00D12BED">
        <w:rPr>
          <w:rFonts w:ascii="Arial Narrow" w:hAnsi="Arial Narrow" w:cstheme="minorHAnsi"/>
          <w:sz w:val="22"/>
          <w:szCs w:val="22"/>
        </w:rPr>
        <w:t xml:space="preserve">Nota Kesepahaman </w:t>
      </w:r>
      <w:r w:rsidRPr="00D12BED">
        <w:rPr>
          <w:rFonts w:ascii="Arial Narrow" w:hAnsi="Arial Narrow" w:cstheme="minorHAnsi"/>
          <w:sz w:val="22"/>
          <w:szCs w:val="22"/>
        </w:rPr>
        <w:t>ini</w:t>
      </w:r>
    </w:p>
    <w:p w14:paraId="478F2C15" w14:textId="77777777" w:rsidR="004B4913" w:rsidRPr="00D12BED" w:rsidRDefault="004B4913" w:rsidP="004B4913">
      <w:pPr>
        <w:pStyle w:val="ListParagraph"/>
        <w:rPr>
          <w:rFonts w:ascii="Arial Narrow" w:hAnsi="Arial Narrow" w:cs="Calibri"/>
          <w:color w:val="000000" w:themeColor="text1"/>
          <w:spacing w:val="-3"/>
          <w:sz w:val="22"/>
          <w:szCs w:val="22"/>
        </w:rPr>
      </w:pPr>
    </w:p>
    <w:p w14:paraId="2C70F35E" w14:textId="3D2E4F4A" w:rsidR="0017521A" w:rsidRPr="00D12BED" w:rsidRDefault="0017521A" w:rsidP="0017521A">
      <w:pPr>
        <w:widowControl w:val="0"/>
        <w:numPr>
          <w:ilvl w:val="1"/>
          <w:numId w:val="6"/>
        </w:numPr>
        <w:tabs>
          <w:tab w:val="left" w:pos="810"/>
        </w:tabs>
        <w:autoSpaceDE w:val="0"/>
        <w:autoSpaceDN w:val="0"/>
        <w:adjustRightInd w:val="0"/>
        <w:spacing w:after="0" w:line="240" w:lineRule="auto"/>
        <w:ind w:hanging="730"/>
        <w:jc w:val="both"/>
        <w:rPr>
          <w:rFonts w:ascii="Arial Narrow" w:hAnsi="Arial Narrow" w:cs="Calibri"/>
          <w:color w:val="000000" w:themeColor="text1"/>
        </w:rPr>
      </w:pPr>
      <w:r w:rsidRPr="00D12BED">
        <w:rPr>
          <w:rFonts w:ascii="Arial Narrow" w:hAnsi="Arial Narrow" w:cs="Calibri"/>
          <w:color w:val="000000" w:themeColor="text1"/>
          <w:spacing w:val="-3"/>
        </w:rPr>
        <w:t>N</w:t>
      </w:r>
      <w:r w:rsidRPr="00D12BED">
        <w:rPr>
          <w:rFonts w:ascii="Arial Narrow" w:hAnsi="Arial Narrow" w:cs="Calibri"/>
          <w:color w:val="000000" w:themeColor="text1"/>
          <w:spacing w:val="1"/>
        </w:rPr>
        <w:t>o</w:t>
      </w:r>
      <w:r w:rsidRPr="00D12BED">
        <w:rPr>
          <w:rFonts w:ascii="Arial Narrow" w:hAnsi="Arial Narrow" w:cs="Calibri"/>
          <w:color w:val="000000" w:themeColor="text1"/>
        </w:rPr>
        <w:t>ta</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rPr>
        <w:t>K</w:t>
      </w:r>
      <w:r w:rsidRPr="00D12BED">
        <w:rPr>
          <w:rFonts w:ascii="Arial Narrow" w:hAnsi="Arial Narrow" w:cs="Calibri"/>
          <w:color w:val="000000" w:themeColor="text1"/>
          <w:spacing w:val="1"/>
        </w:rPr>
        <w:t>e</w:t>
      </w:r>
      <w:r w:rsidRPr="00D12BED">
        <w:rPr>
          <w:rFonts w:ascii="Arial Narrow" w:hAnsi="Arial Narrow" w:cs="Calibri"/>
          <w:color w:val="000000" w:themeColor="text1"/>
        </w:rPr>
        <w:t>sepa</w:t>
      </w:r>
      <w:r w:rsidRPr="00D12BED">
        <w:rPr>
          <w:rFonts w:ascii="Arial Narrow" w:hAnsi="Arial Narrow" w:cs="Calibri"/>
          <w:color w:val="000000" w:themeColor="text1"/>
          <w:spacing w:val="-1"/>
        </w:rPr>
        <w:t>h</w:t>
      </w:r>
      <w:r w:rsidRPr="00D12BED">
        <w:rPr>
          <w:rFonts w:ascii="Arial Narrow" w:hAnsi="Arial Narrow" w:cs="Calibri"/>
          <w:color w:val="000000" w:themeColor="text1"/>
          <w:spacing w:val="-3"/>
        </w:rPr>
        <w:t>a</w:t>
      </w:r>
      <w:r w:rsidRPr="00D12BED">
        <w:rPr>
          <w:rFonts w:ascii="Arial Narrow" w:hAnsi="Arial Narrow" w:cs="Calibri"/>
          <w:color w:val="000000" w:themeColor="text1"/>
          <w:spacing w:val="1"/>
        </w:rPr>
        <w:t>m</w:t>
      </w:r>
      <w:r w:rsidRPr="00D12BED">
        <w:rPr>
          <w:rFonts w:ascii="Arial Narrow" w:hAnsi="Arial Narrow" w:cs="Calibri"/>
          <w:color w:val="000000" w:themeColor="text1"/>
        </w:rPr>
        <w:t>an ini disusun dengan berlandaskan asas kesetaraan, itikad baik dan musyawarah mufakat serta saling menguntungkan</w:t>
      </w:r>
      <w:r w:rsidRPr="00D12BED">
        <w:rPr>
          <w:rFonts w:ascii="Arial Narrow" w:hAnsi="Arial Narrow" w:cs="Calibri"/>
          <w:i/>
          <w:color w:val="000000" w:themeColor="text1"/>
        </w:rPr>
        <w:t xml:space="preserve"> (business to business)</w:t>
      </w:r>
      <w:r w:rsidRPr="00D12BED">
        <w:rPr>
          <w:rFonts w:ascii="Arial Narrow" w:hAnsi="Arial Narrow" w:cs="Calibri"/>
          <w:color w:val="000000" w:themeColor="text1"/>
          <w:lang w:val="en-US"/>
        </w:rPr>
        <w:t>.</w:t>
      </w:r>
    </w:p>
    <w:p w14:paraId="0435150D" w14:textId="77777777" w:rsidR="0017521A" w:rsidRPr="00D12BED" w:rsidRDefault="0017521A" w:rsidP="0017521A">
      <w:pPr>
        <w:widowControl w:val="0"/>
        <w:tabs>
          <w:tab w:val="left" w:pos="810"/>
        </w:tabs>
        <w:autoSpaceDE w:val="0"/>
        <w:autoSpaceDN w:val="0"/>
        <w:adjustRightInd w:val="0"/>
        <w:spacing w:after="0" w:line="240" w:lineRule="auto"/>
        <w:ind w:left="820"/>
        <w:jc w:val="both"/>
        <w:rPr>
          <w:rFonts w:ascii="Arial Narrow" w:hAnsi="Arial Narrow" w:cs="Calibri"/>
          <w:color w:val="000000" w:themeColor="text1"/>
        </w:rPr>
      </w:pPr>
    </w:p>
    <w:p w14:paraId="03754B2C" w14:textId="55B38F21" w:rsidR="0017521A" w:rsidRPr="00D12BED" w:rsidRDefault="0017521A" w:rsidP="0017521A">
      <w:pPr>
        <w:widowControl w:val="0"/>
        <w:numPr>
          <w:ilvl w:val="1"/>
          <w:numId w:val="6"/>
        </w:numPr>
        <w:tabs>
          <w:tab w:val="left" w:pos="810"/>
        </w:tabs>
        <w:autoSpaceDE w:val="0"/>
        <w:autoSpaceDN w:val="0"/>
        <w:adjustRightInd w:val="0"/>
        <w:spacing w:after="0" w:line="240" w:lineRule="auto"/>
        <w:ind w:hanging="730"/>
        <w:jc w:val="both"/>
        <w:rPr>
          <w:rFonts w:ascii="Arial Narrow" w:hAnsi="Arial Narrow" w:cs="Calibri"/>
          <w:color w:val="000000" w:themeColor="text1"/>
        </w:rPr>
      </w:pPr>
      <w:r w:rsidRPr="00D12BED">
        <w:rPr>
          <w:rFonts w:ascii="Arial Narrow" w:hAnsi="Arial Narrow" w:cs="Calibri"/>
          <w:b/>
          <w:bCs/>
          <w:color w:val="000000" w:themeColor="text1"/>
        </w:rPr>
        <w:t xml:space="preserve">PARA PIHAK </w:t>
      </w:r>
      <w:r w:rsidR="00F76F5D" w:rsidRPr="00D12BED">
        <w:rPr>
          <w:rFonts w:ascii="Arial Narrow" w:hAnsi="Arial Narrow" w:cs="Arial"/>
          <w:color w:val="000000" w:themeColor="text1"/>
          <w:lang w:val="en-US"/>
        </w:rPr>
        <w:t xml:space="preserve">sepakat </w:t>
      </w:r>
      <w:r w:rsidRPr="00D12BED">
        <w:rPr>
          <w:rFonts w:ascii="Arial Narrow" w:hAnsi="Arial Narrow" w:cs="Arial"/>
          <w:color w:val="000000" w:themeColor="text1"/>
        </w:rPr>
        <w:t xml:space="preserve">bahwa </w:t>
      </w:r>
      <w:r w:rsidR="00F76F5D" w:rsidRPr="00D12BED">
        <w:rPr>
          <w:rFonts w:ascii="Arial Narrow" w:hAnsi="Arial Narrow" w:cs="Arial"/>
          <w:color w:val="000000" w:themeColor="text1"/>
          <w:lang w:val="en-US"/>
        </w:rPr>
        <w:t xml:space="preserve">realisasi atas maksud Nota Kesepahaman </w:t>
      </w:r>
      <w:r w:rsidRPr="00D12BED">
        <w:rPr>
          <w:rFonts w:ascii="Arial Narrow" w:hAnsi="Arial Narrow" w:cs="Arial"/>
          <w:color w:val="000000" w:themeColor="text1"/>
          <w:lang w:val="en-US"/>
        </w:rPr>
        <w:t>ini</w:t>
      </w:r>
      <w:r w:rsidRPr="00D12BED">
        <w:rPr>
          <w:rFonts w:ascii="Arial Narrow" w:hAnsi="Arial Narrow" w:cs="Arial"/>
          <w:color w:val="000000" w:themeColor="text1"/>
        </w:rPr>
        <w:t xml:space="preserve"> akan </w:t>
      </w:r>
      <w:r w:rsidRPr="00D12BED">
        <w:rPr>
          <w:rFonts w:ascii="Arial Narrow" w:hAnsi="Arial Narrow" w:cs="Arial"/>
          <w:bCs/>
          <w:color w:val="000000" w:themeColor="text1"/>
        </w:rPr>
        <w:t>didasarkan</w:t>
      </w:r>
      <w:r w:rsidRPr="00D12BED">
        <w:rPr>
          <w:rFonts w:ascii="Arial Narrow" w:hAnsi="Arial Narrow" w:cs="Arial"/>
          <w:color w:val="000000" w:themeColor="text1"/>
        </w:rPr>
        <w:t xml:space="preserve"> pada prinsip-prinsip tata kelola perusahaan yang baik </w:t>
      </w:r>
      <w:r w:rsidR="00F76F5D" w:rsidRPr="00D12BED">
        <w:rPr>
          <w:rFonts w:ascii="Arial Narrow" w:hAnsi="Arial Narrow" w:cs="Arial"/>
          <w:color w:val="000000" w:themeColor="text1"/>
          <w:lang w:val="en-US"/>
        </w:rPr>
        <w:t>di antaranya</w:t>
      </w:r>
      <w:r w:rsidRPr="00D12BED">
        <w:rPr>
          <w:rFonts w:ascii="Arial Narrow" w:hAnsi="Arial Narrow" w:cs="Arial"/>
          <w:color w:val="000000" w:themeColor="text1"/>
        </w:rPr>
        <w:t>:</w:t>
      </w:r>
    </w:p>
    <w:p w14:paraId="45D19A58" w14:textId="77777777" w:rsidR="0017521A" w:rsidRPr="00D12BED" w:rsidRDefault="0017521A" w:rsidP="0017521A">
      <w:pPr>
        <w:widowControl w:val="0"/>
        <w:tabs>
          <w:tab w:val="left" w:pos="810"/>
        </w:tabs>
        <w:autoSpaceDE w:val="0"/>
        <w:autoSpaceDN w:val="0"/>
        <w:adjustRightInd w:val="0"/>
        <w:spacing w:after="0" w:line="240" w:lineRule="auto"/>
        <w:ind w:left="820"/>
        <w:jc w:val="both"/>
        <w:rPr>
          <w:rFonts w:ascii="Arial Narrow" w:hAnsi="Arial Narrow" w:cs="Calibri"/>
          <w:color w:val="000000" w:themeColor="text1"/>
        </w:rPr>
      </w:pPr>
    </w:p>
    <w:p w14:paraId="151B0720" w14:textId="3BE83B07" w:rsidR="0017521A" w:rsidRPr="00D12BED" w:rsidRDefault="0017521A" w:rsidP="00D12BED">
      <w:pPr>
        <w:pStyle w:val="ListParagraph"/>
        <w:widowControl w:val="0"/>
        <w:numPr>
          <w:ilvl w:val="2"/>
          <w:numId w:val="6"/>
        </w:numPr>
        <w:tabs>
          <w:tab w:val="left" w:pos="1530"/>
        </w:tabs>
        <w:autoSpaceDE w:val="0"/>
        <w:autoSpaceDN w:val="0"/>
        <w:adjustRightInd w:val="0"/>
        <w:ind w:left="1530"/>
        <w:jc w:val="both"/>
        <w:rPr>
          <w:rFonts w:ascii="Arial Narrow" w:hAnsi="Arial Narrow" w:cs="Calibri"/>
          <w:color w:val="000000" w:themeColor="text1"/>
          <w:sz w:val="22"/>
          <w:szCs w:val="22"/>
        </w:rPr>
      </w:pPr>
      <w:r w:rsidRPr="00D12BED">
        <w:rPr>
          <w:rFonts w:ascii="Arial Narrow" w:hAnsi="Arial Narrow" w:cs="Arial"/>
          <w:color w:val="000000" w:themeColor="text1"/>
          <w:sz w:val="22"/>
          <w:szCs w:val="22"/>
        </w:rPr>
        <w:t xml:space="preserve">Kepatuhan pada semua ketentuan hukum, peraturan, dan prosedur yang berlaku </w:t>
      </w:r>
      <w:r w:rsidR="00C06A6A" w:rsidRPr="00D12BED">
        <w:rPr>
          <w:rFonts w:ascii="Arial Narrow" w:hAnsi="Arial Narrow" w:cs="Arial"/>
          <w:color w:val="000000" w:themeColor="text1"/>
          <w:sz w:val="22"/>
          <w:szCs w:val="22"/>
        </w:rPr>
        <w:t xml:space="preserve">bagi </w:t>
      </w:r>
      <w:r w:rsidRPr="00D12BED">
        <w:rPr>
          <w:rFonts w:ascii="Arial Narrow" w:hAnsi="Arial Narrow" w:cs="Arial"/>
          <w:color w:val="000000" w:themeColor="text1"/>
          <w:sz w:val="22"/>
          <w:szCs w:val="22"/>
        </w:rPr>
        <w:br/>
      </w:r>
      <w:r w:rsidR="00F157B1" w:rsidRPr="00D12BED">
        <w:rPr>
          <w:rFonts w:ascii="Arial Narrow" w:hAnsi="Arial Narrow" w:cs="Calibri"/>
          <w:bCs/>
          <w:color w:val="000000" w:themeColor="text1"/>
          <w:sz w:val="22"/>
          <w:szCs w:val="22"/>
        </w:rPr>
        <w:t xml:space="preserve">masing-masing </w:t>
      </w:r>
      <w:r w:rsidR="00F157B1" w:rsidRPr="00D12BED">
        <w:rPr>
          <w:rFonts w:ascii="Arial Narrow" w:hAnsi="Arial Narrow" w:cs="Calibri"/>
          <w:b/>
          <w:bCs/>
          <w:color w:val="000000" w:themeColor="text1"/>
          <w:sz w:val="22"/>
          <w:szCs w:val="22"/>
        </w:rPr>
        <w:t>PIHAK</w:t>
      </w:r>
      <w:r w:rsidRPr="00D12BED">
        <w:rPr>
          <w:rFonts w:ascii="Arial Narrow" w:hAnsi="Arial Narrow" w:cs="Arial"/>
          <w:color w:val="000000" w:themeColor="text1"/>
          <w:sz w:val="22"/>
          <w:szCs w:val="22"/>
        </w:rPr>
        <w:t xml:space="preserve">; </w:t>
      </w:r>
    </w:p>
    <w:p w14:paraId="20A9E81A" w14:textId="77777777" w:rsidR="002E69F4" w:rsidRPr="00D12BED" w:rsidRDefault="002E69F4" w:rsidP="002E69F4">
      <w:pPr>
        <w:widowControl w:val="0"/>
        <w:tabs>
          <w:tab w:val="left" w:pos="1530"/>
        </w:tabs>
        <w:autoSpaceDE w:val="0"/>
        <w:autoSpaceDN w:val="0"/>
        <w:adjustRightInd w:val="0"/>
        <w:spacing w:after="0" w:line="240" w:lineRule="auto"/>
        <w:ind w:left="1530"/>
        <w:jc w:val="both"/>
        <w:rPr>
          <w:rFonts w:ascii="Arial Narrow" w:hAnsi="Arial Narrow" w:cs="Calibri"/>
          <w:color w:val="000000" w:themeColor="text1"/>
        </w:rPr>
      </w:pPr>
    </w:p>
    <w:p w14:paraId="2EA7BEC5" w14:textId="3D29365B" w:rsidR="00F76F5D" w:rsidRPr="00D12BED" w:rsidRDefault="0017521A" w:rsidP="00D12BED">
      <w:pPr>
        <w:pStyle w:val="ListParagraph"/>
        <w:widowControl w:val="0"/>
        <w:numPr>
          <w:ilvl w:val="2"/>
          <w:numId w:val="6"/>
        </w:numPr>
        <w:tabs>
          <w:tab w:val="left" w:pos="1530"/>
        </w:tabs>
        <w:autoSpaceDE w:val="0"/>
        <w:autoSpaceDN w:val="0"/>
        <w:adjustRightInd w:val="0"/>
        <w:ind w:left="1530"/>
        <w:jc w:val="both"/>
        <w:rPr>
          <w:rFonts w:ascii="Arial Narrow" w:hAnsi="Arial Narrow" w:cs="Calibri"/>
          <w:color w:val="000000" w:themeColor="text1"/>
          <w:sz w:val="22"/>
          <w:szCs w:val="22"/>
        </w:rPr>
      </w:pPr>
      <w:r w:rsidRPr="00D12BED">
        <w:rPr>
          <w:rFonts w:ascii="Arial Narrow" w:hAnsi="Arial Narrow" w:cs="Arial"/>
          <w:color w:val="000000" w:themeColor="text1"/>
          <w:sz w:val="22"/>
          <w:szCs w:val="22"/>
        </w:rPr>
        <w:t>Persetujuan dari manajemen</w:t>
      </w:r>
      <w:r w:rsidR="00C06A6A" w:rsidRPr="00D12BED">
        <w:rPr>
          <w:rFonts w:ascii="Arial Narrow" w:hAnsi="Arial Narrow" w:cs="Arial"/>
          <w:color w:val="000000" w:themeColor="text1"/>
          <w:sz w:val="22"/>
          <w:szCs w:val="22"/>
        </w:rPr>
        <w:t xml:space="preserve"> atau organ</w:t>
      </w:r>
      <w:r w:rsidRPr="00D12BED">
        <w:rPr>
          <w:rFonts w:ascii="Arial Narrow" w:hAnsi="Arial Narrow" w:cs="Arial"/>
          <w:color w:val="000000" w:themeColor="text1"/>
          <w:sz w:val="22"/>
          <w:szCs w:val="22"/>
        </w:rPr>
        <w:t xml:space="preserve"> masing-masing </w:t>
      </w:r>
      <w:r w:rsidRPr="00D12BED">
        <w:rPr>
          <w:rFonts w:ascii="Arial Narrow" w:hAnsi="Arial Narrow" w:cs="Arial"/>
          <w:b/>
          <w:bCs/>
          <w:color w:val="000000" w:themeColor="text1"/>
          <w:sz w:val="22"/>
          <w:szCs w:val="22"/>
        </w:rPr>
        <w:t>PIHAK</w:t>
      </w:r>
      <w:r w:rsidRPr="00D12BED">
        <w:rPr>
          <w:rFonts w:ascii="Arial Narrow" w:hAnsi="Arial Narrow" w:cs="Arial"/>
          <w:color w:val="000000" w:themeColor="text1"/>
          <w:sz w:val="22"/>
          <w:szCs w:val="22"/>
        </w:rPr>
        <w:t xml:space="preserve"> </w:t>
      </w:r>
      <w:r w:rsidR="00C06A6A" w:rsidRPr="00D12BED">
        <w:rPr>
          <w:rFonts w:ascii="Arial Narrow" w:hAnsi="Arial Narrow" w:cs="Arial"/>
          <w:color w:val="000000" w:themeColor="text1"/>
          <w:sz w:val="22"/>
          <w:szCs w:val="22"/>
        </w:rPr>
        <w:t xml:space="preserve">yang diperlukan sesuai aturan yang berlaku bagi masing-masing </w:t>
      </w:r>
      <w:r w:rsidR="00C06A6A" w:rsidRPr="00D12BED">
        <w:rPr>
          <w:rFonts w:ascii="Arial Narrow" w:hAnsi="Arial Narrow" w:cs="Arial"/>
          <w:b/>
          <w:color w:val="000000" w:themeColor="text1"/>
          <w:sz w:val="22"/>
          <w:szCs w:val="22"/>
        </w:rPr>
        <w:t>PIHAK</w:t>
      </w:r>
      <w:r w:rsidR="00C06A6A" w:rsidRPr="00D12BED">
        <w:rPr>
          <w:rFonts w:ascii="Arial Narrow" w:hAnsi="Arial Narrow" w:cs="Arial"/>
          <w:color w:val="000000" w:themeColor="text1"/>
          <w:sz w:val="22"/>
          <w:szCs w:val="22"/>
        </w:rPr>
        <w:t xml:space="preserve"> </w:t>
      </w:r>
      <w:r w:rsidRPr="00D12BED">
        <w:rPr>
          <w:rFonts w:ascii="Arial Narrow" w:hAnsi="Arial Narrow" w:cs="Arial"/>
          <w:color w:val="000000" w:themeColor="text1"/>
          <w:sz w:val="22"/>
          <w:szCs w:val="22"/>
        </w:rPr>
        <w:t xml:space="preserve">apabila studi kelayakan </w:t>
      </w:r>
      <w:r w:rsidRPr="00D12BED">
        <w:rPr>
          <w:rFonts w:ascii="Arial Narrow" w:hAnsi="Arial Narrow" w:cs="Arial"/>
          <w:i/>
          <w:color w:val="000000" w:themeColor="text1"/>
          <w:sz w:val="22"/>
          <w:szCs w:val="22"/>
        </w:rPr>
        <w:t>(</w:t>
      </w:r>
      <w:r w:rsidRPr="00D12BED">
        <w:rPr>
          <w:rFonts w:ascii="Arial Narrow" w:eastAsia="Arial Unicode MS" w:hAnsi="Arial Narrow" w:cs="Arial"/>
          <w:i/>
          <w:color w:val="000000" w:themeColor="text1"/>
          <w:sz w:val="22"/>
          <w:szCs w:val="22"/>
          <w:lang w:eastAsia="ko-KR"/>
        </w:rPr>
        <w:t xml:space="preserve">feasibility study) </w:t>
      </w:r>
      <w:r w:rsidR="00E80E05" w:rsidRPr="00E80E05">
        <w:rPr>
          <w:rFonts w:ascii="Arial Narrow" w:eastAsia="Arial Unicode MS" w:hAnsi="Arial Narrow" w:cs="Arial"/>
          <w:color w:val="000000" w:themeColor="text1"/>
          <w:sz w:val="22"/>
          <w:szCs w:val="22"/>
          <w:lang w:eastAsia="ko-KR"/>
        </w:rPr>
        <w:t xml:space="preserve">dan analisa </w:t>
      </w:r>
      <w:r w:rsidR="00E80E05" w:rsidRPr="00E80E05">
        <w:rPr>
          <w:rFonts w:ascii="Arial Narrow" w:eastAsia="Arial Unicode MS" w:hAnsi="Arial Narrow" w:cs="Arial"/>
          <w:color w:val="000000" w:themeColor="text1"/>
          <w:sz w:val="22"/>
          <w:szCs w:val="22"/>
          <w:lang w:eastAsia="ko-KR"/>
        </w:rPr>
        <w:lastRenderedPageBreak/>
        <w:t>data</w:t>
      </w:r>
      <w:r w:rsidR="00E80E05">
        <w:rPr>
          <w:rFonts w:ascii="Arial Narrow" w:eastAsia="Arial Unicode MS" w:hAnsi="Arial Narrow" w:cs="Arial"/>
          <w:i/>
          <w:color w:val="000000" w:themeColor="text1"/>
          <w:sz w:val="22"/>
          <w:szCs w:val="22"/>
          <w:lang w:eastAsia="ko-KR"/>
        </w:rPr>
        <w:t xml:space="preserve"> </w:t>
      </w:r>
      <w:r w:rsidRPr="00D12BED">
        <w:rPr>
          <w:rFonts w:ascii="Arial Narrow" w:eastAsia="Arial Unicode MS" w:hAnsi="Arial Narrow" w:cs="Arial"/>
          <w:color w:val="000000" w:themeColor="text1"/>
          <w:sz w:val="22"/>
          <w:szCs w:val="22"/>
          <w:lang w:eastAsia="ko-KR"/>
        </w:rPr>
        <w:t xml:space="preserve">dalam kerja sama </w:t>
      </w:r>
      <w:r w:rsidRPr="00D12BED">
        <w:rPr>
          <w:rFonts w:ascii="Arial Narrow" w:hAnsi="Arial Narrow" w:cs="Arial"/>
          <w:color w:val="000000" w:themeColor="text1"/>
          <w:sz w:val="22"/>
          <w:szCs w:val="22"/>
        </w:rPr>
        <w:t>menunjukan hasil yang positif</w:t>
      </w:r>
      <w:r w:rsidR="00C06A6A" w:rsidRPr="00D12BED">
        <w:rPr>
          <w:rFonts w:ascii="Arial Narrow" w:hAnsi="Arial Narrow" w:cs="Arial"/>
          <w:color w:val="000000" w:themeColor="text1"/>
          <w:sz w:val="22"/>
          <w:szCs w:val="22"/>
        </w:rPr>
        <w:t xml:space="preserve"> dan disepakati </w:t>
      </w:r>
      <w:r w:rsidR="00C06A6A" w:rsidRPr="00D12BED">
        <w:rPr>
          <w:rFonts w:ascii="Arial Narrow" w:hAnsi="Arial Narrow" w:cs="Arial"/>
          <w:b/>
          <w:color w:val="000000" w:themeColor="text1"/>
          <w:sz w:val="22"/>
          <w:szCs w:val="22"/>
        </w:rPr>
        <w:t>PARA PIHAK</w:t>
      </w:r>
      <w:r w:rsidR="008E31CA" w:rsidRPr="00D12BED">
        <w:rPr>
          <w:rFonts w:ascii="Arial Narrow" w:hAnsi="Arial Narrow" w:cs="Arial"/>
          <w:color w:val="000000" w:themeColor="text1"/>
          <w:sz w:val="22"/>
          <w:szCs w:val="22"/>
        </w:rPr>
        <w:t>; dan</w:t>
      </w:r>
      <w:r w:rsidR="004349FB" w:rsidRPr="00D12BED">
        <w:rPr>
          <w:rFonts w:ascii="Arial Narrow" w:hAnsi="Arial Narrow" w:cs="Arial"/>
          <w:color w:val="000000" w:themeColor="text1"/>
          <w:sz w:val="22"/>
          <w:szCs w:val="22"/>
        </w:rPr>
        <w:t xml:space="preserve"> </w:t>
      </w:r>
    </w:p>
    <w:p w14:paraId="5ACF2C06" w14:textId="77777777" w:rsidR="00F76F5D" w:rsidRPr="00D12BED" w:rsidRDefault="00F76F5D" w:rsidP="006D7059">
      <w:pPr>
        <w:pStyle w:val="ListParagraph"/>
        <w:rPr>
          <w:rFonts w:ascii="Arial Narrow" w:hAnsi="Arial Narrow" w:cstheme="minorHAnsi"/>
          <w:sz w:val="22"/>
          <w:szCs w:val="22"/>
          <w:lang w:eastAsia="nl-NL"/>
        </w:rPr>
      </w:pPr>
    </w:p>
    <w:p w14:paraId="48ED1258" w14:textId="07AAFCA3" w:rsidR="0017521A" w:rsidRPr="00BB036C" w:rsidRDefault="004349FB" w:rsidP="00D12BED">
      <w:pPr>
        <w:pStyle w:val="ListParagraph"/>
        <w:widowControl w:val="0"/>
        <w:numPr>
          <w:ilvl w:val="2"/>
          <w:numId w:val="6"/>
        </w:numPr>
        <w:tabs>
          <w:tab w:val="left" w:pos="1530"/>
        </w:tabs>
        <w:autoSpaceDE w:val="0"/>
        <w:autoSpaceDN w:val="0"/>
        <w:adjustRightInd w:val="0"/>
        <w:ind w:left="1530"/>
        <w:jc w:val="both"/>
        <w:rPr>
          <w:rFonts w:ascii="Arial Narrow" w:hAnsi="Arial Narrow" w:cs="Calibri"/>
          <w:color w:val="000000" w:themeColor="text1"/>
          <w:sz w:val="22"/>
          <w:szCs w:val="22"/>
        </w:rPr>
      </w:pPr>
      <w:r w:rsidRPr="00D12BED">
        <w:rPr>
          <w:rFonts w:ascii="Arial Narrow" w:hAnsi="Arial Narrow" w:cstheme="minorHAnsi"/>
          <w:sz w:val="22"/>
          <w:szCs w:val="22"/>
          <w:lang w:eastAsia="nl-NL"/>
        </w:rPr>
        <w:t>P</w:t>
      </w:r>
      <w:r w:rsidR="00B24FD5" w:rsidRPr="00D12BED">
        <w:rPr>
          <w:rFonts w:ascii="Arial Narrow" w:hAnsi="Arial Narrow" w:cstheme="minorHAnsi"/>
          <w:sz w:val="22"/>
          <w:szCs w:val="22"/>
          <w:lang w:eastAsia="nl-NL"/>
        </w:rPr>
        <w:t xml:space="preserve">roses </w:t>
      </w:r>
      <w:r w:rsidR="00B24FD5" w:rsidRPr="00D12BED">
        <w:rPr>
          <w:rFonts w:ascii="Arial Narrow" w:hAnsi="Arial Narrow" w:cs="Arial"/>
          <w:color w:val="000000" w:themeColor="text1"/>
          <w:sz w:val="22"/>
          <w:szCs w:val="22"/>
        </w:rPr>
        <w:t>p</w:t>
      </w:r>
      <w:r w:rsidRPr="00D12BED">
        <w:rPr>
          <w:rFonts w:ascii="Arial Narrow" w:hAnsi="Arial Narrow" w:cs="Arial"/>
          <w:color w:val="000000" w:themeColor="text1"/>
          <w:sz w:val="22"/>
          <w:szCs w:val="22"/>
        </w:rPr>
        <w:t>enunjukkan</w:t>
      </w:r>
      <w:r w:rsidRPr="00D12BED">
        <w:rPr>
          <w:rFonts w:ascii="Arial Narrow" w:hAnsi="Arial Narrow" w:cstheme="minorHAnsi"/>
          <w:sz w:val="22"/>
          <w:szCs w:val="22"/>
          <w:lang w:eastAsia="nl-NL"/>
        </w:rPr>
        <w:t xml:space="preserve"> dan </w:t>
      </w:r>
      <w:r w:rsidR="00B24FD5" w:rsidRPr="00D12BED">
        <w:rPr>
          <w:rFonts w:ascii="Arial Narrow" w:hAnsi="Arial Narrow" w:cstheme="minorHAnsi"/>
          <w:sz w:val="22"/>
          <w:szCs w:val="22"/>
          <w:lang w:eastAsia="nl-NL"/>
        </w:rPr>
        <w:t>penyusunan suatu perjanjian yang lebih definitif</w:t>
      </w:r>
      <w:r w:rsidRPr="00D12BED">
        <w:rPr>
          <w:rFonts w:ascii="Arial Narrow" w:hAnsi="Arial Narrow" w:cstheme="minorHAnsi"/>
          <w:sz w:val="22"/>
          <w:szCs w:val="22"/>
          <w:lang w:eastAsia="nl-NL"/>
        </w:rPr>
        <w:t xml:space="preserve"> </w:t>
      </w:r>
      <w:proofErr w:type="gramStart"/>
      <w:r w:rsidRPr="00D12BED">
        <w:rPr>
          <w:rFonts w:ascii="Arial Narrow" w:hAnsi="Arial Narrow" w:cstheme="minorHAnsi"/>
          <w:sz w:val="22"/>
          <w:szCs w:val="22"/>
          <w:lang w:eastAsia="nl-NL"/>
        </w:rPr>
        <w:t>akan</w:t>
      </w:r>
      <w:proofErr w:type="gramEnd"/>
      <w:r w:rsidRPr="00D12BED">
        <w:rPr>
          <w:rFonts w:ascii="Arial Narrow" w:hAnsi="Arial Narrow" w:cstheme="minorHAnsi"/>
          <w:sz w:val="22"/>
          <w:szCs w:val="22"/>
          <w:lang w:eastAsia="nl-NL"/>
        </w:rPr>
        <w:t xml:space="preserve"> mengikuti </w:t>
      </w:r>
      <w:r w:rsidR="00B24FD5" w:rsidRPr="00D12BED">
        <w:rPr>
          <w:rFonts w:ascii="Arial Narrow" w:hAnsi="Arial Narrow" w:cstheme="minorHAnsi"/>
          <w:sz w:val="22"/>
          <w:szCs w:val="22"/>
          <w:lang w:eastAsia="nl-NL"/>
        </w:rPr>
        <w:t>peraturan</w:t>
      </w:r>
      <w:r w:rsidRPr="00D12BED">
        <w:rPr>
          <w:rFonts w:ascii="Arial Narrow" w:hAnsi="Arial Narrow" w:cstheme="minorHAnsi"/>
          <w:sz w:val="22"/>
          <w:szCs w:val="22"/>
          <w:lang w:eastAsia="nl-NL"/>
        </w:rPr>
        <w:t xml:space="preserve"> yang berlaku</w:t>
      </w:r>
      <w:r w:rsidR="00BE4D12">
        <w:rPr>
          <w:rFonts w:ascii="Arial Narrow" w:hAnsi="Arial Narrow" w:cstheme="minorHAnsi"/>
          <w:sz w:val="22"/>
          <w:szCs w:val="22"/>
          <w:lang w:eastAsia="nl-NL"/>
        </w:rPr>
        <w:t>, setelah ketentuan dalam Pasal 2.3 Nota Kesepahaman ini disepakati</w:t>
      </w:r>
      <w:r w:rsidRPr="00D12BED">
        <w:rPr>
          <w:rFonts w:ascii="Arial Narrow" w:hAnsi="Arial Narrow" w:cstheme="minorHAnsi"/>
          <w:sz w:val="22"/>
          <w:szCs w:val="22"/>
          <w:lang w:eastAsia="nl-NL"/>
        </w:rPr>
        <w:t>.</w:t>
      </w:r>
    </w:p>
    <w:p w14:paraId="3F5C77B9" w14:textId="77777777" w:rsidR="00BB036C" w:rsidRPr="00BB036C" w:rsidRDefault="00BB036C" w:rsidP="00BB036C">
      <w:pPr>
        <w:pStyle w:val="ListParagraph"/>
        <w:rPr>
          <w:rFonts w:ascii="Arial Narrow" w:hAnsi="Arial Narrow" w:cs="Calibri"/>
          <w:color w:val="000000" w:themeColor="text1"/>
          <w:sz w:val="22"/>
          <w:szCs w:val="22"/>
        </w:rPr>
      </w:pPr>
    </w:p>
    <w:p w14:paraId="45AAAA85" w14:textId="7277F63E" w:rsidR="00BB036C" w:rsidDel="00553143" w:rsidRDefault="00BB036C" w:rsidP="00BB036C">
      <w:pPr>
        <w:pStyle w:val="ListParagraph"/>
        <w:widowControl w:val="0"/>
        <w:tabs>
          <w:tab w:val="left" w:pos="1530"/>
        </w:tabs>
        <w:autoSpaceDE w:val="0"/>
        <w:autoSpaceDN w:val="0"/>
        <w:adjustRightInd w:val="0"/>
        <w:ind w:left="1530"/>
        <w:jc w:val="both"/>
        <w:rPr>
          <w:del w:id="120" w:author="Radit Trianggara Putranto" w:date="2022-02-23T05:40:00Z"/>
          <w:rFonts w:ascii="Arial Narrow" w:hAnsi="Arial Narrow" w:cs="Calibri"/>
          <w:color w:val="000000" w:themeColor="text1"/>
          <w:sz w:val="22"/>
          <w:szCs w:val="22"/>
        </w:rPr>
      </w:pPr>
    </w:p>
    <w:p w14:paraId="06061882" w14:textId="7F2E9C95" w:rsidR="006C158E" w:rsidRPr="00D12BED" w:rsidDel="00553143" w:rsidRDefault="006C158E" w:rsidP="00BB036C">
      <w:pPr>
        <w:pStyle w:val="ListParagraph"/>
        <w:widowControl w:val="0"/>
        <w:tabs>
          <w:tab w:val="left" w:pos="1530"/>
        </w:tabs>
        <w:autoSpaceDE w:val="0"/>
        <w:autoSpaceDN w:val="0"/>
        <w:adjustRightInd w:val="0"/>
        <w:ind w:left="1530"/>
        <w:jc w:val="both"/>
        <w:rPr>
          <w:del w:id="121" w:author="Radit Trianggara Putranto" w:date="2022-02-23T05:40:00Z"/>
          <w:rFonts w:ascii="Arial Narrow" w:hAnsi="Arial Narrow" w:cs="Calibri"/>
          <w:color w:val="000000" w:themeColor="text1"/>
          <w:sz w:val="22"/>
          <w:szCs w:val="22"/>
        </w:rPr>
      </w:pPr>
    </w:p>
    <w:p w14:paraId="49E58AE4" w14:textId="3A3A0E45" w:rsidR="0017521A" w:rsidRPr="00D12BED" w:rsidDel="00553143" w:rsidRDefault="0017521A" w:rsidP="0017521A">
      <w:pPr>
        <w:widowControl w:val="0"/>
        <w:tabs>
          <w:tab w:val="left" w:pos="1530"/>
        </w:tabs>
        <w:autoSpaceDE w:val="0"/>
        <w:autoSpaceDN w:val="0"/>
        <w:adjustRightInd w:val="0"/>
        <w:spacing w:after="0" w:line="240" w:lineRule="auto"/>
        <w:jc w:val="both"/>
        <w:rPr>
          <w:del w:id="122" w:author="Radit Trianggara Putranto" w:date="2022-02-23T05:40:00Z"/>
          <w:rFonts w:ascii="Arial Narrow" w:hAnsi="Arial Narrow" w:cs="Arial"/>
          <w:color w:val="000000" w:themeColor="text1"/>
        </w:rPr>
      </w:pPr>
    </w:p>
    <w:p w14:paraId="060E2D44" w14:textId="60423692" w:rsidR="0017521A" w:rsidDel="00553143" w:rsidRDefault="0017521A" w:rsidP="0017521A">
      <w:pPr>
        <w:widowControl w:val="0"/>
        <w:tabs>
          <w:tab w:val="left" w:pos="1530"/>
        </w:tabs>
        <w:autoSpaceDE w:val="0"/>
        <w:autoSpaceDN w:val="0"/>
        <w:adjustRightInd w:val="0"/>
        <w:spacing w:after="0" w:line="240" w:lineRule="auto"/>
        <w:jc w:val="both"/>
        <w:rPr>
          <w:del w:id="123" w:author="Radit Trianggara Putranto" w:date="2022-02-23T05:40:00Z"/>
          <w:rFonts w:ascii="Arial Narrow" w:hAnsi="Arial Narrow" w:cs="Arial"/>
          <w:color w:val="000000" w:themeColor="text1"/>
        </w:rPr>
      </w:pPr>
    </w:p>
    <w:p w14:paraId="33C3154A" w14:textId="77777777" w:rsidR="003D742D" w:rsidRPr="00D12BED" w:rsidRDefault="003D742D" w:rsidP="0017521A">
      <w:pPr>
        <w:widowControl w:val="0"/>
        <w:tabs>
          <w:tab w:val="left" w:pos="1530"/>
        </w:tabs>
        <w:autoSpaceDE w:val="0"/>
        <w:autoSpaceDN w:val="0"/>
        <w:adjustRightInd w:val="0"/>
        <w:spacing w:after="0" w:line="240" w:lineRule="auto"/>
        <w:jc w:val="both"/>
        <w:rPr>
          <w:rFonts w:ascii="Arial Narrow" w:hAnsi="Arial Narrow" w:cs="Arial"/>
          <w:color w:val="000000" w:themeColor="text1"/>
        </w:rPr>
      </w:pPr>
    </w:p>
    <w:p w14:paraId="68EB3469" w14:textId="77777777" w:rsidR="0017521A" w:rsidRPr="00D12BED" w:rsidRDefault="0017521A" w:rsidP="0017521A">
      <w:pPr>
        <w:widowControl w:val="0"/>
        <w:autoSpaceDE w:val="0"/>
        <w:autoSpaceDN w:val="0"/>
        <w:adjustRightInd w:val="0"/>
        <w:spacing w:after="0" w:line="240" w:lineRule="auto"/>
        <w:ind w:left="4260" w:right="4277"/>
        <w:jc w:val="center"/>
        <w:rPr>
          <w:rFonts w:ascii="Arial Narrow" w:hAnsi="Arial Narrow" w:cs="Calibri"/>
          <w:color w:val="000000" w:themeColor="text1"/>
        </w:rPr>
      </w:pPr>
      <w:r w:rsidRPr="00D12BED">
        <w:rPr>
          <w:rFonts w:ascii="Arial Narrow" w:hAnsi="Arial Narrow" w:cs="Calibri"/>
          <w:b/>
          <w:bCs/>
          <w:color w:val="000000" w:themeColor="text1"/>
        </w:rPr>
        <w:t>P</w:t>
      </w:r>
      <w:r w:rsidRPr="00D12BED">
        <w:rPr>
          <w:rFonts w:ascii="Arial Narrow" w:hAnsi="Arial Narrow" w:cs="Calibri"/>
          <w:b/>
          <w:bCs/>
          <w:color w:val="000000" w:themeColor="text1"/>
          <w:spacing w:val="-1"/>
        </w:rPr>
        <w:t>a</w:t>
      </w:r>
      <w:r w:rsidRPr="00D12BED">
        <w:rPr>
          <w:rFonts w:ascii="Arial Narrow" w:hAnsi="Arial Narrow" w:cs="Calibri"/>
          <w:b/>
          <w:bCs/>
          <w:color w:val="000000" w:themeColor="text1"/>
        </w:rPr>
        <w:t>s</w:t>
      </w:r>
      <w:r w:rsidRPr="00D12BED">
        <w:rPr>
          <w:rFonts w:ascii="Arial Narrow" w:hAnsi="Arial Narrow" w:cs="Calibri"/>
          <w:b/>
          <w:bCs/>
          <w:color w:val="000000" w:themeColor="text1"/>
          <w:spacing w:val="-1"/>
        </w:rPr>
        <w:t>a</w:t>
      </w:r>
      <w:r w:rsidRPr="00D12BED">
        <w:rPr>
          <w:rFonts w:ascii="Arial Narrow" w:hAnsi="Arial Narrow" w:cs="Calibri"/>
          <w:b/>
          <w:bCs/>
          <w:color w:val="000000" w:themeColor="text1"/>
        </w:rPr>
        <w:t>l</w:t>
      </w:r>
      <w:r w:rsidRPr="00D12BED">
        <w:rPr>
          <w:rFonts w:ascii="Arial Narrow" w:hAnsi="Arial Narrow" w:cs="Calibri"/>
          <w:b/>
          <w:bCs/>
          <w:color w:val="000000" w:themeColor="text1"/>
          <w:spacing w:val="1"/>
        </w:rPr>
        <w:t xml:space="preserve"> </w:t>
      </w:r>
      <w:r w:rsidRPr="00D12BED">
        <w:rPr>
          <w:rFonts w:ascii="Arial Narrow" w:hAnsi="Arial Narrow" w:cs="Calibri"/>
          <w:b/>
          <w:bCs/>
          <w:color w:val="000000" w:themeColor="text1"/>
        </w:rPr>
        <w:t>2</w:t>
      </w:r>
    </w:p>
    <w:p w14:paraId="22468E84" w14:textId="05942CE8" w:rsidR="0017521A" w:rsidRPr="00D12BED" w:rsidRDefault="0017521A" w:rsidP="00F157B1">
      <w:pPr>
        <w:widowControl w:val="0"/>
        <w:autoSpaceDE w:val="0"/>
        <w:autoSpaceDN w:val="0"/>
        <w:adjustRightInd w:val="0"/>
        <w:spacing w:after="0" w:line="240" w:lineRule="auto"/>
        <w:jc w:val="center"/>
        <w:rPr>
          <w:rFonts w:ascii="Arial Narrow" w:hAnsi="Arial Narrow" w:cs="Calibri"/>
          <w:b/>
          <w:bCs/>
          <w:color w:val="000000" w:themeColor="text1"/>
          <w:lang w:val="en-US"/>
        </w:rPr>
      </w:pPr>
      <w:r w:rsidRPr="00D12BED">
        <w:rPr>
          <w:rFonts w:ascii="Arial Narrow" w:hAnsi="Arial Narrow" w:cs="Calibri"/>
          <w:b/>
          <w:bCs/>
          <w:color w:val="000000" w:themeColor="text1"/>
        </w:rPr>
        <w:t>RU</w:t>
      </w:r>
      <w:r w:rsidRPr="00D12BED">
        <w:rPr>
          <w:rFonts w:ascii="Arial Narrow" w:hAnsi="Arial Narrow" w:cs="Calibri"/>
          <w:b/>
          <w:bCs/>
          <w:color w:val="000000" w:themeColor="text1"/>
          <w:spacing w:val="-1"/>
        </w:rPr>
        <w:t>A</w:t>
      </w:r>
      <w:r w:rsidRPr="00D12BED">
        <w:rPr>
          <w:rFonts w:ascii="Arial Narrow" w:hAnsi="Arial Narrow" w:cs="Calibri"/>
          <w:b/>
          <w:bCs/>
          <w:color w:val="000000" w:themeColor="text1"/>
          <w:spacing w:val="1"/>
        </w:rPr>
        <w:t>N</w:t>
      </w:r>
      <w:r w:rsidRPr="00D12BED">
        <w:rPr>
          <w:rFonts w:ascii="Arial Narrow" w:hAnsi="Arial Narrow" w:cs="Calibri"/>
          <w:b/>
          <w:bCs/>
          <w:color w:val="000000" w:themeColor="text1"/>
        </w:rPr>
        <w:t>G</w:t>
      </w:r>
      <w:r w:rsidRPr="00D12BED">
        <w:rPr>
          <w:rFonts w:ascii="Arial Narrow" w:hAnsi="Arial Narrow" w:cs="Calibri"/>
          <w:b/>
          <w:bCs/>
          <w:color w:val="000000" w:themeColor="text1"/>
          <w:spacing w:val="-1"/>
        </w:rPr>
        <w:t xml:space="preserve"> </w:t>
      </w:r>
      <w:r w:rsidRPr="00D12BED">
        <w:rPr>
          <w:rFonts w:ascii="Arial Narrow" w:hAnsi="Arial Narrow" w:cs="Calibri"/>
          <w:b/>
          <w:bCs/>
          <w:color w:val="000000" w:themeColor="text1"/>
        </w:rPr>
        <w:t>L</w:t>
      </w:r>
      <w:r w:rsidRPr="00D12BED">
        <w:rPr>
          <w:rFonts w:ascii="Arial Narrow" w:hAnsi="Arial Narrow" w:cs="Calibri"/>
          <w:b/>
          <w:bCs/>
          <w:color w:val="000000" w:themeColor="text1"/>
          <w:spacing w:val="-1"/>
        </w:rPr>
        <w:t>I</w:t>
      </w:r>
      <w:r w:rsidRPr="00D12BED">
        <w:rPr>
          <w:rFonts w:ascii="Arial Narrow" w:hAnsi="Arial Narrow" w:cs="Calibri"/>
          <w:b/>
          <w:bCs/>
          <w:color w:val="000000" w:themeColor="text1"/>
          <w:spacing w:val="1"/>
        </w:rPr>
        <w:t>NG</w:t>
      </w:r>
      <w:r w:rsidRPr="00D12BED">
        <w:rPr>
          <w:rFonts w:ascii="Arial Narrow" w:hAnsi="Arial Narrow" w:cs="Calibri"/>
          <w:b/>
          <w:bCs/>
          <w:color w:val="000000" w:themeColor="text1"/>
          <w:spacing w:val="-1"/>
        </w:rPr>
        <w:t>K</w:t>
      </w:r>
      <w:r w:rsidRPr="00D12BED">
        <w:rPr>
          <w:rFonts w:ascii="Arial Narrow" w:hAnsi="Arial Narrow" w:cs="Calibri"/>
          <w:b/>
          <w:bCs/>
          <w:color w:val="000000" w:themeColor="text1"/>
          <w:spacing w:val="-3"/>
        </w:rPr>
        <w:t>U</w:t>
      </w:r>
      <w:r w:rsidRPr="00D12BED">
        <w:rPr>
          <w:rFonts w:ascii="Arial Narrow" w:hAnsi="Arial Narrow" w:cs="Calibri"/>
          <w:b/>
          <w:bCs/>
          <w:color w:val="000000" w:themeColor="text1"/>
        </w:rPr>
        <w:t>P</w:t>
      </w:r>
      <w:r w:rsidR="00F157B1" w:rsidRPr="00D12BED">
        <w:rPr>
          <w:rFonts w:ascii="Arial Narrow" w:hAnsi="Arial Narrow" w:cs="Calibri"/>
          <w:b/>
          <w:bCs/>
          <w:color w:val="000000" w:themeColor="text1"/>
          <w:lang w:val="en-US"/>
        </w:rPr>
        <w:t xml:space="preserve"> DAN PELAKSANAAN NOTA KESEPAHAMAN</w:t>
      </w:r>
    </w:p>
    <w:p w14:paraId="424B930F" w14:textId="77777777" w:rsidR="00A62AB2" w:rsidRPr="00D12BED" w:rsidRDefault="00A62AB2" w:rsidP="00A62AB2">
      <w:pPr>
        <w:widowControl w:val="0"/>
        <w:tabs>
          <w:tab w:val="left" w:pos="810"/>
        </w:tabs>
        <w:autoSpaceDE w:val="0"/>
        <w:autoSpaceDN w:val="0"/>
        <w:adjustRightInd w:val="0"/>
        <w:spacing w:after="0" w:line="240" w:lineRule="auto"/>
        <w:ind w:left="810"/>
        <w:jc w:val="both"/>
        <w:rPr>
          <w:rFonts w:ascii="Arial Narrow" w:hAnsi="Arial Narrow" w:cs="Calibri"/>
          <w:color w:val="000000" w:themeColor="text1"/>
          <w:lang w:val="en-US"/>
        </w:rPr>
      </w:pPr>
    </w:p>
    <w:p w14:paraId="3D9AB5C6" w14:textId="3D5F62AA" w:rsidR="0017521A" w:rsidRPr="004F6FB0" w:rsidRDefault="00EE0219" w:rsidP="0017521A">
      <w:pPr>
        <w:widowControl w:val="0"/>
        <w:numPr>
          <w:ilvl w:val="1"/>
          <w:numId w:val="10"/>
        </w:numPr>
        <w:tabs>
          <w:tab w:val="left" w:pos="810"/>
        </w:tabs>
        <w:autoSpaceDE w:val="0"/>
        <w:autoSpaceDN w:val="0"/>
        <w:adjustRightInd w:val="0"/>
        <w:spacing w:after="0" w:line="240" w:lineRule="auto"/>
        <w:ind w:left="810" w:hanging="720"/>
        <w:jc w:val="both"/>
        <w:rPr>
          <w:rFonts w:ascii="Arial Narrow" w:hAnsi="Arial Narrow" w:cs="Calibri"/>
          <w:color w:val="000000" w:themeColor="text1"/>
          <w:lang w:val="en-US"/>
        </w:rPr>
      </w:pPr>
      <w:proofErr w:type="gramStart"/>
      <w:r w:rsidRPr="00D12BED">
        <w:rPr>
          <w:rFonts w:ascii="Arial Narrow" w:hAnsi="Arial Narrow" w:cs="Calibri"/>
          <w:bCs/>
          <w:color w:val="000000" w:themeColor="text1"/>
          <w:lang w:val="en-US"/>
        </w:rPr>
        <w:t>Sebagai l</w:t>
      </w:r>
      <w:r w:rsidR="00A62AB2" w:rsidRPr="00D12BED">
        <w:rPr>
          <w:rFonts w:ascii="Arial Narrow" w:hAnsi="Arial Narrow" w:cs="Calibri"/>
          <w:bCs/>
          <w:color w:val="000000" w:themeColor="text1"/>
          <w:lang w:val="en-US"/>
        </w:rPr>
        <w:t xml:space="preserve">andasan ruang </w:t>
      </w:r>
      <w:r w:rsidR="00A62AB2" w:rsidRPr="004F6FB0">
        <w:rPr>
          <w:rFonts w:ascii="Arial Narrow" w:hAnsi="Arial Narrow" w:cs="Calibri"/>
          <w:bCs/>
          <w:color w:val="000000" w:themeColor="text1"/>
          <w:lang w:val="en-US"/>
        </w:rPr>
        <w:t>lingkup rencana kerja sama</w:t>
      </w:r>
      <w:r w:rsidR="00A62AB2" w:rsidRPr="004F6FB0">
        <w:rPr>
          <w:rFonts w:ascii="Arial Narrow" w:hAnsi="Arial Narrow" w:cs="Calibri"/>
          <w:b/>
          <w:bCs/>
          <w:color w:val="000000" w:themeColor="text1"/>
          <w:lang w:val="en-US"/>
        </w:rPr>
        <w:t xml:space="preserve"> </w:t>
      </w:r>
      <w:r w:rsidR="00A62AB2" w:rsidRPr="004F6FB0">
        <w:rPr>
          <w:rFonts w:ascii="Arial Narrow" w:hAnsi="Arial Narrow" w:cs="Calibri"/>
          <w:bCs/>
          <w:color w:val="000000" w:themeColor="text1"/>
          <w:lang w:val="en-US"/>
        </w:rPr>
        <w:t xml:space="preserve">diantara </w:t>
      </w:r>
      <w:r w:rsidR="008E78D5" w:rsidRPr="004F6FB0">
        <w:rPr>
          <w:rFonts w:ascii="Arial Narrow" w:hAnsi="Arial Narrow" w:cs="Calibri"/>
          <w:b/>
          <w:bCs/>
          <w:color w:val="000000" w:themeColor="text1"/>
          <w:lang w:val="en-US"/>
        </w:rPr>
        <w:t>PARA PIHAK,</w:t>
      </w:r>
      <w:r w:rsidRPr="004F6FB0">
        <w:rPr>
          <w:rFonts w:ascii="Arial Narrow" w:hAnsi="Arial Narrow" w:cs="Calibri"/>
          <w:b/>
          <w:bCs/>
          <w:color w:val="000000" w:themeColor="text1"/>
          <w:lang w:val="en-US"/>
        </w:rPr>
        <w:t xml:space="preserve"> </w:t>
      </w:r>
      <w:r w:rsidR="00B24FD5" w:rsidRPr="004F6FB0">
        <w:rPr>
          <w:rFonts w:ascii="Arial Narrow" w:hAnsi="Arial Narrow" w:cs="Calibri"/>
          <w:b/>
          <w:bCs/>
          <w:color w:val="000000" w:themeColor="text1"/>
          <w:lang w:val="en-US"/>
        </w:rPr>
        <w:t xml:space="preserve">PIHAK </w:t>
      </w:r>
      <w:r w:rsidR="00F157B1" w:rsidRPr="004F6FB0">
        <w:rPr>
          <w:rFonts w:ascii="Arial Narrow" w:hAnsi="Arial Narrow" w:cs="Calibri"/>
          <w:b/>
          <w:bCs/>
          <w:color w:val="000000" w:themeColor="text1"/>
          <w:lang w:val="en-US"/>
        </w:rPr>
        <w:t xml:space="preserve">PERTAMA </w:t>
      </w:r>
      <w:r w:rsidR="00F157B1" w:rsidRPr="004F6FB0">
        <w:rPr>
          <w:rFonts w:ascii="Arial Narrow" w:hAnsi="Arial Narrow" w:cs="Calibri"/>
          <w:bCs/>
          <w:color w:val="000000" w:themeColor="text1"/>
          <w:lang w:val="en-US"/>
        </w:rPr>
        <w:t>memerlukan</w:t>
      </w:r>
      <w:r w:rsidR="008E78D5" w:rsidRPr="004F6FB0">
        <w:rPr>
          <w:rFonts w:ascii="Arial Narrow" w:hAnsi="Arial Narrow" w:cs="Calibri"/>
          <w:bCs/>
          <w:color w:val="000000" w:themeColor="text1"/>
          <w:lang w:val="en-US"/>
        </w:rPr>
        <w:t xml:space="preserve"> dari </w:t>
      </w:r>
      <w:r w:rsidR="008E78D5" w:rsidRPr="004F6FB0">
        <w:rPr>
          <w:rFonts w:ascii="Arial Narrow" w:hAnsi="Arial Narrow" w:cs="Calibri"/>
          <w:b/>
          <w:bCs/>
          <w:color w:val="000000" w:themeColor="text1"/>
          <w:lang w:val="en-US"/>
        </w:rPr>
        <w:t>PIHAK KEDUA</w:t>
      </w:r>
      <w:r w:rsidR="00F157B1" w:rsidRPr="004F6FB0">
        <w:rPr>
          <w:rFonts w:ascii="Arial Narrow" w:hAnsi="Arial Narrow" w:cs="Calibri"/>
          <w:bCs/>
          <w:color w:val="000000" w:themeColor="text1"/>
          <w:lang w:val="en-US"/>
        </w:rPr>
        <w:t>, dan</w:t>
      </w:r>
      <w:r w:rsidR="00F157B1" w:rsidRPr="004F6FB0">
        <w:rPr>
          <w:rFonts w:ascii="Arial Narrow" w:hAnsi="Arial Narrow" w:cs="Calibri"/>
          <w:b/>
          <w:bCs/>
          <w:color w:val="000000" w:themeColor="text1"/>
          <w:lang w:val="en-US"/>
        </w:rPr>
        <w:t xml:space="preserve"> PIHAK </w:t>
      </w:r>
      <w:r w:rsidR="00B24FD5" w:rsidRPr="004F6FB0">
        <w:rPr>
          <w:rFonts w:ascii="Arial Narrow" w:hAnsi="Arial Narrow" w:cs="Calibri"/>
          <w:b/>
          <w:bCs/>
          <w:color w:val="000000" w:themeColor="text1"/>
          <w:lang w:val="en-US"/>
        </w:rPr>
        <w:t>KEDUA</w:t>
      </w:r>
      <w:r w:rsidR="00F157B1" w:rsidRPr="004F6FB0">
        <w:rPr>
          <w:rFonts w:ascii="Arial Narrow" w:hAnsi="Arial Narrow" w:cs="Calibri"/>
          <w:b/>
          <w:bCs/>
          <w:color w:val="000000" w:themeColor="text1"/>
          <w:spacing w:val="23"/>
        </w:rPr>
        <w:t xml:space="preserve"> </w:t>
      </w:r>
      <w:r w:rsidR="00F157B1" w:rsidRPr="004F6FB0">
        <w:rPr>
          <w:rFonts w:ascii="Arial Narrow" w:hAnsi="Arial Narrow" w:cs="Calibri"/>
          <w:color w:val="000000" w:themeColor="text1"/>
          <w:spacing w:val="-2"/>
          <w:lang w:val="en-US"/>
        </w:rPr>
        <w:t>bersedia</w:t>
      </w:r>
      <w:r w:rsidR="00B24FD5" w:rsidRPr="004F6FB0">
        <w:rPr>
          <w:rFonts w:ascii="Arial Narrow" w:hAnsi="Arial Narrow" w:cs="Calibri"/>
          <w:color w:val="000000" w:themeColor="text1"/>
          <w:spacing w:val="-2"/>
          <w:lang w:val="en-US"/>
        </w:rPr>
        <w:t xml:space="preserve"> menyediakan</w:t>
      </w:r>
      <w:r w:rsidR="008E78D5" w:rsidRPr="004F6FB0">
        <w:rPr>
          <w:rFonts w:ascii="Arial Narrow" w:hAnsi="Arial Narrow" w:cs="Calibri"/>
          <w:color w:val="000000" w:themeColor="text1"/>
          <w:spacing w:val="-2"/>
          <w:lang w:val="en-US"/>
        </w:rPr>
        <w:t xml:space="preserve"> untuk </w:t>
      </w:r>
      <w:r w:rsidR="008E78D5" w:rsidRPr="004F6FB0">
        <w:rPr>
          <w:rFonts w:ascii="Arial Narrow" w:hAnsi="Arial Narrow" w:cs="Calibri"/>
          <w:b/>
          <w:color w:val="000000" w:themeColor="text1"/>
          <w:spacing w:val="-2"/>
          <w:lang w:val="en-US"/>
        </w:rPr>
        <w:t>PIHAK PERTAMA</w:t>
      </w:r>
      <w:r w:rsidR="00F157B1" w:rsidRPr="004F6FB0">
        <w:rPr>
          <w:rFonts w:ascii="Arial Narrow" w:hAnsi="Arial Narrow" w:cs="Calibri"/>
          <w:color w:val="000000" w:themeColor="text1"/>
          <w:spacing w:val="-2"/>
          <w:lang w:val="en-US"/>
        </w:rPr>
        <w:t xml:space="preserve">, layanan </w:t>
      </w:r>
      <w:r w:rsidR="00B24FD5" w:rsidRPr="004F6FB0">
        <w:rPr>
          <w:rFonts w:ascii="Arial Narrow" w:hAnsi="Arial Narrow" w:cs="Calibri"/>
          <w:color w:val="000000" w:themeColor="text1"/>
          <w:lang w:val="en-US"/>
        </w:rPr>
        <w:t>jasa</w:t>
      </w:r>
      <w:r w:rsidR="00F157B1" w:rsidRPr="004F6FB0">
        <w:rPr>
          <w:rFonts w:ascii="Arial Narrow" w:hAnsi="Arial Narrow" w:cs="Calibri"/>
          <w:color w:val="000000" w:themeColor="text1"/>
          <w:lang w:val="en-US"/>
        </w:rPr>
        <w:t xml:space="preserve"> </w:t>
      </w:r>
      <w:r w:rsidR="00E80E05" w:rsidRPr="004F6FB0">
        <w:rPr>
          <w:rFonts w:ascii="Arial Narrow" w:hAnsi="Arial Narrow" w:cs="Calibri"/>
          <w:color w:val="000000" w:themeColor="text1"/>
          <w:lang w:val="en-US"/>
        </w:rPr>
        <w:t xml:space="preserve">peningkatan produksi melalui skema bisnis </w:t>
      </w:r>
      <w:r w:rsidR="00E80E05" w:rsidRPr="004F6FB0">
        <w:rPr>
          <w:rFonts w:ascii="Arial Narrow" w:hAnsi="Arial Narrow" w:cs="Calibri"/>
          <w:i/>
          <w:color w:val="000000" w:themeColor="text1"/>
          <w:lang w:val="en-US"/>
        </w:rPr>
        <w:t>no-cure no-pay</w:t>
      </w:r>
      <w:r w:rsidR="00E80E05" w:rsidRPr="004F6FB0">
        <w:rPr>
          <w:rFonts w:ascii="Arial Narrow" w:hAnsi="Arial Narrow" w:cs="Calibri"/>
          <w:color w:val="000000" w:themeColor="text1"/>
          <w:lang w:val="en-US"/>
        </w:rPr>
        <w:t xml:space="preserve"> </w:t>
      </w:r>
      <w:r w:rsidR="00B24FD5" w:rsidRPr="004F6FB0">
        <w:rPr>
          <w:rFonts w:ascii="Arial Narrow" w:hAnsi="Arial Narrow" w:cs="Calibri"/>
          <w:color w:val="000000" w:themeColor="text1"/>
          <w:lang w:val="en-US"/>
        </w:rPr>
        <w:t xml:space="preserve">yang memenuhi standar </w:t>
      </w:r>
      <w:r w:rsidR="00661EB1" w:rsidRPr="004F6FB0">
        <w:rPr>
          <w:rFonts w:ascii="Arial Narrow" w:hAnsi="Arial Narrow" w:cs="Calibri"/>
          <w:color w:val="000000" w:themeColor="text1"/>
          <w:lang w:val="en-US"/>
        </w:rPr>
        <w:t xml:space="preserve">keteknikan </w:t>
      </w:r>
      <w:r w:rsidR="00B24FD5" w:rsidRPr="004F6FB0">
        <w:rPr>
          <w:rFonts w:ascii="Arial Narrow" w:hAnsi="Arial Narrow" w:cs="Calibri"/>
          <w:color w:val="000000" w:themeColor="text1"/>
          <w:lang w:val="en-US"/>
        </w:rPr>
        <w:t>internasional maupun nasional</w:t>
      </w:r>
      <w:r w:rsidR="00A62AB2" w:rsidRPr="004F6FB0">
        <w:rPr>
          <w:rFonts w:ascii="Arial Narrow" w:hAnsi="Arial Narrow" w:cs="Calibri"/>
          <w:color w:val="000000" w:themeColor="text1"/>
          <w:lang w:val="en-US"/>
        </w:rPr>
        <w:t xml:space="preserve"> yang memenuhi kebutuhan </w:t>
      </w:r>
      <w:r w:rsidRPr="004F6FB0">
        <w:rPr>
          <w:rFonts w:ascii="Arial Narrow" w:hAnsi="Arial Narrow" w:cs="Calibri"/>
          <w:b/>
          <w:color w:val="000000" w:themeColor="text1"/>
          <w:lang w:val="en-US"/>
        </w:rPr>
        <w:t>P</w:t>
      </w:r>
      <w:r w:rsidR="00A62AB2" w:rsidRPr="004F6FB0">
        <w:rPr>
          <w:rFonts w:ascii="Arial Narrow" w:hAnsi="Arial Narrow" w:cs="Calibri"/>
          <w:b/>
          <w:color w:val="000000" w:themeColor="text1"/>
          <w:lang w:val="en-US"/>
        </w:rPr>
        <w:t>IHAK PERTAMA</w:t>
      </w:r>
      <w:r w:rsidR="00A62AB2" w:rsidRPr="004F6FB0">
        <w:rPr>
          <w:rFonts w:ascii="Arial Narrow" w:hAnsi="Arial Narrow" w:cs="Calibri"/>
          <w:color w:val="000000" w:themeColor="text1"/>
          <w:lang w:val="en-US"/>
        </w:rPr>
        <w:t xml:space="preserve">, mengutamakan komponen dalam negeri </w:t>
      </w:r>
      <w:r w:rsidR="00F157B1" w:rsidRPr="004F6FB0">
        <w:rPr>
          <w:rFonts w:ascii="Arial Narrow" w:hAnsi="Arial Narrow" w:cs="Calibri"/>
          <w:color w:val="000000" w:themeColor="text1"/>
          <w:lang w:val="en-US"/>
        </w:rPr>
        <w:t xml:space="preserve">dengan </w:t>
      </w:r>
      <w:r w:rsidR="00B24FD5" w:rsidRPr="004F6FB0">
        <w:rPr>
          <w:rFonts w:ascii="Arial Narrow" w:hAnsi="Arial Narrow" w:cs="Calibri"/>
          <w:color w:val="000000" w:themeColor="text1"/>
          <w:lang w:val="en-US"/>
        </w:rPr>
        <w:t>harga yang kompetitif dibandingkan dengan harga pasar</w:t>
      </w:r>
      <w:r w:rsidR="00A62AB2" w:rsidRPr="004F6FB0">
        <w:rPr>
          <w:rFonts w:ascii="Arial Narrow" w:hAnsi="Arial Narrow" w:cs="Calibri"/>
          <w:color w:val="000000" w:themeColor="text1"/>
          <w:lang w:val="en-US"/>
        </w:rPr>
        <w:t xml:space="preserve"> yang disepakati PARA PIHAK</w:t>
      </w:r>
      <w:r w:rsidR="00B24FD5" w:rsidRPr="004F6FB0">
        <w:rPr>
          <w:rFonts w:ascii="Arial Narrow" w:hAnsi="Arial Narrow" w:cs="Calibri"/>
          <w:color w:val="000000" w:themeColor="text1"/>
          <w:lang w:val="en-US"/>
        </w:rPr>
        <w:t>.</w:t>
      </w:r>
      <w:proofErr w:type="gramEnd"/>
    </w:p>
    <w:p w14:paraId="7D284F73" w14:textId="2E730159" w:rsidR="002F6365" w:rsidRPr="004F6FB0" w:rsidRDefault="002F6365" w:rsidP="006D7059">
      <w:pPr>
        <w:widowControl w:val="0"/>
        <w:tabs>
          <w:tab w:val="left" w:pos="810"/>
        </w:tabs>
        <w:autoSpaceDE w:val="0"/>
        <w:autoSpaceDN w:val="0"/>
        <w:adjustRightInd w:val="0"/>
        <w:spacing w:after="0" w:line="240" w:lineRule="auto"/>
        <w:ind w:left="810"/>
        <w:jc w:val="both"/>
        <w:rPr>
          <w:rFonts w:ascii="Arial Narrow" w:hAnsi="Arial Narrow" w:cs="Calibri"/>
          <w:color w:val="000000" w:themeColor="text1"/>
          <w:lang w:val="en-US"/>
        </w:rPr>
      </w:pPr>
    </w:p>
    <w:p w14:paraId="101F44A7" w14:textId="0F58D76C" w:rsidR="00B429C8" w:rsidRPr="004F6FB0" w:rsidRDefault="00B429C8" w:rsidP="00B429C8">
      <w:pPr>
        <w:widowControl w:val="0"/>
        <w:tabs>
          <w:tab w:val="left" w:pos="810"/>
        </w:tabs>
        <w:autoSpaceDE w:val="0"/>
        <w:autoSpaceDN w:val="0"/>
        <w:adjustRightInd w:val="0"/>
        <w:spacing w:after="0" w:line="240" w:lineRule="auto"/>
        <w:ind w:left="810"/>
        <w:jc w:val="both"/>
        <w:rPr>
          <w:rFonts w:ascii="Arial Narrow" w:hAnsi="Arial Narrow" w:cs="Calibri"/>
          <w:b/>
          <w:bCs/>
          <w:color w:val="000000" w:themeColor="text1"/>
        </w:rPr>
      </w:pPr>
      <w:r w:rsidRPr="004F6FB0">
        <w:rPr>
          <w:rFonts w:ascii="Arial Narrow" w:hAnsi="Arial Narrow" w:cs="Calibri"/>
          <w:color w:val="000000" w:themeColor="text1"/>
          <w:lang w:val="en-US"/>
        </w:rPr>
        <w:t xml:space="preserve">Adapun </w:t>
      </w:r>
      <w:r w:rsidR="00974DC3" w:rsidRPr="004F6FB0">
        <w:rPr>
          <w:rFonts w:ascii="Arial Narrow" w:hAnsi="Arial Narrow" w:cs="Calibri"/>
          <w:color w:val="000000" w:themeColor="text1"/>
          <w:lang w:val="en-US"/>
        </w:rPr>
        <w:t>r</w:t>
      </w:r>
      <w:r w:rsidRPr="004F6FB0">
        <w:rPr>
          <w:rFonts w:ascii="Arial Narrow" w:hAnsi="Arial Narrow" w:cs="Calibri"/>
          <w:color w:val="000000" w:themeColor="text1"/>
          <w:lang w:val="en-US"/>
        </w:rPr>
        <w:t xml:space="preserve">encana layanan </w:t>
      </w:r>
      <w:r w:rsidRPr="004F6FB0">
        <w:rPr>
          <w:rFonts w:ascii="Arial Narrow" w:hAnsi="Arial Narrow" w:cs="Calibri"/>
          <w:bCs/>
          <w:color w:val="000000" w:themeColor="text1"/>
          <w:lang w:val="en-US"/>
        </w:rPr>
        <w:t xml:space="preserve">jasa yang akan diperlukan </w:t>
      </w:r>
      <w:r w:rsidRPr="004F6FB0">
        <w:rPr>
          <w:rFonts w:ascii="Arial Narrow" w:hAnsi="Arial Narrow" w:cs="Calibri"/>
          <w:b/>
          <w:color w:val="000000" w:themeColor="text1"/>
          <w:lang w:val="en-US"/>
        </w:rPr>
        <w:t>PIHAK PERTAMA</w:t>
      </w:r>
      <w:r w:rsidRPr="004F6FB0">
        <w:rPr>
          <w:rFonts w:ascii="Arial Narrow" w:hAnsi="Arial Narrow" w:cs="Calibri"/>
          <w:bCs/>
          <w:color w:val="000000" w:themeColor="text1"/>
          <w:lang w:val="en-US"/>
        </w:rPr>
        <w:t xml:space="preserve"> dan disediakan </w:t>
      </w:r>
      <w:r w:rsidRPr="004F6FB0">
        <w:rPr>
          <w:rFonts w:ascii="Arial Narrow" w:hAnsi="Arial Narrow" w:cs="Calibri"/>
          <w:b/>
          <w:color w:val="000000" w:themeColor="text1"/>
          <w:lang w:val="en-US"/>
        </w:rPr>
        <w:t>PIHAK KEDUA</w:t>
      </w:r>
      <w:r w:rsidRPr="004F6FB0">
        <w:rPr>
          <w:rFonts w:ascii="Arial Narrow" w:hAnsi="Arial Narrow" w:cs="Calibri"/>
          <w:bCs/>
          <w:color w:val="000000" w:themeColor="text1"/>
          <w:lang w:val="en-US"/>
        </w:rPr>
        <w:t xml:space="preserve"> untuk dapat disinergikan oleh </w:t>
      </w:r>
      <w:r w:rsidRPr="004F6FB0">
        <w:rPr>
          <w:rFonts w:ascii="Arial Narrow" w:hAnsi="Arial Narrow" w:cs="Calibri"/>
          <w:b/>
          <w:bCs/>
          <w:color w:val="000000" w:themeColor="text1"/>
          <w:lang w:val="en-US"/>
        </w:rPr>
        <w:t xml:space="preserve">PARA PIHAK </w:t>
      </w:r>
      <w:r w:rsidRPr="004F6FB0">
        <w:rPr>
          <w:rFonts w:ascii="Arial Narrow" w:hAnsi="Arial Narrow" w:cs="Calibri"/>
          <w:bCs/>
          <w:color w:val="000000" w:themeColor="text1"/>
          <w:lang w:val="en-US"/>
        </w:rPr>
        <w:t>adalah</w:t>
      </w:r>
      <w:r w:rsidRPr="004F6FB0">
        <w:rPr>
          <w:rFonts w:ascii="Arial Narrow" w:hAnsi="Arial Narrow" w:cs="Calibri"/>
          <w:b/>
          <w:bCs/>
          <w:color w:val="000000" w:themeColor="text1"/>
          <w:lang w:val="en-US"/>
        </w:rPr>
        <w:t xml:space="preserve"> </w:t>
      </w:r>
      <w:r w:rsidRPr="004F6FB0">
        <w:rPr>
          <w:rFonts w:ascii="Arial Narrow" w:hAnsi="Arial Narrow" w:cs="Calibri"/>
          <w:bCs/>
          <w:color w:val="000000" w:themeColor="text1"/>
          <w:lang w:val="en-US"/>
        </w:rPr>
        <w:t xml:space="preserve">sebagaimana dicantumkan dalam Lampiran 1 Nota Kesepahaman ini yang akan dipastikan dan dievaluasi lebih lanjut oleh </w:t>
      </w:r>
      <w:r w:rsidRPr="004F6FB0">
        <w:rPr>
          <w:rFonts w:ascii="Arial Narrow" w:hAnsi="Arial Narrow" w:cs="Calibri"/>
          <w:b/>
          <w:color w:val="000000" w:themeColor="text1"/>
          <w:lang w:val="en-US"/>
        </w:rPr>
        <w:t>PARA PIHAK</w:t>
      </w:r>
      <w:r w:rsidRPr="004F6FB0">
        <w:rPr>
          <w:rFonts w:ascii="Arial Narrow" w:hAnsi="Arial Narrow" w:cs="Calibri"/>
          <w:bCs/>
          <w:color w:val="000000" w:themeColor="text1"/>
          <w:lang w:val="en-US"/>
        </w:rPr>
        <w:t xml:space="preserve"> dalam pelaksanaan Nota Kesepahaman ini mengacu pada ayat 2.2 </w:t>
      </w:r>
      <w:r w:rsidR="00B22DBC" w:rsidRPr="004F6FB0">
        <w:rPr>
          <w:rFonts w:ascii="Arial Narrow" w:hAnsi="Arial Narrow" w:cs="Calibri"/>
          <w:bCs/>
          <w:color w:val="000000" w:themeColor="text1"/>
          <w:lang w:val="en-US"/>
        </w:rPr>
        <w:t>Pasal ini</w:t>
      </w:r>
      <w:r w:rsidRPr="004F6FB0">
        <w:rPr>
          <w:rFonts w:ascii="Arial Narrow" w:hAnsi="Arial Narrow" w:cs="Calibri"/>
          <w:bCs/>
          <w:color w:val="000000" w:themeColor="text1"/>
          <w:lang w:val="en-US"/>
        </w:rPr>
        <w:t xml:space="preserve">. </w:t>
      </w:r>
    </w:p>
    <w:p w14:paraId="0D077D11" w14:textId="77777777" w:rsidR="00B429C8" w:rsidRPr="004F6FB0" w:rsidRDefault="00B429C8" w:rsidP="006D7059">
      <w:pPr>
        <w:widowControl w:val="0"/>
        <w:tabs>
          <w:tab w:val="left" w:pos="810"/>
        </w:tabs>
        <w:autoSpaceDE w:val="0"/>
        <w:autoSpaceDN w:val="0"/>
        <w:adjustRightInd w:val="0"/>
        <w:spacing w:after="0" w:line="240" w:lineRule="auto"/>
        <w:ind w:left="810"/>
        <w:jc w:val="both"/>
        <w:rPr>
          <w:rFonts w:ascii="Arial Narrow" w:hAnsi="Arial Narrow" w:cs="Calibri"/>
          <w:color w:val="000000" w:themeColor="text1"/>
          <w:lang w:val="en-US"/>
        </w:rPr>
      </w:pPr>
    </w:p>
    <w:p w14:paraId="2628808C" w14:textId="5E4CFE88" w:rsidR="00B429C8" w:rsidRPr="004F6FB0" w:rsidRDefault="00A62AB2" w:rsidP="00EE0219">
      <w:pPr>
        <w:widowControl w:val="0"/>
        <w:numPr>
          <w:ilvl w:val="1"/>
          <w:numId w:val="10"/>
        </w:numPr>
        <w:tabs>
          <w:tab w:val="left" w:pos="810"/>
        </w:tabs>
        <w:autoSpaceDE w:val="0"/>
        <w:autoSpaceDN w:val="0"/>
        <w:adjustRightInd w:val="0"/>
        <w:spacing w:after="0" w:line="240" w:lineRule="auto"/>
        <w:ind w:left="810" w:hanging="720"/>
        <w:jc w:val="both"/>
        <w:rPr>
          <w:rFonts w:ascii="Arial Narrow" w:hAnsi="Arial Narrow" w:cs="Calibri"/>
          <w:b/>
          <w:bCs/>
          <w:color w:val="000000" w:themeColor="text1"/>
        </w:rPr>
      </w:pPr>
      <w:r w:rsidRPr="004F6FB0">
        <w:rPr>
          <w:rFonts w:ascii="Arial Narrow" w:hAnsi="Arial Narrow" w:cstheme="minorHAnsi"/>
          <w:lang w:val="en-US"/>
        </w:rPr>
        <w:t xml:space="preserve">Dalam rangka melaksanakan ruang lingkup kerja sama tersebut pada ayat 2.1 Pasal ini di atas, </w:t>
      </w:r>
      <w:r w:rsidRPr="004F6FB0">
        <w:rPr>
          <w:rFonts w:ascii="Arial Narrow" w:hAnsi="Arial Narrow" w:cstheme="minorHAnsi"/>
          <w:b/>
        </w:rPr>
        <w:t>PARA PIHAK</w:t>
      </w:r>
      <w:r w:rsidRPr="004F6FB0">
        <w:rPr>
          <w:rFonts w:ascii="Arial Narrow" w:hAnsi="Arial Narrow" w:cstheme="minorHAnsi"/>
        </w:rPr>
        <w:t xml:space="preserve"> sepakat </w:t>
      </w:r>
      <w:r w:rsidRPr="004F6FB0">
        <w:rPr>
          <w:rFonts w:ascii="Arial Narrow" w:eastAsia="SimSun" w:hAnsi="Arial Narrow" w:cstheme="minorHAnsi"/>
        </w:rPr>
        <w:t>akan bersama-sama mengidentifikasi</w:t>
      </w:r>
      <w:r w:rsidR="00EE0219" w:rsidRPr="004F6FB0">
        <w:rPr>
          <w:rFonts w:ascii="Arial Narrow" w:eastAsia="SimSun" w:hAnsi="Arial Narrow" w:cstheme="minorHAnsi"/>
          <w:lang w:val="en-US"/>
        </w:rPr>
        <w:t>,</w:t>
      </w:r>
      <w:r w:rsidRPr="004F6FB0">
        <w:rPr>
          <w:rFonts w:ascii="Arial Narrow" w:hAnsi="Arial Narrow" w:cstheme="minorHAnsi"/>
        </w:rPr>
        <w:t xml:space="preserve"> menjajaki </w:t>
      </w:r>
      <w:r w:rsidR="00EE0219" w:rsidRPr="004F6FB0">
        <w:rPr>
          <w:rFonts w:ascii="Arial Narrow" w:hAnsi="Arial Narrow" w:cstheme="minorHAnsi"/>
          <w:lang w:val="en-US"/>
        </w:rPr>
        <w:t xml:space="preserve">dan mengevaluasi </w:t>
      </w:r>
      <w:r w:rsidRPr="004F6FB0">
        <w:rPr>
          <w:rFonts w:ascii="Arial Narrow" w:hAnsi="Arial Narrow" w:cstheme="minorHAnsi"/>
        </w:rPr>
        <w:t xml:space="preserve">kemungkinan </w:t>
      </w:r>
      <w:r w:rsidRPr="004F6FB0">
        <w:rPr>
          <w:rFonts w:ascii="Arial Narrow" w:hAnsi="Arial Narrow" w:cstheme="minorHAnsi"/>
          <w:lang w:val="en-US"/>
        </w:rPr>
        <w:t>k</w:t>
      </w:r>
      <w:r w:rsidRPr="004F6FB0">
        <w:rPr>
          <w:rFonts w:ascii="Arial Narrow" w:hAnsi="Arial Narrow" w:cstheme="minorHAnsi"/>
        </w:rPr>
        <w:t xml:space="preserve">erja </w:t>
      </w:r>
      <w:r w:rsidRPr="004F6FB0">
        <w:rPr>
          <w:rFonts w:ascii="Arial Narrow" w:hAnsi="Arial Narrow" w:cstheme="minorHAnsi"/>
          <w:lang w:val="en-US"/>
        </w:rPr>
        <w:t>s</w:t>
      </w:r>
      <w:r w:rsidRPr="004F6FB0">
        <w:rPr>
          <w:rFonts w:ascii="Arial Narrow" w:hAnsi="Arial Narrow" w:cstheme="minorHAnsi"/>
        </w:rPr>
        <w:t>ama, antara</w:t>
      </w:r>
      <w:r w:rsidRPr="004F6FB0">
        <w:rPr>
          <w:rFonts w:ascii="Arial Narrow" w:hAnsi="Arial Narrow" w:cstheme="minorHAnsi"/>
          <w:b/>
        </w:rPr>
        <w:t xml:space="preserve"> </w:t>
      </w:r>
      <w:r w:rsidRPr="004F6FB0">
        <w:rPr>
          <w:rFonts w:ascii="Arial Narrow" w:hAnsi="Arial Narrow" w:cstheme="minorHAnsi"/>
        </w:rPr>
        <w:t xml:space="preserve">lain terkait </w:t>
      </w:r>
      <w:r w:rsidRPr="004F6FB0">
        <w:rPr>
          <w:rFonts w:ascii="Arial Narrow" w:hAnsi="Arial Narrow" w:cstheme="minorHAnsi"/>
          <w:i/>
          <w:lang w:val="en-US"/>
        </w:rPr>
        <w:t>assessment</w:t>
      </w:r>
      <w:r w:rsidRPr="004F6FB0">
        <w:rPr>
          <w:rFonts w:ascii="Arial Narrow" w:hAnsi="Arial Narrow" w:cstheme="minorHAnsi"/>
          <w:lang w:val="en-US"/>
        </w:rPr>
        <w:t xml:space="preserve"> rincian kebutuhan </w:t>
      </w:r>
      <w:r w:rsidRPr="004F6FB0">
        <w:rPr>
          <w:rFonts w:ascii="Arial Narrow" w:hAnsi="Arial Narrow" w:cstheme="minorHAnsi"/>
          <w:b/>
          <w:lang w:val="en-US"/>
        </w:rPr>
        <w:t>PIHAK PERTAMA,</w:t>
      </w:r>
      <w:r w:rsidRPr="004F6FB0">
        <w:rPr>
          <w:rFonts w:ascii="Arial Narrow" w:hAnsi="Arial Narrow" w:cstheme="minorHAnsi"/>
          <w:lang w:val="en-US"/>
        </w:rPr>
        <w:t xml:space="preserve"> perumusan bentuk kerja sama </w:t>
      </w:r>
      <w:r w:rsidRPr="004F6FB0">
        <w:rPr>
          <w:rFonts w:ascii="Arial Narrow" w:hAnsi="Arial Narrow" w:cstheme="minorHAnsi"/>
          <w:b/>
          <w:bCs/>
          <w:lang w:val="en-US"/>
        </w:rPr>
        <w:t>PARA PIHAK,</w:t>
      </w:r>
      <w:r w:rsidRPr="004F6FB0">
        <w:rPr>
          <w:rFonts w:ascii="Arial Narrow" w:hAnsi="Arial Narrow" w:cstheme="minorHAnsi"/>
          <w:lang w:val="en-US"/>
        </w:rPr>
        <w:t xml:space="preserve"> dan penyusunan </w:t>
      </w:r>
      <w:r w:rsidRPr="004F6FB0">
        <w:rPr>
          <w:rFonts w:ascii="Arial Narrow" w:hAnsi="Arial Narrow" w:cstheme="minorHAnsi"/>
        </w:rPr>
        <w:t>syarat ketentuan lainnya yang</w:t>
      </w:r>
      <w:r w:rsidRPr="004F6FB0">
        <w:rPr>
          <w:rFonts w:ascii="Arial Narrow" w:hAnsi="Arial Narrow" w:cstheme="minorHAnsi"/>
          <w:lang w:val="en-GB"/>
        </w:rPr>
        <w:t xml:space="preserve"> perlu</w:t>
      </w:r>
      <w:r w:rsidRPr="004F6FB0">
        <w:rPr>
          <w:rFonts w:ascii="Arial Narrow" w:hAnsi="Arial Narrow" w:cstheme="minorHAnsi"/>
        </w:rPr>
        <w:t xml:space="preserve"> disepakati </w:t>
      </w:r>
      <w:r w:rsidRPr="004F6FB0">
        <w:rPr>
          <w:rFonts w:ascii="Arial Narrow" w:hAnsi="Arial Narrow" w:cstheme="minorHAnsi"/>
          <w:b/>
        </w:rPr>
        <w:t>PARA PIHAK</w:t>
      </w:r>
      <w:r w:rsidR="0017521A" w:rsidRPr="004F6FB0">
        <w:rPr>
          <w:rFonts w:ascii="Arial Narrow" w:hAnsi="Arial Narrow" w:cs="Calibri"/>
          <w:color w:val="000000" w:themeColor="text1"/>
          <w:lang w:val="en-US"/>
        </w:rPr>
        <w:t>.</w:t>
      </w:r>
      <w:r w:rsidR="006B38D3" w:rsidRPr="004F6FB0">
        <w:rPr>
          <w:rFonts w:ascii="Arial Narrow" w:hAnsi="Arial Narrow" w:cs="Calibri"/>
          <w:color w:val="000000" w:themeColor="text1"/>
          <w:lang w:val="en-US"/>
        </w:rPr>
        <w:t xml:space="preserve"> </w:t>
      </w:r>
      <w:r w:rsidR="0017521A" w:rsidRPr="004F6FB0">
        <w:rPr>
          <w:rFonts w:ascii="Arial Narrow" w:hAnsi="Arial Narrow" w:cs="Calibri"/>
          <w:color w:val="000000" w:themeColor="text1"/>
          <w:lang w:val="en-US"/>
        </w:rPr>
        <w:t xml:space="preserve"> </w:t>
      </w:r>
      <w:r w:rsidR="00EE0219" w:rsidRPr="004F6FB0">
        <w:rPr>
          <w:rFonts w:ascii="Arial Narrow" w:hAnsi="Arial Narrow" w:cs="Calibri"/>
          <w:color w:val="000000" w:themeColor="text1"/>
          <w:lang w:val="en-US"/>
        </w:rPr>
        <w:t xml:space="preserve"> </w:t>
      </w:r>
    </w:p>
    <w:p w14:paraId="76FFBBB3" w14:textId="158FF9A8" w:rsidR="00745588" w:rsidRPr="004F6FB0" w:rsidRDefault="00745588" w:rsidP="00EE0219">
      <w:pPr>
        <w:widowControl w:val="0"/>
        <w:tabs>
          <w:tab w:val="left" w:pos="810"/>
        </w:tabs>
        <w:autoSpaceDE w:val="0"/>
        <w:autoSpaceDN w:val="0"/>
        <w:adjustRightInd w:val="0"/>
        <w:spacing w:after="0" w:line="240" w:lineRule="auto"/>
        <w:ind w:left="810"/>
        <w:jc w:val="both"/>
        <w:rPr>
          <w:rFonts w:ascii="Arial Narrow" w:hAnsi="Arial Narrow" w:cs="Calibri"/>
          <w:color w:val="000000" w:themeColor="text1"/>
        </w:rPr>
      </w:pPr>
    </w:p>
    <w:p w14:paraId="5E2B8CB3" w14:textId="4ACD9F5E" w:rsidR="0069099B" w:rsidRPr="004F6FB0" w:rsidRDefault="0017521A" w:rsidP="00EE0219">
      <w:pPr>
        <w:widowControl w:val="0"/>
        <w:numPr>
          <w:ilvl w:val="1"/>
          <w:numId w:val="10"/>
        </w:numPr>
        <w:tabs>
          <w:tab w:val="left" w:pos="810"/>
        </w:tabs>
        <w:autoSpaceDE w:val="0"/>
        <w:autoSpaceDN w:val="0"/>
        <w:adjustRightInd w:val="0"/>
        <w:spacing w:after="0" w:line="240" w:lineRule="auto"/>
        <w:ind w:left="810" w:hanging="720"/>
        <w:jc w:val="both"/>
        <w:rPr>
          <w:rFonts w:ascii="Arial Narrow" w:hAnsi="Arial Narrow" w:cs="Calibri"/>
          <w:color w:val="000000" w:themeColor="text1"/>
        </w:rPr>
      </w:pPr>
      <w:r w:rsidRPr="004F6FB0">
        <w:rPr>
          <w:rFonts w:ascii="Arial Narrow" w:hAnsi="Arial Narrow" w:cs="Calibri"/>
          <w:color w:val="000000" w:themeColor="text1"/>
        </w:rPr>
        <w:t>A</w:t>
      </w:r>
      <w:r w:rsidRPr="004F6FB0">
        <w:rPr>
          <w:rFonts w:ascii="Arial Narrow" w:hAnsi="Arial Narrow" w:cs="Calibri"/>
          <w:color w:val="000000" w:themeColor="text1"/>
          <w:spacing w:val="-1"/>
        </w:rPr>
        <w:t>p</w:t>
      </w:r>
      <w:r w:rsidRPr="004F6FB0">
        <w:rPr>
          <w:rFonts w:ascii="Arial Narrow" w:hAnsi="Arial Narrow" w:cs="Calibri"/>
          <w:color w:val="000000" w:themeColor="text1"/>
        </w:rPr>
        <w:t>a</w:t>
      </w:r>
      <w:r w:rsidRPr="004F6FB0">
        <w:rPr>
          <w:rFonts w:ascii="Arial Narrow" w:hAnsi="Arial Narrow" w:cs="Calibri"/>
          <w:color w:val="000000" w:themeColor="text1"/>
          <w:spacing w:val="-1"/>
        </w:rPr>
        <w:t>b</w:t>
      </w:r>
      <w:r w:rsidRPr="004F6FB0">
        <w:rPr>
          <w:rFonts w:ascii="Arial Narrow" w:hAnsi="Arial Narrow" w:cs="Calibri"/>
          <w:color w:val="000000" w:themeColor="text1"/>
        </w:rPr>
        <w:t>ila</w:t>
      </w:r>
      <w:r w:rsidR="00EE0219" w:rsidRPr="004F6FB0">
        <w:rPr>
          <w:rFonts w:ascii="Arial Narrow" w:hAnsi="Arial Narrow" w:cs="Calibri"/>
          <w:color w:val="000000" w:themeColor="text1"/>
          <w:lang w:val="en-US"/>
        </w:rPr>
        <w:t xml:space="preserve"> </w:t>
      </w:r>
      <w:r w:rsidR="00EE0219" w:rsidRPr="004F6FB0">
        <w:rPr>
          <w:rFonts w:ascii="Arial Narrow" w:hAnsi="Arial Narrow" w:cs="Calibri"/>
          <w:b/>
          <w:bCs/>
          <w:color w:val="000000" w:themeColor="text1"/>
        </w:rPr>
        <w:t>PARA</w:t>
      </w:r>
      <w:r w:rsidR="00EE0219" w:rsidRPr="004F6FB0">
        <w:rPr>
          <w:rFonts w:ascii="Arial Narrow" w:hAnsi="Arial Narrow" w:cs="Calibri"/>
          <w:b/>
          <w:bCs/>
          <w:color w:val="000000" w:themeColor="text1"/>
          <w:spacing w:val="1"/>
        </w:rPr>
        <w:t xml:space="preserve"> </w:t>
      </w:r>
      <w:r w:rsidR="00EE0219" w:rsidRPr="004F6FB0">
        <w:rPr>
          <w:rFonts w:ascii="Arial Narrow" w:hAnsi="Arial Narrow" w:cs="Calibri"/>
          <w:b/>
          <w:bCs/>
          <w:color w:val="000000" w:themeColor="text1"/>
        </w:rPr>
        <w:t>P</w:t>
      </w:r>
      <w:r w:rsidR="00EE0219" w:rsidRPr="004F6FB0">
        <w:rPr>
          <w:rFonts w:ascii="Arial Narrow" w:hAnsi="Arial Narrow" w:cs="Calibri"/>
          <w:b/>
          <w:bCs/>
          <w:color w:val="000000" w:themeColor="text1"/>
          <w:spacing w:val="-1"/>
        </w:rPr>
        <w:t>I</w:t>
      </w:r>
      <w:r w:rsidR="00EE0219" w:rsidRPr="004F6FB0">
        <w:rPr>
          <w:rFonts w:ascii="Arial Narrow" w:hAnsi="Arial Narrow" w:cs="Calibri"/>
          <w:b/>
          <w:bCs/>
          <w:color w:val="000000" w:themeColor="text1"/>
        </w:rPr>
        <w:t>HAK</w:t>
      </w:r>
      <w:r w:rsidR="00EE0219" w:rsidRPr="004F6FB0">
        <w:rPr>
          <w:rFonts w:ascii="Arial Narrow" w:hAnsi="Arial Narrow" w:cs="Calibri"/>
          <w:b/>
          <w:color w:val="000000" w:themeColor="text1"/>
          <w:spacing w:val="-1"/>
          <w:lang w:val="en-US"/>
        </w:rPr>
        <w:t xml:space="preserve"> </w:t>
      </w:r>
      <w:r w:rsidR="00EE0219" w:rsidRPr="004F6FB0">
        <w:rPr>
          <w:rFonts w:ascii="Arial Narrow" w:hAnsi="Arial Narrow" w:cs="Calibri"/>
          <w:color w:val="000000" w:themeColor="text1"/>
          <w:spacing w:val="-1"/>
          <w:lang w:val="en-US"/>
        </w:rPr>
        <w:t>menyepakati untuk melakukan kerja sama</w:t>
      </w:r>
      <w:r w:rsidRPr="004F6FB0">
        <w:rPr>
          <w:rFonts w:ascii="Arial Narrow" w:hAnsi="Arial Narrow" w:cs="Calibri"/>
          <w:color w:val="000000" w:themeColor="text1"/>
          <w:spacing w:val="3"/>
        </w:rPr>
        <w:t xml:space="preserve"> </w:t>
      </w:r>
      <w:r w:rsidR="00EE0219" w:rsidRPr="004F6FB0">
        <w:rPr>
          <w:rFonts w:ascii="Arial Narrow" w:hAnsi="Arial Narrow" w:cs="Calibri"/>
          <w:color w:val="000000" w:themeColor="text1"/>
          <w:spacing w:val="3"/>
          <w:lang w:val="en-US"/>
        </w:rPr>
        <w:t>berdasarkan</w:t>
      </w:r>
      <w:r w:rsidR="00EE0219" w:rsidRPr="004F6FB0">
        <w:rPr>
          <w:rFonts w:ascii="Arial Narrow" w:hAnsi="Arial Narrow" w:cs="Calibri"/>
          <w:b/>
          <w:color w:val="000000" w:themeColor="text1"/>
          <w:spacing w:val="-1"/>
          <w:lang w:val="en-US"/>
        </w:rPr>
        <w:t xml:space="preserve"> </w:t>
      </w:r>
      <w:r w:rsidR="00EE0219" w:rsidRPr="004F6FB0">
        <w:rPr>
          <w:rFonts w:ascii="Arial Narrow" w:hAnsi="Arial Narrow" w:cs="Calibri"/>
          <w:color w:val="000000" w:themeColor="text1"/>
          <w:spacing w:val="-1"/>
          <w:lang w:val="en-US"/>
        </w:rPr>
        <w:t>hasil identifikasi, penjajakan dan evaluasi</w:t>
      </w:r>
      <w:r w:rsidRPr="004F6FB0">
        <w:rPr>
          <w:rFonts w:ascii="Arial Narrow" w:hAnsi="Arial Narrow" w:cs="Calibri"/>
          <w:color w:val="000000" w:themeColor="text1"/>
          <w:spacing w:val="-1"/>
          <w:lang w:val="en-US"/>
        </w:rPr>
        <w:t xml:space="preserve"> sebagaimana dimaksud pada </w:t>
      </w:r>
      <w:r w:rsidR="00B22DBC" w:rsidRPr="004F6FB0">
        <w:rPr>
          <w:rFonts w:ascii="Arial Narrow" w:hAnsi="Arial Narrow" w:cs="Calibri"/>
          <w:color w:val="000000" w:themeColor="text1"/>
          <w:spacing w:val="-1"/>
          <w:lang w:val="en-US"/>
        </w:rPr>
        <w:t xml:space="preserve">ayat </w:t>
      </w:r>
      <w:r w:rsidRPr="004F6FB0">
        <w:rPr>
          <w:rFonts w:ascii="Arial Narrow" w:hAnsi="Arial Narrow" w:cs="Calibri"/>
          <w:color w:val="000000" w:themeColor="text1"/>
          <w:spacing w:val="-1"/>
          <w:lang w:val="en-US"/>
        </w:rPr>
        <w:t>2.2</w:t>
      </w:r>
      <w:r w:rsidR="00B22DBC" w:rsidRPr="004F6FB0">
        <w:rPr>
          <w:rFonts w:ascii="Arial Narrow" w:hAnsi="Arial Narrow" w:cs="Calibri"/>
          <w:color w:val="000000" w:themeColor="text1"/>
          <w:spacing w:val="-1"/>
          <w:lang w:val="en-US"/>
        </w:rPr>
        <w:t xml:space="preserve"> Pasal ini</w:t>
      </w:r>
      <w:r w:rsidRPr="004F6FB0">
        <w:rPr>
          <w:rFonts w:ascii="Arial Narrow" w:hAnsi="Arial Narrow" w:cs="Calibri"/>
          <w:color w:val="000000" w:themeColor="text1"/>
          <w:spacing w:val="-1"/>
          <w:lang w:val="en-US"/>
        </w:rPr>
        <w:t>,</w:t>
      </w:r>
      <w:r w:rsidRPr="004F6FB0">
        <w:rPr>
          <w:rFonts w:ascii="Arial Narrow" w:hAnsi="Arial Narrow" w:cs="Calibri"/>
          <w:b/>
          <w:color w:val="000000" w:themeColor="text1"/>
          <w:spacing w:val="-1"/>
          <w:lang w:val="en-US"/>
        </w:rPr>
        <w:t xml:space="preserve"> </w:t>
      </w:r>
      <w:r w:rsidRPr="004F6FB0">
        <w:rPr>
          <w:rFonts w:ascii="Arial Narrow" w:hAnsi="Arial Narrow" w:cs="Calibri"/>
          <w:color w:val="000000" w:themeColor="text1"/>
          <w:spacing w:val="-1"/>
          <w:lang w:val="en-US"/>
        </w:rPr>
        <w:t xml:space="preserve">maka </w:t>
      </w:r>
      <w:r w:rsidR="00556810" w:rsidRPr="004F6FB0">
        <w:rPr>
          <w:rFonts w:ascii="Arial Narrow" w:hAnsi="Arial Narrow" w:cs="Calibri"/>
          <w:color w:val="000000" w:themeColor="text1"/>
          <w:spacing w:val="-1"/>
          <w:lang w:val="en-US"/>
        </w:rPr>
        <w:t xml:space="preserve">kesepakatan tersebut </w:t>
      </w:r>
      <w:r w:rsidRPr="004F6FB0">
        <w:rPr>
          <w:rFonts w:ascii="Arial Narrow" w:hAnsi="Arial Narrow" w:cs="Calibri"/>
          <w:color w:val="000000" w:themeColor="text1"/>
          <w:spacing w:val="-1"/>
          <w:lang w:val="en-US"/>
        </w:rPr>
        <w:t>akan dituangkan</w:t>
      </w:r>
      <w:r w:rsidRPr="004F6FB0">
        <w:rPr>
          <w:rFonts w:ascii="Arial Narrow" w:hAnsi="Arial Narrow" w:cs="Calibri"/>
          <w:b/>
          <w:color w:val="000000" w:themeColor="text1"/>
          <w:spacing w:val="-1"/>
          <w:lang w:val="en-US"/>
        </w:rPr>
        <w:t xml:space="preserve"> </w:t>
      </w:r>
      <w:r w:rsidRPr="004F6FB0">
        <w:rPr>
          <w:rFonts w:ascii="Arial Narrow" w:hAnsi="Arial Narrow" w:cs="Calibri"/>
          <w:color w:val="000000" w:themeColor="text1"/>
          <w:spacing w:val="-1"/>
          <w:lang w:val="en-US"/>
        </w:rPr>
        <w:t xml:space="preserve">dalam suatu perjanjian </w:t>
      </w:r>
      <w:r w:rsidRPr="004F6FB0">
        <w:rPr>
          <w:rFonts w:ascii="Arial Narrow" w:hAnsi="Arial Narrow" w:cs="Calibri"/>
          <w:bCs/>
          <w:color w:val="000000" w:themeColor="text1"/>
          <w:spacing w:val="-1"/>
        </w:rPr>
        <w:t>an</w:t>
      </w:r>
      <w:r w:rsidRPr="004F6FB0">
        <w:rPr>
          <w:rFonts w:ascii="Arial Narrow" w:hAnsi="Arial Narrow" w:cs="Calibri"/>
          <w:bCs/>
          <w:color w:val="000000" w:themeColor="text1"/>
        </w:rPr>
        <w:t>t</w:t>
      </w:r>
      <w:r w:rsidRPr="004F6FB0">
        <w:rPr>
          <w:rFonts w:ascii="Arial Narrow" w:hAnsi="Arial Narrow" w:cs="Calibri"/>
          <w:bCs/>
          <w:color w:val="000000" w:themeColor="text1"/>
          <w:spacing w:val="-3"/>
        </w:rPr>
        <w:t>a</w:t>
      </w:r>
      <w:r w:rsidRPr="004F6FB0">
        <w:rPr>
          <w:rFonts w:ascii="Arial Narrow" w:hAnsi="Arial Narrow" w:cs="Calibri"/>
          <w:bCs/>
          <w:color w:val="000000" w:themeColor="text1"/>
          <w:spacing w:val="1"/>
        </w:rPr>
        <w:t>r</w:t>
      </w:r>
      <w:r w:rsidRPr="004F6FB0">
        <w:rPr>
          <w:rFonts w:ascii="Arial Narrow" w:hAnsi="Arial Narrow" w:cs="Calibri"/>
          <w:bCs/>
          <w:color w:val="000000" w:themeColor="text1"/>
        </w:rPr>
        <w:t>a</w:t>
      </w:r>
      <w:r w:rsidRPr="004F6FB0">
        <w:rPr>
          <w:rFonts w:ascii="Arial Narrow" w:hAnsi="Arial Narrow" w:cs="Calibri"/>
          <w:b/>
          <w:bCs/>
          <w:color w:val="000000" w:themeColor="text1"/>
          <w:spacing w:val="49"/>
        </w:rPr>
        <w:t xml:space="preserve"> </w:t>
      </w:r>
      <w:r w:rsidR="008F5A41" w:rsidRPr="004F6FB0">
        <w:rPr>
          <w:rFonts w:ascii="Arial Narrow" w:hAnsi="Arial Narrow" w:cstheme="minorHAnsi"/>
          <w:b/>
          <w:lang w:eastAsia="nl-NL"/>
        </w:rPr>
        <w:t>PIHAK PERTAMA</w:t>
      </w:r>
      <w:r w:rsidR="008F5A41" w:rsidRPr="004F6FB0">
        <w:rPr>
          <w:rFonts w:ascii="Arial Narrow" w:hAnsi="Arial Narrow" w:cstheme="minorHAnsi"/>
          <w:lang w:eastAsia="nl-NL"/>
        </w:rPr>
        <w:t xml:space="preserve"> </w:t>
      </w:r>
      <w:r w:rsidR="008F5A41" w:rsidRPr="004F6FB0">
        <w:rPr>
          <w:rFonts w:ascii="Arial Narrow" w:hAnsi="Arial Narrow" w:cstheme="minorHAnsi"/>
          <w:lang w:val="en-US" w:eastAsia="nl-NL"/>
        </w:rPr>
        <w:t xml:space="preserve">atau </w:t>
      </w:r>
      <w:r w:rsidR="008F5A41" w:rsidRPr="004F6FB0">
        <w:rPr>
          <w:rFonts w:ascii="Arial Narrow" w:hAnsi="Arial Narrow" w:cstheme="minorHAnsi"/>
          <w:b/>
          <w:lang w:eastAsia="nl-NL"/>
        </w:rPr>
        <w:t>PIHAK PERTAMA</w:t>
      </w:r>
      <w:r w:rsidR="008F5A41" w:rsidRPr="004F6FB0">
        <w:rPr>
          <w:rFonts w:ascii="Arial Narrow" w:hAnsi="Arial Narrow" w:cstheme="minorHAnsi"/>
          <w:lang w:eastAsia="nl-NL"/>
        </w:rPr>
        <w:t xml:space="preserve"> </w:t>
      </w:r>
      <w:r w:rsidR="008F5A41" w:rsidRPr="004F6FB0">
        <w:rPr>
          <w:rFonts w:ascii="Arial Narrow" w:hAnsi="Arial Narrow" w:cstheme="minorHAnsi"/>
          <w:lang w:val="en-US" w:eastAsia="nl-NL"/>
        </w:rPr>
        <w:t>(sebagaimana relevan)</w:t>
      </w:r>
      <w:r w:rsidR="002B0425" w:rsidRPr="004F6FB0">
        <w:rPr>
          <w:rFonts w:ascii="Arial Narrow" w:hAnsi="Arial Narrow" w:cstheme="minorHAnsi"/>
          <w:lang w:val="en-US" w:eastAsia="nl-NL"/>
        </w:rPr>
        <w:t xml:space="preserve"> dan </w:t>
      </w:r>
      <w:r w:rsidR="00EE0219" w:rsidRPr="004F6FB0">
        <w:rPr>
          <w:rFonts w:ascii="Arial Narrow" w:hAnsi="Arial Narrow" w:cstheme="minorHAnsi"/>
          <w:b/>
          <w:lang w:val="en-US" w:eastAsia="nl-NL"/>
        </w:rPr>
        <w:t>PIHAK KEDUA</w:t>
      </w:r>
      <w:r w:rsidR="00EE0219" w:rsidRPr="004F6FB0">
        <w:rPr>
          <w:rFonts w:ascii="Arial Narrow" w:hAnsi="Arial Narrow" w:cs="Calibri"/>
          <w:bCs/>
          <w:color w:val="000000" w:themeColor="text1"/>
        </w:rPr>
        <w:t xml:space="preserve"> dengan </w:t>
      </w:r>
      <w:r w:rsidR="0069099B" w:rsidRPr="004F6FB0">
        <w:rPr>
          <w:rFonts w:ascii="Arial Narrow" w:hAnsi="Arial Narrow" w:cs="Calibri"/>
          <w:color w:val="000000" w:themeColor="text1"/>
          <w:spacing w:val="1"/>
        </w:rPr>
        <w:t>m</w:t>
      </w:r>
      <w:r w:rsidR="0069099B" w:rsidRPr="004F6FB0">
        <w:rPr>
          <w:rFonts w:ascii="Arial Narrow" w:hAnsi="Arial Narrow" w:cs="Calibri"/>
          <w:color w:val="000000" w:themeColor="text1"/>
          <w:spacing w:val="-2"/>
        </w:rPr>
        <w:t>e</w:t>
      </w:r>
      <w:r w:rsidR="0069099B" w:rsidRPr="004F6FB0">
        <w:rPr>
          <w:rFonts w:ascii="Arial Narrow" w:hAnsi="Arial Narrow" w:cs="Calibri"/>
          <w:color w:val="000000" w:themeColor="text1"/>
          <w:spacing w:val="1"/>
        </w:rPr>
        <w:t>m</w:t>
      </w:r>
      <w:r w:rsidR="0069099B" w:rsidRPr="004F6FB0">
        <w:rPr>
          <w:rFonts w:ascii="Arial Narrow" w:hAnsi="Arial Narrow" w:cs="Calibri"/>
          <w:color w:val="000000" w:themeColor="text1"/>
        </w:rPr>
        <w:t>en</w:t>
      </w:r>
      <w:r w:rsidR="0069099B" w:rsidRPr="004F6FB0">
        <w:rPr>
          <w:rFonts w:ascii="Arial Narrow" w:hAnsi="Arial Narrow" w:cs="Calibri"/>
          <w:color w:val="000000" w:themeColor="text1"/>
          <w:spacing w:val="-1"/>
        </w:rPr>
        <w:t>uh</w:t>
      </w:r>
      <w:r w:rsidR="0069099B" w:rsidRPr="004F6FB0">
        <w:rPr>
          <w:rFonts w:ascii="Arial Narrow" w:hAnsi="Arial Narrow" w:cs="Calibri"/>
          <w:color w:val="000000" w:themeColor="text1"/>
        </w:rPr>
        <w:t>i</w:t>
      </w:r>
      <w:r w:rsidR="0069099B" w:rsidRPr="004F6FB0">
        <w:rPr>
          <w:rFonts w:ascii="Arial Narrow" w:hAnsi="Arial Narrow" w:cs="Calibri"/>
          <w:color w:val="000000" w:themeColor="text1"/>
          <w:spacing w:val="1"/>
        </w:rPr>
        <w:t xml:space="preserve"> </w:t>
      </w:r>
      <w:r w:rsidR="0069099B" w:rsidRPr="004F6FB0">
        <w:rPr>
          <w:rFonts w:ascii="Arial Narrow" w:hAnsi="Arial Narrow" w:cs="Calibri"/>
          <w:color w:val="000000" w:themeColor="text1"/>
          <w:spacing w:val="-1"/>
        </w:rPr>
        <w:t>p</w:t>
      </w:r>
      <w:r w:rsidR="0069099B" w:rsidRPr="004F6FB0">
        <w:rPr>
          <w:rFonts w:ascii="Arial Narrow" w:hAnsi="Arial Narrow" w:cs="Calibri"/>
          <w:color w:val="000000" w:themeColor="text1"/>
        </w:rPr>
        <w:t>eraturan</w:t>
      </w:r>
      <w:r w:rsidR="0069099B" w:rsidRPr="004F6FB0">
        <w:rPr>
          <w:rFonts w:ascii="Arial Narrow" w:hAnsi="Arial Narrow" w:cs="Calibri"/>
          <w:color w:val="000000" w:themeColor="text1"/>
          <w:spacing w:val="3"/>
        </w:rPr>
        <w:t xml:space="preserve"> </w:t>
      </w:r>
      <w:r w:rsidR="0069099B" w:rsidRPr="004F6FB0">
        <w:rPr>
          <w:rFonts w:ascii="Arial Narrow" w:hAnsi="Arial Narrow" w:cs="Calibri"/>
          <w:color w:val="000000" w:themeColor="text1"/>
          <w:spacing w:val="-1"/>
        </w:rPr>
        <w:t>p</w:t>
      </w:r>
      <w:r w:rsidR="0069099B" w:rsidRPr="004F6FB0">
        <w:rPr>
          <w:rFonts w:ascii="Arial Narrow" w:hAnsi="Arial Narrow" w:cs="Calibri"/>
          <w:color w:val="000000" w:themeColor="text1"/>
        </w:rPr>
        <w:t>eru</w:t>
      </w:r>
      <w:r w:rsidR="0069099B" w:rsidRPr="004F6FB0">
        <w:rPr>
          <w:rFonts w:ascii="Arial Narrow" w:hAnsi="Arial Narrow" w:cs="Calibri"/>
          <w:color w:val="000000" w:themeColor="text1"/>
          <w:spacing w:val="-1"/>
        </w:rPr>
        <w:t>nd</w:t>
      </w:r>
      <w:r w:rsidR="0069099B" w:rsidRPr="004F6FB0">
        <w:rPr>
          <w:rFonts w:ascii="Arial Narrow" w:hAnsi="Arial Narrow" w:cs="Calibri"/>
          <w:color w:val="000000" w:themeColor="text1"/>
        </w:rPr>
        <w:t>a</w:t>
      </w:r>
      <w:r w:rsidR="0069099B" w:rsidRPr="004F6FB0">
        <w:rPr>
          <w:rFonts w:ascii="Arial Narrow" w:hAnsi="Arial Narrow" w:cs="Calibri"/>
          <w:color w:val="000000" w:themeColor="text1"/>
          <w:spacing w:val="-1"/>
        </w:rPr>
        <w:t>n</w:t>
      </w:r>
      <w:r w:rsidR="0069099B" w:rsidRPr="004F6FB0">
        <w:rPr>
          <w:rFonts w:ascii="Arial Narrow" w:hAnsi="Arial Narrow" w:cs="Calibri"/>
          <w:color w:val="000000" w:themeColor="text1"/>
          <w:spacing w:val="1"/>
        </w:rPr>
        <w:t>g</w:t>
      </w:r>
      <w:r w:rsidR="0069099B" w:rsidRPr="004F6FB0">
        <w:rPr>
          <w:rFonts w:ascii="Arial Narrow" w:hAnsi="Arial Narrow" w:cs="Calibri"/>
          <w:color w:val="000000" w:themeColor="text1"/>
        </w:rPr>
        <w:t>-</w:t>
      </w:r>
      <w:r w:rsidR="0069099B" w:rsidRPr="004F6FB0">
        <w:rPr>
          <w:rFonts w:ascii="Arial Narrow" w:hAnsi="Arial Narrow" w:cs="Calibri"/>
          <w:color w:val="000000" w:themeColor="text1"/>
          <w:spacing w:val="-1"/>
        </w:rPr>
        <w:t>und</w:t>
      </w:r>
      <w:r w:rsidR="0069099B" w:rsidRPr="004F6FB0">
        <w:rPr>
          <w:rFonts w:ascii="Arial Narrow" w:hAnsi="Arial Narrow" w:cs="Calibri"/>
          <w:color w:val="000000" w:themeColor="text1"/>
        </w:rPr>
        <w:t>a</w:t>
      </w:r>
      <w:r w:rsidR="0069099B" w:rsidRPr="004F6FB0">
        <w:rPr>
          <w:rFonts w:ascii="Arial Narrow" w:hAnsi="Arial Narrow" w:cs="Calibri"/>
          <w:color w:val="000000" w:themeColor="text1"/>
          <w:spacing w:val="-1"/>
        </w:rPr>
        <w:t>ng</w:t>
      </w:r>
      <w:r w:rsidR="0069099B" w:rsidRPr="004F6FB0">
        <w:rPr>
          <w:rFonts w:ascii="Arial Narrow" w:hAnsi="Arial Narrow" w:cs="Calibri"/>
          <w:color w:val="000000" w:themeColor="text1"/>
        </w:rPr>
        <w:t>an</w:t>
      </w:r>
      <w:r w:rsidR="00EE0219" w:rsidRPr="004F6FB0">
        <w:rPr>
          <w:rFonts w:ascii="Arial Narrow" w:hAnsi="Arial Narrow" w:cs="Calibri"/>
          <w:color w:val="000000" w:themeColor="text1"/>
          <w:lang w:val="en-US"/>
        </w:rPr>
        <w:t xml:space="preserve">, aturan dan </w:t>
      </w:r>
      <w:r w:rsidR="00EE0219" w:rsidRPr="004F6FB0">
        <w:rPr>
          <w:rFonts w:ascii="Arial Narrow" w:hAnsi="Arial Narrow" w:cs="Calibri"/>
          <w:color w:val="000000" w:themeColor="text1"/>
          <w:spacing w:val="-1"/>
        </w:rPr>
        <w:t>p</w:t>
      </w:r>
      <w:r w:rsidR="00EE0219" w:rsidRPr="004F6FB0">
        <w:rPr>
          <w:rFonts w:ascii="Arial Narrow" w:hAnsi="Arial Narrow" w:cs="Calibri"/>
          <w:color w:val="000000" w:themeColor="text1"/>
        </w:rPr>
        <w:t>ri</w:t>
      </w:r>
      <w:r w:rsidR="00EE0219" w:rsidRPr="004F6FB0">
        <w:rPr>
          <w:rFonts w:ascii="Arial Narrow" w:hAnsi="Arial Narrow" w:cs="Calibri"/>
          <w:color w:val="000000" w:themeColor="text1"/>
          <w:spacing w:val="-1"/>
        </w:rPr>
        <w:t>n</w:t>
      </w:r>
      <w:r w:rsidR="00EE0219" w:rsidRPr="004F6FB0">
        <w:rPr>
          <w:rFonts w:ascii="Arial Narrow" w:hAnsi="Arial Narrow" w:cs="Calibri"/>
          <w:color w:val="000000" w:themeColor="text1"/>
        </w:rPr>
        <w:t xml:space="preserve">sip </w:t>
      </w:r>
      <w:r w:rsidR="00EE0219" w:rsidRPr="004F6FB0">
        <w:rPr>
          <w:rFonts w:ascii="Arial Narrow" w:hAnsi="Arial Narrow" w:cs="Calibri"/>
          <w:i/>
          <w:iCs/>
          <w:color w:val="000000" w:themeColor="text1"/>
        </w:rPr>
        <w:t>Go</w:t>
      </w:r>
      <w:r w:rsidR="00EE0219" w:rsidRPr="004F6FB0">
        <w:rPr>
          <w:rFonts w:ascii="Arial Narrow" w:hAnsi="Arial Narrow" w:cs="Calibri"/>
          <w:i/>
          <w:iCs/>
          <w:color w:val="000000" w:themeColor="text1"/>
          <w:spacing w:val="-1"/>
        </w:rPr>
        <w:t>o</w:t>
      </w:r>
      <w:r w:rsidR="00EE0219" w:rsidRPr="004F6FB0">
        <w:rPr>
          <w:rFonts w:ascii="Arial Narrow" w:hAnsi="Arial Narrow" w:cs="Calibri"/>
          <w:i/>
          <w:iCs/>
          <w:color w:val="000000" w:themeColor="text1"/>
        </w:rPr>
        <w:t>d</w:t>
      </w:r>
      <w:r w:rsidR="00EE0219" w:rsidRPr="004F6FB0">
        <w:rPr>
          <w:rFonts w:ascii="Arial Narrow" w:hAnsi="Arial Narrow" w:cs="Calibri"/>
          <w:i/>
          <w:iCs/>
          <w:color w:val="000000" w:themeColor="text1"/>
          <w:spacing w:val="3"/>
        </w:rPr>
        <w:t xml:space="preserve"> </w:t>
      </w:r>
      <w:r w:rsidR="00EE0219" w:rsidRPr="004F6FB0">
        <w:rPr>
          <w:rFonts w:ascii="Arial Narrow" w:hAnsi="Arial Narrow" w:cs="Calibri"/>
          <w:i/>
          <w:iCs/>
          <w:color w:val="000000" w:themeColor="text1"/>
        </w:rPr>
        <w:t>Corporate</w:t>
      </w:r>
      <w:r w:rsidR="00EE0219" w:rsidRPr="004F6FB0">
        <w:rPr>
          <w:rFonts w:ascii="Arial Narrow" w:hAnsi="Arial Narrow" w:cs="Calibri"/>
          <w:i/>
          <w:iCs/>
          <w:color w:val="000000" w:themeColor="text1"/>
          <w:spacing w:val="2"/>
        </w:rPr>
        <w:t xml:space="preserve"> </w:t>
      </w:r>
      <w:r w:rsidR="00EE0219" w:rsidRPr="004F6FB0">
        <w:rPr>
          <w:rFonts w:ascii="Arial Narrow" w:hAnsi="Arial Narrow" w:cs="Calibri"/>
          <w:i/>
          <w:iCs/>
          <w:color w:val="000000" w:themeColor="text1"/>
        </w:rPr>
        <w:t>Gov</w:t>
      </w:r>
      <w:r w:rsidR="00EE0219" w:rsidRPr="004F6FB0">
        <w:rPr>
          <w:rFonts w:ascii="Arial Narrow" w:hAnsi="Arial Narrow" w:cs="Calibri"/>
          <w:i/>
          <w:iCs/>
          <w:color w:val="000000" w:themeColor="text1"/>
          <w:spacing w:val="-2"/>
        </w:rPr>
        <w:t>e</w:t>
      </w:r>
      <w:r w:rsidR="00EE0219" w:rsidRPr="004F6FB0">
        <w:rPr>
          <w:rFonts w:ascii="Arial Narrow" w:hAnsi="Arial Narrow" w:cs="Calibri"/>
          <w:i/>
          <w:iCs/>
          <w:color w:val="000000" w:themeColor="text1"/>
          <w:spacing w:val="1"/>
        </w:rPr>
        <w:t>r</w:t>
      </w:r>
      <w:r w:rsidR="00EE0219" w:rsidRPr="004F6FB0">
        <w:rPr>
          <w:rFonts w:ascii="Arial Narrow" w:hAnsi="Arial Narrow" w:cs="Calibri"/>
          <w:i/>
          <w:iCs/>
          <w:color w:val="000000" w:themeColor="text1"/>
          <w:spacing w:val="-1"/>
        </w:rPr>
        <w:t>nan</w:t>
      </w:r>
      <w:r w:rsidR="00EE0219" w:rsidRPr="004F6FB0">
        <w:rPr>
          <w:rFonts w:ascii="Arial Narrow" w:hAnsi="Arial Narrow" w:cs="Calibri"/>
          <w:i/>
          <w:iCs/>
          <w:color w:val="000000" w:themeColor="text1"/>
        </w:rPr>
        <w:t>ce</w:t>
      </w:r>
      <w:r w:rsidR="00EE0219" w:rsidRPr="004F6FB0">
        <w:rPr>
          <w:rFonts w:ascii="Arial Narrow" w:hAnsi="Arial Narrow" w:cs="Calibri"/>
          <w:i/>
          <w:iCs/>
          <w:color w:val="000000" w:themeColor="text1"/>
          <w:spacing w:val="4"/>
        </w:rPr>
        <w:t xml:space="preserve"> </w:t>
      </w:r>
      <w:r w:rsidR="00EE0219" w:rsidRPr="004F6FB0">
        <w:rPr>
          <w:rFonts w:ascii="Arial Narrow" w:hAnsi="Arial Narrow" w:cs="Calibri"/>
          <w:color w:val="000000" w:themeColor="text1"/>
        </w:rPr>
        <w:t>(GCG)</w:t>
      </w:r>
      <w:r w:rsidR="00EE0219" w:rsidRPr="004F6FB0">
        <w:rPr>
          <w:rFonts w:ascii="Arial Narrow" w:hAnsi="Arial Narrow" w:cs="Calibri"/>
          <w:color w:val="000000" w:themeColor="text1"/>
          <w:spacing w:val="4"/>
        </w:rPr>
        <w:t xml:space="preserve"> </w:t>
      </w:r>
      <w:r w:rsidR="0069099B" w:rsidRPr="004F6FB0">
        <w:rPr>
          <w:rFonts w:ascii="Arial Narrow" w:hAnsi="Arial Narrow" w:cs="Calibri"/>
          <w:color w:val="000000" w:themeColor="text1"/>
          <w:spacing w:val="3"/>
        </w:rPr>
        <w:t xml:space="preserve"> </w:t>
      </w:r>
      <w:r w:rsidR="0069099B" w:rsidRPr="004F6FB0">
        <w:rPr>
          <w:rFonts w:ascii="Arial Narrow" w:hAnsi="Arial Narrow" w:cs="Calibri"/>
          <w:color w:val="000000" w:themeColor="text1"/>
          <w:spacing w:val="1"/>
        </w:rPr>
        <w:t>y</w:t>
      </w:r>
      <w:r w:rsidR="0069099B" w:rsidRPr="004F6FB0">
        <w:rPr>
          <w:rFonts w:ascii="Arial Narrow" w:hAnsi="Arial Narrow" w:cs="Calibri"/>
          <w:color w:val="000000" w:themeColor="text1"/>
        </w:rPr>
        <w:t>a</w:t>
      </w:r>
      <w:r w:rsidR="0069099B" w:rsidRPr="004F6FB0">
        <w:rPr>
          <w:rFonts w:ascii="Arial Narrow" w:hAnsi="Arial Narrow" w:cs="Calibri"/>
          <w:color w:val="000000" w:themeColor="text1"/>
          <w:spacing w:val="-1"/>
        </w:rPr>
        <w:t>n</w:t>
      </w:r>
      <w:r w:rsidR="0069099B" w:rsidRPr="004F6FB0">
        <w:rPr>
          <w:rFonts w:ascii="Arial Narrow" w:hAnsi="Arial Narrow" w:cs="Calibri"/>
          <w:color w:val="000000" w:themeColor="text1"/>
        </w:rPr>
        <w:t xml:space="preserve">g </w:t>
      </w:r>
      <w:r w:rsidR="0069099B" w:rsidRPr="004F6FB0">
        <w:rPr>
          <w:rFonts w:ascii="Arial Narrow" w:hAnsi="Arial Narrow" w:cs="Calibri"/>
          <w:color w:val="000000" w:themeColor="text1"/>
          <w:spacing w:val="-1"/>
        </w:rPr>
        <w:t>b</w:t>
      </w:r>
      <w:r w:rsidR="0069099B" w:rsidRPr="004F6FB0">
        <w:rPr>
          <w:rFonts w:ascii="Arial Narrow" w:hAnsi="Arial Narrow" w:cs="Calibri"/>
          <w:color w:val="000000" w:themeColor="text1"/>
        </w:rPr>
        <w:t xml:space="preserve">erlaku </w:t>
      </w:r>
      <w:r w:rsidR="00EE0219" w:rsidRPr="004F6FB0">
        <w:rPr>
          <w:rFonts w:ascii="Arial Narrow" w:hAnsi="Arial Narrow" w:cs="Calibri"/>
          <w:color w:val="000000" w:themeColor="text1"/>
          <w:lang w:val="en-US"/>
        </w:rPr>
        <w:t xml:space="preserve">bagi </w:t>
      </w:r>
      <w:r w:rsidR="00556810" w:rsidRPr="004F6FB0">
        <w:rPr>
          <w:rFonts w:ascii="Arial Narrow" w:hAnsi="Arial Narrow" w:cs="Calibri"/>
          <w:color w:val="000000" w:themeColor="text1"/>
          <w:spacing w:val="-1"/>
        </w:rPr>
        <w:t>m</w:t>
      </w:r>
      <w:r w:rsidR="00556810" w:rsidRPr="004F6FB0">
        <w:rPr>
          <w:rFonts w:ascii="Arial Narrow" w:hAnsi="Arial Narrow" w:cs="Calibri"/>
          <w:color w:val="000000" w:themeColor="text1"/>
        </w:rPr>
        <w:t>asi</w:t>
      </w:r>
      <w:r w:rsidR="00556810" w:rsidRPr="004F6FB0">
        <w:rPr>
          <w:rFonts w:ascii="Arial Narrow" w:hAnsi="Arial Narrow" w:cs="Calibri"/>
          <w:color w:val="000000" w:themeColor="text1"/>
          <w:spacing w:val="-1"/>
        </w:rPr>
        <w:t>n</w:t>
      </w:r>
      <w:r w:rsidR="00556810" w:rsidRPr="004F6FB0">
        <w:rPr>
          <w:rFonts w:ascii="Arial Narrow" w:hAnsi="Arial Narrow" w:cs="Calibri"/>
          <w:color w:val="000000" w:themeColor="text1"/>
          <w:spacing w:val="1"/>
        </w:rPr>
        <w:t>g</w:t>
      </w:r>
      <w:r w:rsidR="00556810" w:rsidRPr="004F6FB0">
        <w:rPr>
          <w:rFonts w:ascii="Arial Narrow" w:hAnsi="Arial Narrow" w:cs="Calibri"/>
          <w:color w:val="000000" w:themeColor="text1"/>
        </w:rPr>
        <w:t>-</w:t>
      </w:r>
      <w:r w:rsidR="00556810" w:rsidRPr="004F6FB0">
        <w:rPr>
          <w:rFonts w:ascii="Arial Narrow" w:hAnsi="Arial Narrow" w:cs="Calibri"/>
          <w:color w:val="000000" w:themeColor="text1"/>
          <w:spacing w:val="1"/>
        </w:rPr>
        <w:t>m</w:t>
      </w:r>
      <w:r w:rsidR="00556810" w:rsidRPr="004F6FB0">
        <w:rPr>
          <w:rFonts w:ascii="Arial Narrow" w:hAnsi="Arial Narrow" w:cs="Calibri"/>
          <w:color w:val="000000" w:themeColor="text1"/>
          <w:spacing w:val="-3"/>
        </w:rPr>
        <w:t>a</w:t>
      </w:r>
      <w:r w:rsidR="00556810" w:rsidRPr="004F6FB0">
        <w:rPr>
          <w:rFonts w:ascii="Arial Narrow" w:hAnsi="Arial Narrow" w:cs="Calibri"/>
          <w:color w:val="000000" w:themeColor="text1"/>
        </w:rPr>
        <w:t>si</w:t>
      </w:r>
      <w:r w:rsidR="00556810" w:rsidRPr="004F6FB0">
        <w:rPr>
          <w:rFonts w:ascii="Arial Narrow" w:hAnsi="Arial Narrow" w:cs="Calibri"/>
          <w:color w:val="000000" w:themeColor="text1"/>
          <w:spacing w:val="-1"/>
        </w:rPr>
        <w:t>n</w:t>
      </w:r>
      <w:r w:rsidR="00556810" w:rsidRPr="004F6FB0">
        <w:rPr>
          <w:rFonts w:ascii="Arial Narrow" w:hAnsi="Arial Narrow" w:cs="Calibri"/>
          <w:color w:val="000000" w:themeColor="text1"/>
        </w:rPr>
        <w:t xml:space="preserve">g </w:t>
      </w:r>
      <w:r w:rsidR="00556810" w:rsidRPr="004F6FB0">
        <w:rPr>
          <w:rFonts w:ascii="Arial Narrow" w:hAnsi="Arial Narrow" w:cs="Calibri"/>
          <w:b/>
          <w:bCs/>
          <w:color w:val="000000" w:themeColor="text1"/>
        </w:rPr>
        <w:t>P</w:t>
      </w:r>
      <w:r w:rsidR="00556810" w:rsidRPr="004F6FB0">
        <w:rPr>
          <w:rFonts w:ascii="Arial Narrow" w:hAnsi="Arial Narrow" w:cs="Calibri"/>
          <w:b/>
          <w:bCs/>
          <w:color w:val="000000" w:themeColor="text1"/>
          <w:spacing w:val="1"/>
        </w:rPr>
        <w:t>I</w:t>
      </w:r>
      <w:r w:rsidR="00556810" w:rsidRPr="004F6FB0">
        <w:rPr>
          <w:rFonts w:ascii="Arial Narrow" w:hAnsi="Arial Narrow" w:cs="Calibri"/>
          <w:b/>
          <w:bCs/>
          <w:color w:val="000000" w:themeColor="text1"/>
        </w:rPr>
        <w:t>HA</w:t>
      </w:r>
      <w:r w:rsidR="00556810" w:rsidRPr="004F6FB0">
        <w:rPr>
          <w:rFonts w:ascii="Arial Narrow" w:hAnsi="Arial Narrow" w:cs="Calibri"/>
          <w:b/>
          <w:bCs/>
          <w:color w:val="000000" w:themeColor="text1"/>
          <w:spacing w:val="-3"/>
        </w:rPr>
        <w:t>K</w:t>
      </w:r>
      <w:r w:rsidR="0069099B" w:rsidRPr="004F6FB0">
        <w:rPr>
          <w:rFonts w:ascii="Arial Narrow" w:hAnsi="Arial Narrow" w:cs="Calibri"/>
          <w:color w:val="000000" w:themeColor="text1"/>
        </w:rPr>
        <w:t xml:space="preserve">, </w:t>
      </w:r>
      <w:r w:rsidR="0069099B" w:rsidRPr="004F6FB0">
        <w:rPr>
          <w:rFonts w:ascii="Arial Narrow" w:hAnsi="Arial Narrow" w:cs="Calibri"/>
          <w:color w:val="000000" w:themeColor="text1"/>
          <w:spacing w:val="-2"/>
        </w:rPr>
        <w:t>t</w:t>
      </w:r>
      <w:r w:rsidR="0069099B" w:rsidRPr="004F6FB0">
        <w:rPr>
          <w:rFonts w:ascii="Arial Narrow" w:hAnsi="Arial Narrow" w:cs="Calibri"/>
          <w:color w:val="000000" w:themeColor="text1"/>
        </w:rPr>
        <w:t>e</w:t>
      </w:r>
      <w:r w:rsidR="0069099B" w:rsidRPr="004F6FB0">
        <w:rPr>
          <w:rFonts w:ascii="Arial Narrow" w:hAnsi="Arial Narrow" w:cs="Calibri"/>
          <w:color w:val="000000" w:themeColor="text1"/>
          <w:spacing w:val="-2"/>
        </w:rPr>
        <w:t>r</w:t>
      </w:r>
      <w:r w:rsidR="0069099B" w:rsidRPr="004F6FB0">
        <w:rPr>
          <w:rFonts w:ascii="Arial Narrow" w:hAnsi="Arial Narrow" w:cs="Calibri"/>
          <w:color w:val="000000" w:themeColor="text1"/>
          <w:spacing w:val="1"/>
        </w:rPr>
        <w:t>m</w:t>
      </w:r>
      <w:r w:rsidR="0069099B" w:rsidRPr="004F6FB0">
        <w:rPr>
          <w:rFonts w:ascii="Arial Narrow" w:hAnsi="Arial Narrow" w:cs="Calibri"/>
          <w:color w:val="000000" w:themeColor="text1"/>
        </w:rPr>
        <w:t>a</w:t>
      </w:r>
      <w:r w:rsidR="0069099B" w:rsidRPr="004F6FB0">
        <w:rPr>
          <w:rFonts w:ascii="Arial Narrow" w:hAnsi="Arial Narrow" w:cs="Calibri"/>
          <w:color w:val="000000" w:themeColor="text1"/>
          <w:spacing w:val="-2"/>
        </w:rPr>
        <w:t>s</w:t>
      </w:r>
      <w:r w:rsidR="0069099B" w:rsidRPr="004F6FB0">
        <w:rPr>
          <w:rFonts w:ascii="Arial Narrow" w:hAnsi="Arial Narrow" w:cs="Calibri"/>
          <w:color w:val="000000" w:themeColor="text1"/>
          <w:spacing w:val="-1"/>
        </w:rPr>
        <w:t>u</w:t>
      </w:r>
      <w:r w:rsidR="0069099B" w:rsidRPr="004F6FB0">
        <w:rPr>
          <w:rFonts w:ascii="Arial Narrow" w:hAnsi="Arial Narrow" w:cs="Calibri"/>
          <w:color w:val="000000" w:themeColor="text1"/>
        </w:rPr>
        <w:t xml:space="preserve">k </w:t>
      </w:r>
      <w:r w:rsidR="0069099B" w:rsidRPr="004F6FB0">
        <w:rPr>
          <w:rFonts w:ascii="Arial Narrow" w:hAnsi="Arial Narrow" w:cs="Calibri"/>
          <w:color w:val="000000" w:themeColor="text1"/>
          <w:spacing w:val="-1"/>
        </w:rPr>
        <w:t>p</w:t>
      </w:r>
      <w:r w:rsidR="0069099B" w:rsidRPr="004F6FB0">
        <w:rPr>
          <w:rFonts w:ascii="Arial Narrow" w:hAnsi="Arial Narrow" w:cs="Calibri"/>
          <w:color w:val="000000" w:themeColor="text1"/>
        </w:rPr>
        <w:t>r</w:t>
      </w:r>
      <w:r w:rsidR="0069099B" w:rsidRPr="004F6FB0">
        <w:rPr>
          <w:rFonts w:ascii="Arial Narrow" w:hAnsi="Arial Narrow" w:cs="Calibri"/>
          <w:color w:val="000000" w:themeColor="text1"/>
          <w:spacing w:val="1"/>
        </w:rPr>
        <w:t>o</w:t>
      </w:r>
      <w:r w:rsidR="0069099B" w:rsidRPr="004F6FB0">
        <w:rPr>
          <w:rFonts w:ascii="Arial Narrow" w:hAnsi="Arial Narrow" w:cs="Calibri"/>
          <w:color w:val="000000" w:themeColor="text1"/>
          <w:spacing w:val="-2"/>
        </w:rPr>
        <w:t>s</w:t>
      </w:r>
      <w:r w:rsidR="0069099B" w:rsidRPr="004F6FB0">
        <w:rPr>
          <w:rFonts w:ascii="Arial Narrow" w:hAnsi="Arial Narrow" w:cs="Calibri"/>
          <w:color w:val="000000" w:themeColor="text1"/>
        </w:rPr>
        <w:t>ed</w:t>
      </w:r>
      <w:r w:rsidR="0069099B" w:rsidRPr="004F6FB0">
        <w:rPr>
          <w:rFonts w:ascii="Arial Narrow" w:hAnsi="Arial Narrow" w:cs="Calibri"/>
          <w:color w:val="000000" w:themeColor="text1"/>
          <w:spacing w:val="-1"/>
        </w:rPr>
        <w:t>u</w:t>
      </w:r>
      <w:r w:rsidR="0069099B" w:rsidRPr="004F6FB0">
        <w:rPr>
          <w:rFonts w:ascii="Arial Narrow" w:hAnsi="Arial Narrow" w:cs="Calibri"/>
          <w:color w:val="000000" w:themeColor="text1"/>
        </w:rPr>
        <w:t xml:space="preserve">r </w:t>
      </w:r>
      <w:r w:rsidR="00BE5BEF" w:rsidRPr="004F6FB0">
        <w:rPr>
          <w:rFonts w:ascii="Arial Narrow" w:hAnsi="Arial Narrow" w:cs="Calibri"/>
          <w:color w:val="000000" w:themeColor="text1"/>
          <w:lang w:val="en-US"/>
        </w:rPr>
        <w:t xml:space="preserve">atau aturan </w:t>
      </w:r>
      <w:r w:rsidR="0069099B" w:rsidRPr="004F6FB0">
        <w:rPr>
          <w:rFonts w:ascii="Arial Narrow" w:hAnsi="Arial Narrow" w:cs="Calibri"/>
          <w:color w:val="000000" w:themeColor="text1"/>
          <w:spacing w:val="-1"/>
        </w:rPr>
        <w:t>p</w:t>
      </w:r>
      <w:r w:rsidR="0069099B" w:rsidRPr="004F6FB0">
        <w:rPr>
          <w:rFonts w:ascii="Arial Narrow" w:hAnsi="Arial Narrow" w:cs="Calibri"/>
          <w:color w:val="000000" w:themeColor="text1"/>
        </w:rPr>
        <w:t>en</w:t>
      </w:r>
      <w:r w:rsidR="0069099B" w:rsidRPr="004F6FB0">
        <w:rPr>
          <w:rFonts w:ascii="Arial Narrow" w:hAnsi="Arial Narrow" w:cs="Calibri"/>
          <w:color w:val="000000" w:themeColor="text1"/>
          <w:spacing w:val="-1"/>
        </w:rPr>
        <w:t>g</w:t>
      </w:r>
      <w:r w:rsidR="0069099B" w:rsidRPr="004F6FB0">
        <w:rPr>
          <w:rFonts w:ascii="Arial Narrow" w:hAnsi="Arial Narrow" w:cs="Calibri"/>
          <w:color w:val="000000" w:themeColor="text1"/>
        </w:rPr>
        <w:t>a</w:t>
      </w:r>
      <w:r w:rsidR="0069099B" w:rsidRPr="004F6FB0">
        <w:rPr>
          <w:rFonts w:ascii="Arial Narrow" w:hAnsi="Arial Narrow" w:cs="Calibri"/>
          <w:color w:val="000000" w:themeColor="text1"/>
          <w:spacing w:val="-1"/>
        </w:rPr>
        <w:t>d</w:t>
      </w:r>
      <w:r w:rsidR="0069099B" w:rsidRPr="004F6FB0">
        <w:rPr>
          <w:rFonts w:ascii="Arial Narrow" w:hAnsi="Arial Narrow" w:cs="Calibri"/>
          <w:color w:val="000000" w:themeColor="text1"/>
        </w:rPr>
        <w:t>aan</w:t>
      </w:r>
      <w:r w:rsidR="0069099B" w:rsidRPr="004F6FB0">
        <w:rPr>
          <w:rFonts w:ascii="Arial Narrow" w:hAnsi="Arial Narrow" w:cs="Calibri"/>
          <w:color w:val="000000" w:themeColor="text1"/>
          <w:spacing w:val="-1"/>
        </w:rPr>
        <w:t xml:space="preserve"> </w:t>
      </w:r>
      <w:r w:rsidR="0069099B" w:rsidRPr="004F6FB0">
        <w:rPr>
          <w:rFonts w:ascii="Arial Narrow" w:hAnsi="Arial Narrow" w:cs="Calibri"/>
          <w:color w:val="000000" w:themeColor="text1"/>
        </w:rPr>
        <w:t>bar</w:t>
      </w:r>
      <w:r w:rsidR="0069099B" w:rsidRPr="004F6FB0">
        <w:rPr>
          <w:rFonts w:ascii="Arial Narrow" w:hAnsi="Arial Narrow" w:cs="Calibri"/>
          <w:color w:val="000000" w:themeColor="text1"/>
          <w:spacing w:val="-1"/>
        </w:rPr>
        <w:t>ang</w:t>
      </w:r>
      <w:r w:rsidR="0069099B" w:rsidRPr="004F6FB0">
        <w:rPr>
          <w:rFonts w:ascii="Arial Narrow" w:hAnsi="Arial Narrow" w:cs="Calibri"/>
          <w:color w:val="000000" w:themeColor="text1"/>
          <w:spacing w:val="1"/>
        </w:rPr>
        <w:t>/</w:t>
      </w:r>
      <w:r w:rsidR="0069099B" w:rsidRPr="004F6FB0">
        <w:rPr>
          <w:rFonts w:ascii="Arial Narrow" w:hAnsi="Arial Narrow" w:cs="Calibri"/>
          <w:color w:val="000000" w:themeColor="text1"/>
        </w:rPr>
        <w:t>jasa</w:t>
      </w:r>
      <w:r w:rsidR="00BE5BEF" w:rsidRPr="004F6FB0">
        <w:rPr>
          <w:rFonts w:ascii="Arial Narrow" w:hAnsi="Arial Narrow" w:cs="Calibri"/>
          <w:color w:val="000000" w:themeColor="text1"/>
          <w:lang w:val="en-US"/>
        </w:rPr>
        <w:t xml:space="preserve"> yang berlaku bagi masing-masing </w:t>
      </w:r>
      <w:r w:rsidR="00BE5BEF" w:rsidRPr="004F6FB0">
        <w:rPr>
          <w:rFonts w:ascii="Arial Narrow" w:hAnsi="Arial Narrow" w:cs="Calibri"/>
          <w:b/>
          <w:color w:val="000000" w:themeColor="text1"/>
          <w:lang w:val="en-US"/>
        </w:rPr>
        <w:t>PIHAK</w:t>
      </w:r>
      <w:r w:rsidR="0069099B" w:rsidRPr="004F6FB0">
        <w:rPr>
          <w:rFonts w:ascii="Arial Narrow" w:hAnsi="Arial Narrow" w:cs="Calibri"/>
          <w:bCs/>
          <w:color w:val="000000" w:themeColor="text1"/>
        </w:rPr>
        <w:t>.</w:t>
      </w:r>
      <w:r w:rsidR="008F5A41" w:rsidRPr="004F6FB0">
        <w:rPr>
          <w:rFonts w:ascii="Arial Narrow" w:hAnsi="Arial Narrow" w:cs="Calibri"/>
          <w:bCs/>
          <w:color w:val="000000" w:themeColor="text1"/>
          <w:lang w:val="en-US"/>
        </w:rPr>
        <w:t xml:space="preserve"> </w:t>
      </w:r>
    </w:p>
    <w:p w14:paraId="23C5B0DB" w14:textId="733C6018" w:rsidR="00745588" w:rsidRPr="00D12BED" w:rsidRDefault="00745588" w:rsidP="006278F6">
      <w:pPr>
        <w:widowControl w:val="0"/>
        <w:autoSpaceDE w:val="0"/>
        <w:autoSpaceDN w:val="0"/>
        <w:adjustRightInd w:val="0"/>
        <w:spacing w:after="0" w:line="240" w:lineRule="auto"/>
        <w:ind w:left="3920" w:right="4277"/>
        <w:jc w:val="center"/>
        <w:rPr>
          <w:rFonts w:ascii="Arial Narrow" w:hAnsi="Arial Narrow" w:cs="Calibri"/>
          <w:b/>
          <w:bCs/>
          <w:color w:val="000000" w:themeColor="text1"/>
        </w:rPr>
      </w:pPr>
    </w:p>
    <w:p w14:paraId="6E3F63DD" w14:textId="77777777" w:rsidR="006D7059" w:rsidRPr="00D12BED" w:rsidRDefault="006D7059" w:rsidP="006278F6">
      <w:pPr>
        <w:widowControl w:val="0"/>
        <w:autoSpaceDE w:val="0"/>
        <w:autoSpaceDN w:val="0"/>
        <w:adjustRightInd w:val="0"/>
        <w:spacing w:after="0" w:line="240" w:lineRule="auto"/>
        <w:ind w:left="3920" w:right="4277"/>
        <w:jc w:val="center"/>
        <w:rPr>
          <w:rFonts w:ascii="Arial Narrow" w:hAnsi="Arial Narrow" w:cs="Calibri"/>
          <w:b/>
          <w:bCs/>
          <w:color w:val="000000" w:themeColor="text1"/>
        </w:rPr>
      </w:pPr>
    </w:p>
    <w:p w14:paraId="6BC6A1A4" w14:textId="704F0D7F" w:rsidR="0069099B" w:rsidRPr="00D12BED" w:rsidRDefault="0069099B" w:rsidP="006278F6">
      <w:pPr>
        <w:widowControl w:val="0"/>
        <w:autoSpaceDE w:val="0"/>
        <w:autoSpaceDN w:val="0"/>
        <w:adjustRightInd w:val="0"/>
        <w:spacing w:after="0" w:line="240" w:lineRule="auto"/>
        <w:ind w:left="3920" w:right="4277"/>
        <w:jc w:val="center"/>
        <w:rPr>
          <w:rFonts w:ascii="Arial Narrow" w:hAnsi="Arial Narrow" w:cs="Calibri"/>
          <w:color w:val="000000" w:themeColor="text1"/>
        </w:rPr>
      </w:pPr>
      <w:r w:rsidRPr="00D12BED">
        <w:rPr>
          <w:rFonts w:ascii="Arial Narrow" w:hAnsi="Arial Narrow" w:cs="Calibri"/>
          <w:b/>
          <w:bCs/>
          <w:color w:val="000000" w:themeColor="text1"/>
        </w:rPr>
        <w:t>P</w:t>
      </w:r>
      <w:r w:rsidRPr="00D12BED">
        <w:rPr>
          <w:rFonts w:ascii="Arial Narrow" w:hAnsi="Arial Narrow" w:cs="Calibri"/>
          <w:b/>
          <w:bCs/>
          <w:color w:val="000000" w:themeColor="text1"/>
          <w:spacing w:val="-1"/>
        </w:rPr>
        <w:t>a</w:t>
      </w:r>
      <w:r w:rsidRPr="00D12BED">
        <w:rPr>
          <w:rFonts w:ascii="Arial Narrow" w:hAnsi="Arial Narrow" w:cs="Calibri"/>
          <w:b/>
          <w:bCs/>
          <w:color w:val="000000" w:themeColor="text1"/>
        </w:rPr>
        <w:t>s</w:t>
      </w:r>
      <w:r w:rsidRPr="00D12BED">
        <w:rPr>
          <w:rFonts w:ascii="Arial Narrow" w:hAnsi="Arial Narrow" w:cs="Calibri"/>
          <w:b/>
          <w:bCs/>
          <w:color w:val="000000" w:themeColor="text1"/>
          <w:spacing w:val="-1"/>
        </w:rPr>
        <w:t>a</w:t>
      </w:r>
      <w:r w:rsidRPr="00D12BED">
        <w:rPr>
          <w:rFonts w:ascii="Arial Narrow" w:hAnsi="Arial Narrow" w:cs="Calibri"/>
          <w:b/>
          <w:bCs/>
          <w:color w:val="000000" w:themeColor="text1"/>
        </w:rPr>
        <w:t>l</w:t>
      </w:r>
      <w:r w:rsidRPr="00D12BED">
        <w:rPr>
          <w:rFonts w:ascii="Arial Narrow" w:hAnsi="Arial Narrow" w:cs="Calibri"/>
          <w:b/>
          <w:bCs/>
          <w:color w:val="000000" w:themeColor="text1"/>
          <w:spacing w:val="1"/>
        </w:rPr>
        <w:t xml:space="preserve"> </w:t>
      </w:r>
      <w:r w:rsidRPr="00D12BED">
        <w:rPr>
          <w:rFonts w:ascii="Arial Narrow" w:hAnsi="Arial Narrow" w:cs="Calibri"/>
          <w:b/>
          <w:bCs/>
          <w:color w:val="000000" w:themeColor="text1"/>
        </w:rPr>
        <w:t>3</w:t>
      </w:r>
    </w:p>
    <w:p w14:paraId="3E3412B2" w14:textId="77777777" w:rsidR="0069099B" w:rsidRPr="00D12BED" w:rsidRDefault="0069099B" w:rsidP="006278F6">
      <w:pPr>
        <w:widowControl w:val="0"/>
        <w:autoSpaceDE w:val="0"/>
        <w:autoSpaceDN w:val="0"/>
        <w:adjustRightInd w:val="0"/>
        <w:spacing w:after="0" w:line="240" w:lineRule="auto"/>
        <w:ind w:left="1872" w:right="2231"/>
        <w:jc w:val="center"/>
        <w:rPr>
          <w:rFonts w:ascii="Arial Narrow" w:hAnsi="Arial Narrow" w:cs="Calibri"/>
          <w:b/>
          <w:bCs/>
          <w:color w:val="000000" w:themeColor="text1"/>
        </w:rPr>
      </w:pPr>
      <w:r w:rsidRPr="00D12BED">
        <w:rPr>
          <w:rFonts w:ascii="Arial Narrow" w:hAnsi="Arial Narrow" w:cs="Calibri"/>
          <w:b/>
          <w:bCs/>
          <w:color w:val="000000" w:themeColor="text1"/>
          <w:spacing w:val="-1"/>
        </w:rPr>
        <w:t>J</w:t>
      </w:r>
      <w:r w:rsidRPr="00D12BED">
        <w:rPr>
          <w:rFonts w:ascii="Arial Narrow" w:hAnsi="Arial Narrow" w:cs="Calibri"/>
          <w:b/>
          <w:bCs/>
          <w:color w:val="000000" w:themeColor="text1"/>
        </w:rPr>
        <w:t>A</w:t>
      </w:r>
      <w:r w:rsidRPr="00D12BED">
        <w:rPr>
          <w:rFonts w:ascii="Arial Narrow" w:hAnsi="Arial Narrow" w:cs="Calibri"/>
          <w:b/>
          <w:bCs/>
          <w:color w:val="000000" w:themeColor="text1"/>
          <w:spacing w:val="1"/>
        </w:rPr>
        <w:t>NG</w:t>
      </w:r>
      <w:r w:rsidRPr="00D12BED">
        <w:rPr>
          <w:rFonts w:ascii="Arial Narrow" w:hAnsi="Arial Narrow" w:cs="Calibri"/>
          <w:b/>
          <w:bCs/>
          <w:color w:val="000000" w:themeColor="text1"/>
          <w:spacing w:val="-3"/>
        </w:rPr>
        <w:t>K</w:t>
      </w:r>
      <w:r w:rsidRPr="00D12BED">
        <w:rPr>
          <w:rFonts w:ascii="Arial Narrow" w:hAnsi="Arial Narrow" w:cs="Calibri"/>
          <w:b/>
          <w:bCs/>
          <w:color w:val="000000" w:themeColor="text1"/>
        </w:rPr>
        <w:t>A</w:t>
      </w:r>
      <w:r w:rsidRPr="00D12BED">
        <w:rPr>
          <w:rFonts w:ascii="Arial Narrow" w:hAnsi="Arial Narrow" w:cs="Calibri"/>
          <w:b/>
          <w:bCs/>
          <w:color w:val="000000" w:themeColor="text1"/>
          <w:spacing w:val="1"/>
        </w:rPr>
        <w:t xml:space="preserve"> </w:t>
      </w:r>
      <w:r w:rsidRPr="00D12BED">
        <w:rPr>
          <w:rFonts w:ascii="Arial Narrow" w:hAnsi="Arial Narrow" w:cs="Calibri"/>
          <w:b/>
          <w:bCs/>
          <w:color w:val="000000" w:themeColor="text1"/>
          <w:spacing w:val="-1"/>
        </w:rPr>
        <w:t>W</w:t>
      </w:r>
      <w:r w:rsidRPr="00D12BED">
        <w:rPr>
          <w:rFonts w:ascii="Arial Narrow" w:hAnsi="Arial Narrow" w:cs="Calibri"/>
          <w:b/>
          <w:bCs/>
          <w:color w:val="000000" w:themeColor="text1"/>
        </w:rPr>
        <w:t>A</w:t>
      </w:r>
      <w:r w:rsidRPr="00D12BED">
        <w:rPr>
          <w:rFonts w:ascii="Arial Narrow" w:hAnsi="Arial Narrow" w:cs="Calibri"/>
          <w:b/>
          <w:bCs/>
          <w:color w:val="000000" w:themeColor="text1"/>
          <w:spacing w:val="-3"/>
        </w:rPr>
        <w:t>K</w:t>
      </w:r>
      <w:r w:rsidRPr="00D12BED">
        <w:rPr>
          <w:rFonts w:ascii="Arial Narrow" w:hAnsi="Arial Narrow" w:cs="Calibri"/>
          <w:b/>
          <w:bCs/>
          <w:color w:val="000000" w:themeColor="text1"/>
          <w:spacing w:val="1"/>
        </w:rPr>
        <w:t>T</w:t>
      </w:r>
      <w:r w:rsidRPr="00D12BED">
        <w:rPr>
          <w:rFonts w:ascii="Arial Narrow" w:hAnsi="Arial Narrow" w:cs="Calibri"/>
          <w:b/>
          <w:bCs/>
          <w:color w:val="000000" w:themeColor="text1"/>
        </w:rPr>
        <w:t xml:space="preserve">U </w:t>
      </w:r>
      <w:r w:rsidRPr="00D12BED">
        <w:rPr>
          <w:rFonts w:ascii="Arial Narrow" w:hAnsi="Arial Narrow" w:cs="Calibri"/>
          <w:b/>
          <w:bCs/>
          <w:color w:val="000000" w:themeColor="text1"/>
          <w:spacing w:val="-2"/>
        </w:rPr>
        <w:t>D</w:t>
      </w:r>
      <w:r w:rsidRPr="00D12BED">
        <w:rPr>
          <w:rFonts w:ascii="Arial Narrow" w:hAnsi="Arial Narrow" w:cs="Calibri"/>
          <w:b/>
          <w:bCs/>
          <w:color w:val="000000" w:themeColor="text1"/>
        </w:rPr>
        <w:t>AN</w:t>
      </w:r>
      <w:r w:rsidRPr="00D12BED">
        <w:rPr>
          <w:rFonts w:ascii="Arial Narrow" w:hAnsi="Arial Narrow" w:cs="Calibri"/>
          <w:b/>
          <w:bCs/>
          <w:color w:val="000000" w:themeColor="text1"/>
          <w:spacing w:val="-1"/>
        </w:rPr>
        <w:t xml:space="preserve"> </w:t>
      </w:r>
      <w:r w:rsidRPr="00D12BED">
        <w:rPr>
          <w:rFonts w:ascii="Arial Narrow" w:hAnsi="Arial Narrow" w:cs="Calibri"/>
          <w:b/>
          <w:bCs/>
          <w:color w:val="000000" w:themeColor="text1"/>
        </w:rPr>
        <w:t>K</w:t>
      </w:r>
      <w:r w:rsidRPr="00D12BED">
        <w:rPr>
          <w:rFonts w:ascii="Arial Narrow" w:hAnsi="Arial Narrow" w:cs="Calibri"/>
          <w:b/>
          <w:bCs/>
          <w:color w:val="000000" w:themeColor="text1"/>
          <w:spacing w:val="-1"/>
        </w:rPr>
        <w:t>ONS</w:t>
      </w:r>
      <w:r w:rsidRPr="00D12BED">
        <w:rPr>
          <w:rFonts w:ascii="Arial Narrow" w:hAnsi="Arial Narrow" w:cs="Calibri"/>
          <w:b/>
          <w:bCs/>
          <w:color w:val="000000" w:themeColor="text1"/>
        </w:rPr>
        <w:t>EK</w:t>
      </w:r>
      <w:r w:rsidRPr="00D12BED">
        <w:rPr>
          <w:rFonts w:ascii="Arial Narrow" w:hAnsi="Arial Narrow" w:cs="Calibri"/>
          <w:b/>
          <w:bCs/>
          <w:color w:val="000000" w:themeColor="text1"/>
          <w:spacing w:val="-1"/>
        </w:rPr>
        <w:t>U</w:t>
      </w:r>
      <w:r w:rsidRPr="00D12BED">
        <w:rPr>
          <w:rFonts w:ascii="Arial Narrow" w:hAnsi="Arial Narrow" w:cs="Calibri"/>
          <w:b/>
          <w:bCs/>
          <w:color w:val="000000" w:themeColor="text1"/>
        </w:rPr>
        <w:t>E</w:t>
      </w:r>
      <w:r w:rsidRPr="00D12BED">
        <w:rPr>
          <w:rFonts w:ascii="Arial Narrow" w:hAnsi="Arial Narrow" w:cs="Calibri"/>
          <w:b/>
          <w:bCs/>
          <w:color w:val="000000" w:themeColor="text1"/>
          <w:spacing w:val="1"/>
        </w:rPr>
        <w:t>N</w:t>
      </w:r>
      <w:r w:rsidRPr="00D12BED">
        <w:rPr>
          <w:rFonts w:ascii="Arial Narrow" w:hAnsi="Arial Narrow" w:cs="Calibri"/>
          <w:b/>
          <w:bCs/>
          <w:color w:val="000000" w:themeColor="text1"/>
          <w:spacing w:val="-1"/>
        </w:rPr>
        <w:t>S</w:t>
      </w:r>
      <w:r w:rsidRPr="00D12BED">
        <w:rPr>
          <w:rFonts w:ascii="Arial Narrow" w:hAnsi="Arial Narrow" w:cs="Calibri"/>
          <w:b/>
          <w:bCs/>
          <w:color w:val="000000" w:themeColor="text1"/>
        </w:rPr>
        <w:t>I</w:t>
      </w:r>
      <w:r w:rsidRPr="00D12BED">
        <w:rPr>
          <w:rFonts w:ascii="Arial Narrow" w:hAnsi="Arial Narrow" w:cs="Calibri"/>
          <w:b/>
          <w:bCs/>
          <w:color w:val="000000" w:themeColor="text1"/>
          <w:spacing w:val="-1"/>
        </w:rPr>
        <w:t xml:space="preserve"> </w:t>
      </w:r>
      <w:r w:rsidRPr="00D12BED">
        <w:rPr>
          <w:rFonts w:ascii="Arial Narrow" w:hAnsi="Arial Narrow" w:cs="Calibri"/>
          <w:b/>
          <w:bCs/>
          <w:color w:val="000000" w:themeColor="text1"/>
        </w:rPr>
        <w:t>PE</w:t>
      </w:r>
      <w:r w:rsidRPr="00D12BED">
        <w:rPr>
          <w:rFonts w:ascii="Arial Narrow" w:hAnsi="Arial Narrow" w:cs="Calibri"/>
          <w:b/>
          <w:bCs/>
          <w:color w:val="000000" w:themeColor="text1"/>
          <w:spacing w:val="-1"/>
        </w:rPr>
        <w:t>N</w:t>
      </w:r>
      <w:r w:rsidRPr="00D12BED">
        <w:rPr>
          <w:rFonts w:ascii="Arial Narrow" w:hAnsi="Arial Narrow" w:cs="Calibri"/>
          <w:b/>
          <w:bCs/>
          <w:color w:val="000000" w:themeColor="text1"/>
          <w:spacing w:val="-2"/>
        </w:rPr>
        <w:t>G</w:t>
      </w:r>
      <w:r w:rsidRPr="00D12BED">
        <w:rPr>
          <w:rFonts w:ascii="Arial Narrow" w:hAnsi="Arial Narrow" w:cs="Calibri"/>
          <w:b/>
          <w:bCs/>
          <w:color w:val="000000" w:themeColor="text1"/>
        </w:rPr>
        <w:t>AKH</w:t>
      </w:r>
      <w:r w:rsidRPr="00D12BED">
        <w:rPr>
          <w:rFonts w:ascii="Arial Narrow" w:hAnsi="Arial Narrow" w:cs="Calibri"/>
          <w:b/>
          <w:bCs/>
          <w:color w:val="000000" w:themeColor="text1"/>
          <w:spacing w:val="1"/>
        </w:rPr>
        <w:t>I</w:t>
      </w:r>
      <w:r w:rsidRPr="00D12BED">
        <w:rPr>
          <w:rFonts w:ascii="Arial Narrow" w:hAnsi="Arial Narrow" w:cs="Calibri"/>
          <w:b/>
          <w:bCs/>
          <w:color w:val="000000" w:themeColor="text1"/>
          <w:spacing w:val="-2"/>
        </w:rPr>
        <w:t>RA</w:t>
      </w:r>
      <w:r w:rsidRPr="00D12BED">
        <w:rPr>
          <w:rFonts w:ascii="Arial Narrow" w:hAnsi="Arial Narrow" w:cs="Calibri"/>
          <w:b/>
          <w:bCs/>
          <w:color w:val="000000" w:themeColor="text1"/>
        </w:rPr>
        <w:t>N</w:t>
      </w:r>
    </w:p>
    <w:p w14:paraId="6EBDFE11" w14:textId="77777777" w:rsidR="0069099B" w:rsidRPr="00D12BED" w:rsidRDefault="0069099B" w:rsidP="006278F6">
      <w:pPr>
        <w:widowControl w:val="0"/>
        <w:autoSpaceDE w:val="0"/>
        <w:autoSpaceDN w:val="0"/>
        <w:adjustRightInd w:val="0"/>
        <w:spacing w:after="0" w:line="240" w:lineRule="auto"/>
        <w:ind w:left="1872" w:right="2231"/>
        <w:jc w:val="center"/>
        <w:rPr>
          <w:rFonts w:ascii="Arial Narrow" w:hAnsi="Arial Narrow" w:cs="Calibri"/>
          <w:color w:val="000000" w:themeColor="text1"/>
          <w:lang w:val="en-US"/>
        </w:rPr>
      </w:pPr>
    </w:p>
    <w:p w14:paraId="09C8D65A" w14:textId="78AFE4C1" w:rsidR="0069099B" w:rsidRPr="00D12BED" w:rsidRDefault="0069099B" w:rsidP="006278F6">
      <w:pPr>
        <w:widowControl w:val="0"/>
        <w:numPr>
          <w:ilvl w:val="1"/>
          <w:numId w:val="12"/>
        </w:numPr>
        <w:tabs>
          <w:tab w:val="left" w:pos="810"/>
        </w:tabs>
        <w:autoSpaceDE w:val="0"/>
        <w:autoSpaceDN w:val="0"/>
        <w:adjustRightInd w:val="0"/>
        <w:spacing w:after="0" w:line="240" w:lineRule="auto"/>
        <w:ind w:left="810" w:hanging="720"/>
        <w:jc w:val="both"/>
        <w:rPr>
          <w:rFonts w:ascii="Arial Narrow" w:hAnsi="Arial Narrow" w:cs="Calibri"/>
          <w:color w:val="000000" w:themeColor="text1"/>
        </w:rPr>
      </w:pPr>
      <w:r w:rsidRPr="00D12BED">
        <w:rPr>
          <w:rFonts w:ascii="Arial Narrow" w:hAnsi="Arial Narrow" w:cs="Calibri"/>
          <w:color w:val="000000" w:themeColor="text1"/>
          <w:spacing w:val="-1"/>
        </w:rPr>
        <w:t>N</w:t>
      </w:r>
      <w:r w:rsidRPr="00D12BED">
        <w:rPr>
          <w:rFonts w:ascii="Arial Narrow" w:hAnsi="Arial Narrow" w:cs="Calibri"/>
          <w:color w:val="000000" w:themeColor="text1"/>
          <w:spacing w:val="1"/>
        </w:rPr>
        <w:t>o</w:t>
      </w:r>
      <w:r w:rsidRPr="00D12BED">
        <w:rPr>
          <w:rFonts w:ascii="Arial Narrow" w:hAnsi="Arial Narrow" w:cs="Calibri"/>
          <w:color w:val="000000" w:themeColor="text1"/>
        </w:rPr>
        <w:t>ta</w:t>
      </w:r>
      <w:r w:rsidRPr="00D12BED">
        <w:rPr>
          <w:rFonts w:ascii="Arial Narrow" w:hAnsi="Arial Narrow" w:cs="Calibri"/>
          <w:color w:val="000000" w:themeColor="text1"/>
          <w:spacing w:val="30"/>
        </w:rPr>
        <w:t xml:space="preserve"> </w:t>
      </w:r>
      <w:r w:rsidRPr="00D12BED">
        <w:rPr>
          <w:rFonts w:ascii="Arial Narrow" w:hAnsi="Arial Narrow" w:cs="Calibri"/>
          <w:color w:val="000000" w:themeColor="text1"/>
          <w:spacing w:val="-2"/>
        </w:rPr>
        <w:t>K</w:t>
      </w:r>
      <w:r w:rsidRPr="00D12BED">
        <w:rPr>
          <w:rFonts w:ascii="Arial Narrow" w:hAnsi="Arial Narrow" w:cs="Calibri"/>
          <w:color w:val="000000" w:themeColor="text1"/>
        </w:rPr>
        <w:t>es</w:t>
      </w:r>
      <w:r w:rsidRPr="00D12BED">
        <w:rPr>
          <w:rFonts w:ascii="Arial Narrow" w:hAnsi="Arial Narrow" w:cs="Calibri"/>
          <w:color w:val="000000" w:themeColor="text1"/>
          <w:spacing w:val="1"/>
        </w:rPr>
        <w:t>e</w:t>
      </w:r>
      <w:r w:rsidRPr="00D12BED">
        <w:rPr>
          <w:rFonts w:ascii="Arial Narrow" w:hAnsi="Arial Narrow" w:cs="Calibri"/>
          <w:color w:val="000000" w:themeColor="text1"/>
          <w:spacing w:val="-1"/>
        </w:rPr>
        <w:t>p</w:t>
      </w:r>
      <w:r w:rsidRPr="00D12BED">
        <w:rPr>
          <w:rFonts w:ascii="Arial Narrow" w:hAnsi="Arial Narrow" w:cs="Calibri"/>
          <w:color w:val="000000" w:themeColor="text1"/>
        </w:rPr>
        <w:t>a</w:t>
      </w:r>
      <w:r w:rsidRPr="00D12BED">
        <w:rPr>
          <w:rFonts w:ascii="Arial Narrow" w:hAnsi="Arial Narrow" w:cs="Calibri"/>
          <w:color w:val="000000" w:themeColor="text1"/>
          <w:spacing w:val="-1"/>
        </w:rPr>
        <w:t>h</w:t>
      </w:r>
      <w:r w:rsidRPr="00D12BED">
        <w:rPr>
          <w:rFonts w:ascii="Arial Narrow" w:hAnsi="Arial Narrow" w:cs="Calibri"/>
          <w:color w:val="000000" w:themeColor="text1"/>
          <w:spacing w:val="-3"/>
        </w:rPr>
        <w:t>a</w:t>
      </w:r>
      <w:r w:rsidRPr="00D12BED">
        <w:rPr>
          <w:rFonts w:ascii="Arial Narrow" w:hAnsi="Arial Narrow" w:cs="Calibri"/>
          <w:color w:val="000000" w:themeColor="text1"/>
          <w:spacing w:val="1"/>
        </w:rPr>
        <w:t>m</w:t>
      </w:r>
      <w:r w:rsidRPr="00D12BED">
        <w:rPr>
          <w:rFonts w:ascii="Arial Narrow" w:hAnsi="Arial Narrow" w:cs="Calibri"/>
          <w:color w:val="000000" w:themeColor="text1"/>
        </w:rPr>
        <w:t>an</w:t>
      </w:r>
      <w:r w:rsidRPr="00D12BED">
        <w:rPr>
          <w:rFonts w:ascii="Arial Narrow" w:hAnsi="Arial Narrow" w:cs="Calibri"/>
          <w:color w:val="000000" w:themeColor="text1"/>
          <w:spacing w:val="29"/>
        </w:rPr>
        <w:t xml:space="preserve"> </w:t>
      </w:r>
      <w:r w:rsidRPr="00D12BED">
        <w:rPr>
          <w:rFonts w:ascii="Arial Narrow" w:hAnsi="Arial Narrow" w:cs="Calibri"/>
          <w:color w:val="000000" w:themeColor="text1"/>
        </w:rPr>
        <w:t>i</w:t>
      </w:r>
      <w:r w:rsidRPr="00D12BED">
        <w:rPr>
          <w:rFonts w:ascii="Arial Narrow" w:hAnsi="Arial Narrow" w:cs="Calibri"/>
          <w:color w:val="000000" w:themeColor="text1"/>
          <w:spacing w:val="-1"/>
        </w:rPr>
        <w:t>n</w:t>
      </w:r>
      <w:r w:rsidRPr="00D12BED">
        <w:rPr>
          <w:rFonts w:ascii="Arial Narrow" w:hAnsi="Arial Narrow" w:cs="Calibri"/>
          <w:color w:val="000000" w:themeColor="text1"/>
        </w:rPr>
        <w:t>i</w:t>
      </w:r>
      <w:r w:rsidRPr="00D12BED">
        <w:rPr>
          <w:rFonts w:ascii="Arial Narrow" w:hAnsi="Arial Narrow" w:cs="Calibri"/>
          <w:color w:val="000000" w:themeColor="text1"/>
          <w:spacing w:val="30"/>
        </w:rPr>
        <w:t xml:space="preserve"> </w:t>
      </w:r>
      <w:r w:rsidRPr="00D12BED">
        <w:rPr>
          <w:rFonts w:ascii="Arial Narrow" w:hAnsi="Arial Narrow" w:cs="Calibri"/>
          <w:color w:val="000000" w:themeColor="text1"/>
          <w:spacing w:val="-1"/>
        </w:rPr>
        <w:t>b</w:t>
      </w:r>
      <w:r w:rsidRPr="00D12BED">
        <w:rPr>
          <w:rFonts w:ascii="Arial Narrow" w:hAnsi="Arial Narrow" w:cs="Calibri"/>
          <w:color w:val="000000" w:themeColor="text1"/>
        </w:rPr>
        <w:t>erlaku</w:t>
      </w:r>
      <w:r w:rsidRPr="00D12BED">
        <w:rPr>
          <w:rFonts w:ascii="Arial Narrow" w:hAnsi="Arial Narrow" w:cs="Calibri"/>
          <w:color w:val="000000" w:themeColor="text1"/>
          <w:spacing w:val="30"/>
        </w:rPr>
        <w:t xml:space="preserve"> </w:t>
      </w:r>
      <w:r w:rsidRPr="00D12BED">
        <w:rPr>
          <w:rFonts w:ascii="Arial Narrow" w:hAnsi="Arial Narrow" w:cs="Calibri"/>
          <w:color w:val="000000" w:themeColor="text1"/>
        </w:rPr>
        <w:t>sejak</w:t>
      </w:r>
      <w:r w:rsidRPr="00D12BED">
        <w:rPr>
          <w:rFonts w:ascii="Arial Narrow" w:hAnsi="Arial Narrow" w:cs="Calibri"/>
          <w:color w:val="000000" w:themeColor="text1"/>
          <w:spacing w:val="31"/>
        </w:rPr>
        <w:t xml:space="preserve"> </w:t>
      </w:r>
      <w:r w:rsidRPr="00D12BED">
        <w:rPr>
          <w:rFonts w:ascii="Arial Narrow" w:hAnsi="Arial Narrow" w:cs="Calibri"/>
          <w:color w:val="000000" w:themeColor="text1"/>
        </w:rPr>
        <w:t>tan</w:t>
      </w:r>
      <w:r w:rsidRPr="00D12BED">
        <w:rPr>
          <w:rFonts w:ascii="Arial Narrow" w:hAnsi="Arial Narrow" w:cs="Calibri"/>
          <w:color w:val="000000" w:themeColor="text1"/>
          <w:spacing w:val="-1"/>
        </w:rPr>
        <w:t>gg</w:t>
      </w:r>
      <w:r w:rsidRPr="00D12BED">
        <w:rPr>
          <w:rFonts w:ascii="Arial Narrow" w:hAnsi="Arial Narrow" w:cs="Calibri"/>
          <w:color w:val="000000" w:themeColor="text1"/>
        </w:rPr>
        <w:t>al</w:t>
      </w:r>
      <w:r w:rsidRPr="00D12BED">
        <w:rPr>
          <w:rFonts w:ascii="Arial Narrow" w:hAnsi="Arial Narrow" w:cs="Calibri"/>
          <w:color w:val="000000" w:themeColor="text1"/>
          <w:spacing w:val="29"/>
        </w:rPr>
        <w:t xml:space="preserve"> </w:t>
      </w:r>
      <w:r w:rsidRPr="00D12BED">
        <w:rPr>
          <w:rFonts w:ascii="Arial Narrow" w:hAnsi="Arial Narrow" w:cs="Calibri"/>
          <w:color w:val="000000" w:themeColor="text1"/>
          <w:spacing w:val="-1"/>
        </w:rPr>
        <w:t>d</w:t>
      </w:r>
      <w:r w:rsidRPr="00D12BED">
        <w:rPr>
          <w:rFonts w:ascii="Arial Narrow" w:hAnsi="Arial Narrow" w:cs="Calibri"/>
          <w:color w:val="000000" w:themeColor="text1"/>
        </w:rPr>
        <w:t>ita</w:t>
      </w:r>
      <w:r w:rsidRPr="00D12BED">
        <w:rPr>
          <w:rFonts w:ascii="Arial Narrow" w:hAnsi="Arial Narrow" w:cs="Calibri"/>
          <w:color w:val="000000" w:themeColor="text1"/>
          <w:spacing w:val="-1"/>
        </w:rPr>
        <w:t>n</w:t>
      </w:r>
      <w:r w:rsidRPr="00D12BED">
        <w:rPr>
          <w:rFonts w:ascii="Arial Narrow" w:hAnsi="Arial Narrow" w:cs="Calibri"/>
          <w:color w:val="000000" w:themeColor="text1"/>
          <w:spacing w:val="-3"/>
        </w:rPr>
        <w:t>d</w:t>
      </w:r>
      <w:r w:rsidRPr="00D12BED">
        <w:rPr>
          <w:rFonts w:ascii="Arial Narrow" w:hAnsi="Arial Narrow" w:cs="Calibri"/>
          <w:color w:val="000000" w:themeColor="text1"/>
        </w:rPr>
        <w:t>atan</w:t>
      </w:r>
      <w:r w:rsidRPr="00D12BED">
        <w:rPr>
          <w:rFonts w:ascii="Arial Narrow" w:hAnsi="Arial Narrow" w:cs="Calibri"/>
          <w:color w:val="000000" w:themeColor="text1"/>
          <w:spacing w:val="-1"/>
        </w:rPr>
        <w:t>g</w:t>
      </w:r>
      <w:r w:rsidRPr="00D12BED">
        <w:rPr>
          <w:rFonts w:ascii="Arial Narrow" w:hAnsi="Arial Narrow" w:cs="Calibri"/>
          <w:color w:val="000000" w:themeColor="text1"/>
        </w:rPr>
        <w:t>a</w:t>
      </w:r>
      <w:r w:rsidRPr="00D12BED">
        <w:rPr>
          <w:rFonts w:ascii="Arial Narrow" w:hAnsi="Arial Narrow" w:cs="Calibri"/>
          <w:color w:val="000000" w:themeColor="text1"/>
          <w:spacing w:val="-1"/>
        </w:rPr>
        <w:t>n</w:t>
      </w:r>
      <w:r w:rsidRPr="00D12BED">
        <w:rPr>
          <w:rFonts w:ascii="Arial Narrow" w:hAnsi="Arial Narrow" w:cs="Calibri"/>
          <w:color w:val="000000" w:themeColor="text1"/>
        </w:rPr>
        <w:t>i</w:t>
      </w:r>
      <w:r w:rsidRPr="00D12BED">
        <w:rPr>
          <w:rFonts w:ascii="Arial Narrow" w:hAnsi="Arial Narrow" w:cs="Calibri"/>
          <w:color w:val="000000" w:themeColor="text1"/>
          <w:spacing w:val="30"/>
        </w:rPr>
        <w:t xml:space="preserve"> </w:t>
      </w:r>
      <w:r w:rsidRPr="00D12BED">
        <w:rPr>
          <w:rFonts w:ascii="Arial Narrow" w:hAnsi="Arial Narrow" w:cs="Calibri"/>
          <w:color w:val="000000" w:themeColor="text1"/>
          <w:spacing w:val="1"/>
        </w:rPr>
        <w:t>o</w:t>
      </w:r>
      <w:r w:rsidRPr="00D12BED">
        <w:rPr>
          <w:rFonts w:ascii="Arial Narrow" w:hAnsi="Arial Narrow" w:cs="Calibri"/>
          <w:color w:val="000000" w:themeColor="text1"/>
        </w:rPr>
        <w:t>leh</w:t>
      </w:r>
      <w:r w:rsidRPr="00D12BED">
        <w:rPr>
          <w:rFonts w:ascii="Arial Narrow" w:hAnsi="Arial Narrow" w:cs="Calibri"/>
          <w:color w:val="000000" w:themeColor="text1"/>
          <w:spacing w:val="34"/>
        </w:rPr>
        <w:t xml:space="preserve"> </w:t>
      </w:r>
      <w:r w:rsidRPr="00D12BED">
        <w:rPr>
          <w:rFonts w:ascii="Arial Narrow" w:hAnsi="Arial Narrow" w:cs="Calibri"/>
          <w:b/>
          <w:bCs/>
          <w:color w:val="000000" w:themeColor="text1"/>
        </w:rPr>
        <w:t>P</w:t>
      </w:r>
      <w:r w:rsidRPr="00D12BED">
        <w:rPr>
          <w:rFonts w:ascii="Arial Narrow" w:hAnsi="Arial Narrow" w:cs="Calibri"/>
          <w:b/>
          <w:bCs/>
          <w:color w:val="000000" w:themeColor="text1"/>
          <w:spacing w:val="-2"/>
        </w:rPr>
        <w:t>A</w:t>
      </w:r>
      <w:r w:rsidRPr="00D12BED">
        <w:rPr>
          <w:rFonts w:ascii="Arial Narrow" w:hAnsi="Arial Narrow" w:cs="Calibri"/>
          <w:b/>
          <w:bCs/>
          <w:color w:val="000000" w:themeColor="text1"/>
        </w:rPr>
        <w:t>RA</w:t>
      </w:r>
      <w:r w:rsidRPr="00D12BED">
        <w:rPr>
          <w:rFonts w:ascii="Arial Narrow" w:hAnsi="Arial Narrow" w:cs="Calibri"/>
          <w:b/>
          <w:bCs/>
          <w:color w:val="000000" w:themeColor="text1"/>
          <w:spacing w:val="31"/>
        </w:rPr>
        <w:t xml:space="preserve"> </w:t>
      </w:r>
      <w:r w:rsidRPr="00D12BED">
        <w:rPr>
          <w:rFonts w:ascii="Arial Narrow" w:hAnsi="Arial Narrow" w:cs="Calibri"/>
          <w:b/>
          <w:bCs/>
          <w:color w:val="000000" w:themeColor="text1"/>
          <w:spacing w:val="-2"/>
        </w:rPr>
        <w:t>P</w:t>
      </w:r>
      <w:r w:rsidRPr="00D12BED">
        <w:rPr>
          <w:rFonts w:ascii="Arial Narrow" w:hAnsi="Arial Narrow" w:cs="Calibri"/>
          <w:b/>
          <w:bCs/>
          <w:color w:val="000000" w:themeColor="text1"/>
          <w:spacing w:val="1"/>
        </w:rPr>
        <w:t>I</w:t>
      </w:r>
      <w:r w:rsidRPr="00D12BED">
        <w:rPr>
          <w:rFonts w:ascii="Arial Narrow" w:hAnsi="Arial Narrow" w:cs="Calibri"/>
          <w:b/>
          <w:bCs/>
          <w:color w:val="000000" w:themeColor="text1"/>
          <w:spacing w:val="-2"/>
        </w:rPr>
        <w:t>HA</w:t>
      </w:r>
      <w:r w:rsidRPr="00D12BED">
        <w:rPr>
          <w:rFonts w:ascii="Arial Narrow" w:hAnsi="Arial Narrow" w:cs="Calibri"/>
          <w:b/>
          <w:bCs/>
          <w:color w:val="000000" w:themeColor="text1"/>
        </w:rPr>
        <w:t>K</w:t>
      </w:r>
      <w:r w:rsidRPr="00D12BED">
        <w:rPr>
          <w:rFonts w:ascii="Arial Narrow" w:hAnsi="Arial Narrow" w:cs="Calibri"/>
          <w:b/>
          <w:bCs/>
          <w:color w:val="000000" w:themeColor="text1"/>
          <w:spacing w:val="30"/>
        </w:rPr>
        <w:t xml:space="preserve"> </w:t>
      </w:r>
      <w:r w:rsidRPr="00D12BED">
        <w:rPr>
          <w:rFonts w:ascii="Arial Narrow" w:hAnsi="Arial Narrow" w:cs="Calibri"/>
          <w:color w:val="000000" w:themeColor="text1"/>
          <w:spacing w:val="-1"/>
        </w:rPr>
        <w:t>d</w:t>
      </w:r>
      <w:r w:rsidRPr="00D12BED">
        <w:rPr>
          <w:rFonts w:ascii="Arial Narrow" w:hAnsi="Arial Narrow" w:cs="Calibri"/>
          <w:color w:val="000000" w:themeColor="text1"/>
        </w:rPr>
        <w:t>an</w:t>
      </w:r>
      <w:r w:rsidRPr="00D12BED">
        <w:rPr>
          <w:rFonts w:ascii="Arial Narrow" w:hAnsi="Arial Narrow" w:cs="Calibri"/>
          <w:color w:val="000000" w:themeColor="text1"/>
          <w:spacing w:val="29"/>
        </w:rPr>
        <w:t xml:space="preserve"> </w:t>
      </w:r>
      <w:r w:rsidRPr="00D12BED">
        <w:rPr>
          <w:rFonts w:ascii="Arial Narrow" w:hAnsi="Arial Narrow" w:cs="Calibri"/>
          <w:color w:val="000000" w:themeColor="text1"/>
        </w:rPr>
        <w:t>akan</w:t>
      </w:r>
      <w:r w:rsidRPr="00D12BED">
        <w:rPr>
          <w:rFonts w:ascii="Arial Narrow" w:hAnsi="Arial Narrow" w:cs="Calibri"/>
          <w:color w:val="000000" w:themeColor="text1"/>
          <w:lang w:val="en-US"/>
        </w:rPr>
        <w:t xml:space="preserve"> </w:t>
      </w:r>
      <w:r w:rsidRPr="00D12BED">
        <w:rPr>
          <w:rFonts w:ascii="Arial Narrow" w:hAnsi="Arial Narrow" w:cs="Calibri"/>
          <w:color w:val="000000" w:themeColor="text1"/>
          <w:spacing w:val="-1"/>
        </w:rPr>
        <w:t>b</w:t>
      </w:r>
      <w:r w:rsidRPr="00D12BED">
        <w:rPr>
          <w:rFonts w:ascii="Arial Narrow" w:hAnsi="Arial Narrow" w:cs="Calibri"/>
          <w:color w:val="000000" w:themeColor="text1"/>
        </w:rPr>
        <w:t>erakhir pa</w:t>
      </w:r>
      <w:r w:rsidRPr="00D12BED">
        <w:rPr>
          <w:rFonts w:ascii="Arial Narrow" w:hAnsi="Arial Narrow" w:cs="Calibri"/>
          <w:color w:val="000000" w:themeColor="text1"/>
          <w:spacing w:val="-1"/>
        </w:rPr>
        <w:t>d</w:t>
      </w:r>
      <w:r w:rsidRPr="00D12BED">
        <w:rPr>
          <w:rFonts w:ascii="Arial Narrow" w:hAnsi="Arial Narrow" w:cs="Calibri"/>
          <w:color w:val="000000" w:themeColor="text1"/>
        </w:rPr>
        <w:t>a sa</w:t>
      </w:r>
      <w:r w:rsidRPr="00D12BED">
        <w:rPr>
          <w:rFonts w:ascii="Arial Narrow" w:hAnsi="Arial Narrow" w:cs="Calibri"/>
          <w:color w:val="000000" w:themeColor="text1"/>
          <w:spacing w:val="-2"/>
        </w:rPr>
        <w:t>a</w:t>
      </w:r>
      <w:r w:rsidRPr="00D12BED">
        <w:rPr>
          <w:rFonts w:ascii="Arial Narrow" w:hAnsi="Arial Narrow" w:cs="Calibri"/>
          <w:color w:val="000000" w:themeColor="text1"/>
        </w:rPr>
        <w:t>t</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rPr>
        <w:t>salah</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rPr>
        <w:t>s</w:t>
      </w:r>
      <w:r w:rsidRPr="00D12BED">
        <w:rPr>
          <w:rFonts w:ascii="Arial Narrow" w:hAnsi="Arial Narrow" w:cs="Calibri"/>
          <w:color w:val="000000" w:themeColor="text1"/>
          <w:spacing w:val="-2"/>
        </w:rPr>
        <w:t>a</w:t>
      </w:r>
      <w:r w:rsidRPr="00D12BED">
        <w:rPr>
          <w:rFonts w:ascii="Arial Narrow" w:hAnsi="Arial Narrow" w:cs="Calibri"/>
          <w:color w:val="000000" w:themeColor="text1"/>
        </w:rPr>
        <w:t>tu peristi</w:t>
      </w:r>
      <w:r w:rsidRPr="00D12BED">
        <w:rPr>
          <w:rFonts w:ascii="Arial Narrow" w:hAnsi="Arial Narrow" w:cs="Calibri"/>
          <w:color w:val="000000" w:themeColor="text1"/>
          <w:spacing w:val="-2"/>
        </w:rPr>
        <w:t>w</w:t>
      </w:r>
      <w:r w:rsidRPr="00D12BED">
        <w:rPr>
          <w:rFonts w:ascii="Arial Narrow" w:hAnsi="Arial Narrow" w:cs="Calibri"/>
          <w:color w:val="000000" w:themeColor="text1"/>
        </w:rPr>
        <w:t>a d</w:t>
      </w:r>
      <w:r w:rsidRPr="00D12BED">
        <w:rPr>
          <w:rFonts w:ascii="Arial Narrow" w:hAnsi="Arial Narrow" w:cs="Calibri"/>
          <w:color w:val="000000" w:themeColor="text1"/>
          <w:spacing w:val="-1"/>
        </w:rPr>
        <w:t>ib</w:t>
      </w:r>
      <w:r w:rsidRPr="00D12BED">
        <w:rPr>
          <w:rFonts w:ascii="Arial Narrow" w:hAnsi="Arial Narrow" w:cs="Calibri"/>
          <w:color w:val="000000" w:themeColor="text1"/>
        </w:rPr>
        <w:t>awah i</w:t>
      </w:r>
      <w:r w:rsidRPr="00D12BED">
        <w:rPr>
          <w:rFonts w:ascii="Arial Narrow" w:hAnsi="Arial Narrow" w:cs="Calibri"/>
          <w:color w:val="000000" w:themeColor="text1"/>
          <w:spacing w:val="-1"/>
        </w:rPr>
        <w:t>n</w:t>
      </w:r>
      <w:r w:rsidRPr="00D12BED">
        <w:rPr>
          <w:rFonts w:ascii="Arial Narrow" w:hAnsi="Arial Narrow" w:cs="Calibri"/>
          <w:color w:val="000000" w:themeColor="text1"/>
        </w:rPr>
        <w:t>i</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rPr>
        <w:t>t</w:t>
      </w:r>
      <w:r w:rsidRPr="00D12BED">
        <w:rPr>
          <w:rFonts w:ascii="Arial Narrow" w:hAnsi="Arial Narrow" w:cs="Calibri"/>
          <w:color w:val="000000" w:themeColor="text1"/>
          <w:spacing w:val="1"/>
        </w:rPr>
        <w:t>e</w:t>
      </w:r>
      <w:r w:rsidRPr="00D12BED">
        <w:rPr>
          <w:rFonts w:ascii="Arial Narrow" w:hAnsi="Arial Narrow" w:cs="Calibri"/>
          <w:color w:val="000000" w:themeColor="text1"/>
          <w:spacing w:val="-3"/>
        </w:rPr>
        <w:t>r</w:t>
      </w:r>
      <w:r w:rsidRPr="00D12BED">
        <w:rPr>
          <w:rFonts w:ascii="Arial Narrow" w:hAnsi="Arial Narrow" w:cs="Calibri"/>
          <w:color w:val="000000" w:themeColor="text1"/>
        </w:rPr>
        <w:t>ja</w:t>
      </w:r>
      <w:r w:rsidRPr="00D12BED">
        <w:rPr>
          <w:rFonts w:ascii="Arial Narrow" w:hAnsi="Arial Narrow" w:cs="Calibri"/>
          <w:color w:val="000000" w:themeColor="text1"/>
          <w:spacing w:val="-1"/>
        </w:rPr>
        <w:t>d</w:t>
      </w:r>
      <w:r w:rsidRPr="00D12BED">
        <w:rPr>
          <w:rFonts w:ascii="Arial Narrow" w:hAnsi="Arial Narrow" w:cs="Calibri"/>
          <w:color w:val="000000" w:themeColor="text1"/>
        </w:rPr>
        <w:t>i:</w:t>
      </w:r>
    </w:p>
    <w:p w14:paraId="0EE7B408" w14:textId="77777777" w:rsidR="00C075D3" w:rsidRPr="00D12BED" w:rsidRDefault="00C075D3" w:rsidP="00C075D3">
      <w:pPr>
        <w:widowControl w:val="0"/>
        <w:tabs>
          <w:tab w:val="left" w:pos="810"/>
        </w:tabs>
        <w:autoSpaceDE w:val="0"/>
        <w:autoSpaceDN w:val="0"/>
        <w:adjustRightInd w:val="0"/>
        <w:spacing w:after="0" w:line="240" w:lineRule="auto"/>
        <w:ind w:left="810"/>
        <w:jc w:val="both"/>
        <w:rPr>
          <w:rFonts w:ascii="Arial Narrow" w:hAnsi="Arial Narrow" w:cs="Calibri"/>
          <w:color w:val="000000" w:themeColor="text1"/>
        </w:rPr>
      </w:pPr>
    </w:p>
    <w:p w14:paraId="78D3FE0D" w14:textId="6F2427CD" w:rsidR="0069099B" w:rsidRPr="00D12BED" w:rsidRDefault="0069099B" w:rsidP="006278F6">
      <w:pPr>
        <w:widowControl w:val="0"/>
        <w:numPr>
          <w:ilvl w:val="2"/>
          <w:numId w:val="12"/>
        </w:numPr>
        <w:tabs>
          <w:tab w:val="left" w:pos="1530"/>
        </w:tabs>
        <w:autoSpaceDE w:val="0"/>
        <w:autoSpaceDN w:val="0"/>
        <w:adjustRightInd w:val="0"/>
        <w:spacing w:after="0" w:line="240" w:lineRule="auto"/>
        <w:ind w:left="1530"/>
        <w:jc w:val="both"/>
        <w:rPr>
          <w:rFonts w:ascii="Arial Narrow" w:hAnsi="Arial Narrow" w:cs="Calibri"/>
          <w:color w:val="000000" w:themeColor="text1"/>
        </w:rPr>
      </w:pPr>
      <w:r w:rsidRPr="00D12BED">
        <w:rPr>
          <w:rFonts w:ascii="Arial Narrow" w:hAnsi="Arial Narrow" w:cs="Calibri"/>
          <w:color w:val="000000" w:themeColor="text1"/>
          <w:spacing w:val="1"/>
          <w:position w:val="1"/>
          <w:lang w:val="en-US"/>
        </w:rPr>
        <w:t>P</w:t>
      </w:r>
      <w:r w:rsidRPr="00D12BED">
        <w:rPr>
          <w:rFonts w:ascii="Arial Narrow" w:hAnsi="Arial Narrow" w:cs="Calibri"/>
          <w:color w:val="000000" w:themeColor="text1"/>
          <w:position w:val="1"/>
        </w:rPr>
        <w:t>a</w:t>
      </w:r>
      <w:r w:rsidRPr="00D12BED">
        <w:rPr>
          <w:rFonts w:ascii="Arial Narrow" w:hAnsi="Arial Narrow" w:cs="Calibri"/>
          <w:color w:val="000000" w:themeColor="text1"/>
          <w:spacing w:val="-1"/>
          <w:position w:val="1"/>
        </w:rPr>
        <w:t>d</w:t>
      </w:r>
      <w:r w:rsidRPr="00D12BED">
        <w:rPr>
          <w:rFonts w:ascii="Arial Narrow" w:hAnsi="Arial Narrow" w:cs="Calibri"/>
          <w:color w:val="000000" w:themeColor="text1"/>
          <w:position w:val="1"/>
        </w:rPr>
        <w:t>a</w:t>
      </w:r>
      <w:r w:rsidRPr="00D12BED">
        <w:rPr>
          <w:rFonts w:ascii="Arial Narrow" w:hAnsi="Arial Narrow" w:cs="Calibri"/>
          <w:color w:val="000000" w:themeColor="text1"/>
          <w:spacing w:val="32"/>
          <w:position w:val="1"/>
        </w:rPr>
        <w:t xml:space="preserve"> </w:t>
      </w:r>
      <w:r w:rsidRPr="00D12BED">
        <w:rPr>
          <w:rFonts w:ascii="Arial Narrow" w:hAnsi="Arial Narrow" w:cs="Calibri"/>
          <w:color w:val="000000" w:themeColor="text1"/>
          <w:position w:val="1"/>
        </w:rPr>
        <w:t>saat</w:t>
      </w:r>
      <w:r w:rsidRPr="00D12BED">
        <w:rPr>
          <w:rFonts w:ascii="Arial Narrow" w:hAnsi="Arial Narrow" w:cs="Calibri"/>
          <w:color w:val="000000" w:themeColor="text1"/>
          <w:spacing w:val="32"/>
          <w:position w:val="1"/>
        </w:rPr>
        <w:t xml:space="preserve"> </w:t>
      </w:r>
      <w:r w:rsidRPr="00D12BED">
        <w:rPr>
          <w:rFonts w:ascii="Arial Narrow" w:hAnsi="Arial Narrow" w:cs="Calibri"/>
          <w:color w:val="000000" w:themeColor="text1"/>
          <w:spacing w:val="-1"/>
          <w:position w:val="1"/>
        </w:rPr>
        <w:t>b</w:t>
      </w:r>
      <w:r w:rsidRPr="00D12BED">
        <w:rPr>
          <w:rFonts w:ascii="Arial Narrow" w:hAnsi="Arial Narrow" w:cs="Calibri"/>
          <w:color w:val="000000" w:themeColor="text1"/>
          <w:position w:val="1"/>
        </w:rPr>
        <w:t>erakhir</w:t>
      </w:r>
      <w:r w:rsidRPr="00D12BED">
        <w:rPr>
          <w:rFonts w:ascii="Arial Narrow" w:hAnsi="Arial Narrow" w:cs="Calibri"/>
          <w:color w:val="000000" w:themeColor="text1"/>
          <w:spacing w:val="-3"/>
          <w:position w:val="1"/>
        </w:rPr>
        <w:t>n</w:t>
      </w:r>
      <w:r w:rsidRPr="00D12BED">
        <w:rPr>
          <w:rFonts w:ascii="Arial Narrow" w:hAnsi="Arial Narrow" w:cs="Calibri"/>
          <w:color w:val="000000" w:themeColor="text1"/>
          <w:spacing w:val="1"/>
          <w:position w:val="1"/>
        </w:rPr>
        <w:t>y</w:t>
      </w:r>
      <w:r w:rsidRPr="00D12BED">
        <w:rPr>
          <w:rFonts w:ascii="Arial Narrow" w:hAnsi="Arial Narrow" w:cs="Calibri"/>
          <w:color w:val="000000" w:themeColor="text1"/>
          <w:position w:val="1"/>
        </w:rPr>
        <w:t>a</w:t>
      </w:r>
      <w:r w:rsidRPr="00D12BED">
        <w:rPr>
          <w:rFonts w:ascii="Arial Narrow" w:hAnsi="Arial Narrow" w:cs="Calibri"/>
          <w:color w:val="000000" w:themeColor="text1"/>
          <w:spacing w:val="32"/>
          <w:position w:val="1"/>
        </w:rPr>
        <w:t xml:space="preserve"> </w:t>
      </w:r>
      <w:r w:rsidRPr="00D12BED">
        <w:rPr>
          <w:rFonts w:ascii="Arial Narrow" w:hAnsi="Arial Narrow" w:cs="Calibri"/>
          <w:color w:val="000000" w:themeColor="text1"/>
          <w:position w:val="1"/>
        </w:rPr>
        <w:t>ja</w:t>
      </w:r>
      <w:r w:rsidRPr="00D12BED">
        <w:rPr>
          <w:rFonts w:ascii="Arial Narrow" w:hAnsi="Arial Narrow" w:cs="Calibri"/>
          <w:color w:val="000000" w:themeColor="text1"/>
          <w:spacing w:val="-1"/>
          <w:position w:val="1"/>
        </w:rPr>
        <w:t>ng</w:t>
      </w:r>
      <w:r w:rsidRPr="00D12BED">
        <w:rPr>
          <w:rFonts w:ascii="Arial Narrow" w:hAnsi="Arial Narrow" w:cs="Calibri"/>
          <w:color w:val="000000" w:themeColor="text1"/>
          <w:position w:val="1"/>
        </w:rPr>
        <w:t>ka</w:t>
      </w:r>
      <w:r w:rsidRPr="00D12BED">
        <w:rPr>
          <w:rFonts w:ascii="Arial Narrow" w:hAnsi="Arial Narrow" w:cs="Calibri"/>
          <w:color w:val="000000" w:themeColor="text1"/>
          <w:spacing w:val="32"/>
          <w:position w:val="1"/>
        </w:rPr>
        <w:t xml:space="preserve"> </w:t>
      </w:r>
      <w:r w:rsidRPr="00D12BED">
        <w:rPr>
          <w:rFonts w:ascii="Arial Narrow" w:hAnsi="Arial Narrow" w:cs="Calibri"/>
          <w:color w:val="000000" w:themeColor="text1"/>
          <w:position w:val="1"/>
        </w:rPr>
        <w:t>wa</w:t>
      </w:r>
      <w:r w:rsidRPr="00D12BED">
        <w:rPr>
          <w:rFonts w:ascii="Arial Narrow" w:hAnsi="Arial Narrow" w:cs="Calibri"/>
          <w:color w:val="000000" w:themeColor="text1"/>
          <w:spacing w:val="1"/>
          <w:position w:val="1"/>
        </w:rPr>
        <w:t>k</w:t>
      </w:r>
      <w:r w:rsidRPr="00D12BED">
        <w:rPr>
          <w:rFonts w:ascii="Arial Narrow" w:hAnsi="Arial Narrow" w:cs="Calibri"/>
          <w:color w:val="000000" w:themeColor="text1"/>
          <w:position w:val="1"/>
        </w:rPr>
        <w:t>tu</w:t>
      </w:r>
      <w:r w:rsidRPr="00D12BED">
        <w:rPr>
          <w:rFonts w:ascii="Arial Narrow" w:hAnsi="Arial Narrow" w:cs="Calibri"/>
          <w:color w:val="000000" w:themeColor="text1"/>
          <w:spacing w:val="32"/>
          <w:position w:val="1"/>
        </w:rPr>
        <w:t xml:space="preserve"> </w:t>
      </w:r>
      <w:r w:rsidR="00EE2631">
        <w:rPr>
          <w:rFonts w:ascii="Arial Narrow" w:hAnsi="Arial Narrow" w:cs="Calibri"/>
          <w:color w:val="000000" w:themeColor="text1"/>
          <w:position w:val="1"/>
          <w:lang w:val="en-US"/>
        </w:rPr>
        <w:t>1</w:t>
      </w:r>
      <w:r w:rsidR="004B33EE" w:rsidRPr="00D12BED">
        <w:rPr>
          <w:rFonts w:ascii="Arial Narrow" w:hAnsi="Arial Narrow" w:cs="Calibri"/>
          <w:color w:val="000000" w:themeColor="text1"/>
          <w:spacing w:val="33"/>
          <w:position w:val="1"/>
        </w:rPr>
        <w:t xml:space="preserve"> </w:t>
      </w:r>
      <w:r w:rsidRPr="00D12BED">
        <w:rPr>
          <w:rFonts w:ascii="Arial Narrow" w:hAnsi="Arial Narrow" w:cs="Calibri"/>
          <w:color w:val="000000" w:themeColor="text1"/>
          <w:position w:val="1"/>
        </w:rPr>
        <w:t>(</w:t>
      </w:r>
      <w:r w:rsidR="00EE2631">
        <w:rPr>
          <w:rFonts w:ascii="Arial Narrow" w:hAnsi="Arial Narrow" w:cs="Calibri"/>
          <w:color w:val="000000" w:themeColor="text1"/>
          <w:position w:val="1"/>
          <w:lang w:val="en-US"/>
        </w:rPr>
        <w:t>satu</w:t>
      </w:r>
      <w:r w:rsidRPr="00D12BED">
        <w:rPr>
          <w:rFonts w:ascii="Arial Narrow" w:hAnsi="Arial Narrow" w:cs="Calibri"/>
          <w:color w:val="000000" w:themeColor="text1"/>
          <w:position w:val="1"/>
        </w:rPr>
        <w:t>)</w:t>
      </w:r>
      <w:r w:rsidRPr="00D12BED">
        <w:rPr>
          <w:rFonts w:ascii="Arial Narrow" w:hAnsi="Arial Narrow" w:cs="Calibri"/>
          <w:color w:val="000000" w:themeColor="text1"/>
          <w:spacing w:val="32"/>
          <w:position w:val="1"/>
        </w:rPr>
        <w:t xml:space="preserve"> </w:t>
      </w:r>
      <w:r w:rsidR="004B33EE" w:rsidRPr="00D12BED">
        <w:rPr>
          <w:rFonts w:ascii="Arial Narrow" w:hAnsi="Arial Narrow" w:cs="Calibri"/>
          <w:color w:val="000000" w:themeColor="text1"/>
          <w:position w:val="1"/>
          <w:lang w:val="en-US"/>
        </w:rPr>
        <w:t>tahun</w:t>
      </w:r>
      <w:r w:rsidR="004B33EE" w:rsidRPr="00D12BED">
        <w:rPr>
          <w:rFonts w:ascii="Arial Narrow" w:hAnsi="Arial Narrow" w:cs="Calibri"/>
          <w:color w:val="000000" w:themeColor="text1"/>
          <w:spacing w:val="29"/>
          <w:position w:val="1"/>
        </w:rPr>
        <w:t xml:space="preserve"> </w:t>
      </w:r>
      <w:r w:rsidRPr="00D12BED">
        <w:rPr>
          <w:rFonts w:ascii="Arial Narrow" w:hAnsi="Arial Narrow" w:cs="Calibri"/>
          <w:color w:val="000000" w:themeColor="text1"/>
          <w:position w:val="1"/>
        </w:rPr>
        <w:t>se</w:t>
      </w:r>
      <w:r w:rsidRPr="00D12BED">
        <w:rPr>
          <w:rFonts w:ascii="Arial Narrow" w:hAnsi="Arial Narrow" w:cs="Calibri"/>
          <w:color w:val="000000" w:themeColor="text1"/>
          <w:spacing w:val="1"/>
          <w:position w:val="1"/>
        </w:rPr>
        <w:t>t</w:t>
      </w:r>
      <w:r w:rsidRPr="00D12BED">
        <w:rPr>
          <w:rFonts w:ascii="Arial Narrow" w:hAnsi="Arial Narrow" w:cs="Calibri"/>
          <w:color w:val="000000" w:themeColor="text1"/>
          <w:position w:val="1"/>
        </w:rPr>
        <w:t>elah</w:t>
      </w:r>
      <w:r w:rsidRPr="00D12BED">
        <w:rPr>
          <w:rFonts w:ascii="Arial Narrow" w:hAnsi="Arial Narrow" w:cs="Calibri"/>
          <w:color w:val="000000" w:themeColor="text1"/>
          <w:spacing w:val="36"/>
          <w:position w:val="1"/>
        </w:rPr>
        <w:t xml:space="preserve"> </w:t>
      </w:r>
      <w:r w:rsidRPr="00D12BED">
        <w:rPr>
          <w:rFonts w:ascii="Arial Narrow" w:hAnsi="Arial Narrow" w:cs="Calibri"/>
          <w:color w:val="000000" w:themeColor="text1"/>
          <w:spacing w:val="-1"/>
          <w:position w:val="1"/>
        </w:rPr>
        <w:t>No</w:t>
      </w:r>
      <w:r w:rsidRPr="00D12BED">
        <w:rPr>
          <w:rFonts w:ascii="Arial Narrow" w:hAnsi="Arial Narrow" w:cs="Calibri"/>
          <w:color w:val="000000" w:themeColor="text1"/>
          <w:position w:val="1"/>
        </w:rPr>
        <w:t>ta</w:t>
      </w:r>
      <w:r w:rsidRPr="00D12BED">
        <w:rPr>
          <w:rFonts w:ascii="Arial Narrow" w:hAnsi="Arial Narrow" w:cs="Calibri"/>
          <w:color w:val="000000" w:themeColor="text1"/>
          <w:spacing w:val="32"/>
          <w:position w:val="1"/>
        </w:rPr>
        <w:t xml:space="preserve"> </w:t>
      </w:r>
      <w:r w:rsidRPr="00D12BED">
        <w:rPr>
          <w:rFonts w:ascii="Arial Narrow" w:hAnsi="Arial Narrow" w:cs="Calibri"/>
          <w:color w:val="000000" w:themeColor="text1"/>
          <w:position w:val="1"/>
        </w:rPr>
        <w:t>K</w:t>
      </w:r>
      <w:r w:rsidRPr="00D12BED">
        <w:rPr>
          <w:rFonts w:ascii="Arial Narrow" w:hAnsi="Arial Narrow" w:cs="Calibri"/>
          <w:color w:val="000000" w:themeColor="text1"/>
          <w:spacing w:val="1"/>
          <w:position w:val="1"/>
        </w:rPr>
        <w:t>e</w:t>
      </w:r>
      <w:r w:rsidRPr="00D12BED">
        <w:rPr>
          <w:rFonts w:ascii="Arial Narrow" w:hAnsi="Arial Narrow" w:cs="Calibri"/>
          <w:color w:val="000000" w:themeColor="text1"/>
          <w:spacing w:val="-2"/>
          <w:position w:val="1"/>
        </w:rPr>
        <w:t>s</w:t>
      </w:r>
      <w:r w:rsidRPr="00D12BED">
        <w:rPr>
          <w:rFonts w:ascii="Arial Narrow" w:hAnsi="Arial Narrow" w:cs="Calibri"/>
          <w:color w:val="000000" w:themeColor="text1"/>
          <w:position w:val="1"/>
        </w:rPr>
        <w:t>epa</w:t>
      </w:r>
      <w:r w:rsidRPr="00D12BED">
        <w:rPr>
          <w:rFonts w:ascii="Arial Narrow" w:hAnsi="Arial Narrow" w:cs="Calibri"/>
          <w:color w:val="000000" w:themeColor="text1"/>
          <w:spacing w:val="-1"/>
          <w:position w:val="1"/>
        </w:rPr>
        <w:t>h</w:t>
      </w:r>
      <w:r w:rsidRPr="00D12BED">
        <w:rPr>
          <w:rFonts w:ascii="Arial Narrow" w:hAnsi="Arial Narrow" w:cs="Calibri"/>
          <w:color w:val="000000" w:themeColor="text1"/>
          <w:position w:val="1"/>
        </w:rPr>
        <w:t>a</w:t>
      </w:r>
      <w:r w:rsidRPr="00D12BED">
        <w:rPr>
          <w:rFonts w:ascii="Arial Narrow" w:hAnsi="Arial Narrow" w:cs="Calibri"/>
          <w:color w:val="000000" w:themeColor="text1"/>
          <w:spacing w:val="1"/>
          <w:position w:val="1"/>
        </w:rPr>
        <w:t>m</w:t>
      </w:r>
      <w:r w:rsidRPr="00D12BED">
        <w:rPr>
          <w:rFonts w:ascii="Arial Narrow" w:hAnsi="Arial Narrow" w:cs="Calibri"/>
          <w:color w:val="000000" w:themeColor="text1"/>
          <w:spacing w:val="-3"/>
          <w:position w:val="1"/>
        </w:rPr>
        <w:t>a</w:t>
      </w:r>
      <w:r w:rsidRPr="00D12BED">
        <w:rPr>
          <w:rFonts w:ascii="Arial Narrow" w:hAnsi="Arial Narrow" w:cs="Calibri"/>
          <w:color w:val="000000" w:themeColor="text1"/>
          <w:position w:val="1"/>
        </w:rPr>
        <w:t>n</w:t>
      </w:r>
      <w:r w:rsidRPr="00D12BED">
        <w:rPr>
          <w:rFonts w:ascii="Arial Narrow" w:hAnsi="Arial Narrow" w:cs="Calibri"/>
          <w:color w:val="000000" w:themeColor="text1"/>
          <w:spacing w:val="31"/>
          <w:position w:val="1"/>
        </w:rPr>
        <w:t xml:space="preserve"> </w:t>
      </w:r>
      <w:r w:rsidRPr="00D12BED">
        <w:rPr>
          <w:rFonts w:ascii="Arial Narrow" w:hAnsi="Arial Narrow" w:cs="Calibri"/>
          <w:color w:val="000000" w:themeColor="text1"/>
          <w:position w:val="1"/>
        </w:rPr>
        <w:t>i</w:t>
      </w:r>
      <w:r w:rsidRPr="00D12BED">
        <w:rPr>
          <w:rFonts w:ascii="Arial Narrow" w:hAnsi="Arial Narrow" w:cs="Calibri"/>
          <w:color w:val="000000" w:themeColor="text1"/>
          <w:spacing w:val="-1"/>
          <w:position w:val="1"/>
        </w:rPr>
        <w:t>n</w:t>
      </w:r>
      <w:r w:rsidRPr="00D12BED">
        <w:rPr>
          <w:rFonts w:ascii="Arial Narrow" w:hAnsi="Arial Narrow" w:cs="Calibri"/>
          <w:color w:val="000000" w:themeColor="text1"/>
          <w:position w:val="1"/>
        </w:rPr>
        <w:t>i</w:t>
      </w:r>
      <w:r w:rsidRPr="00D12BED">
        <w:rPr>
          <w:rFonts w:ascii="Arial Narrow" w:hAnsi="Arial Narrow" w:cs="Calibri"/>
          <w:color w:val="000000" w:themeColor="text1"/>
          <w:spacing w:val="-1"/>
          <w:lang w:val="en-US"/>
        </w:rPr>
        <w:t xml:space="preserve"> </w:t>
      </w:r>
      <w:r w:rsidRPr="00D12BED">
        <w:rPr>
          <w:rFonts w:ascii="Arial Narrow" w:hAnsi="Arial Narrow" w:cs="Calibri"/>
          <w:color w:val="000000" w:themeColor="text1"/>
          <w:spacing w:val="-1"/>
        </w:rPr>
        <w:t>d</w:t>
      </w:r>
      <w:r w:rsidRPr="00D12BED">
        <w:rPr>
          <w:rFonts w:ascii="Arial Narrow" w:hAnsi="Arial Narrow" w:cs="Calibri"/>
          <w:color w:val="000000" w:themeColor="text1"/>
        </w:rPr>
        <w:t>ita</w:t>
      </w:r>
      <w:r w:rsidRPr="00D12BED">
        <w:rPr>
          <w:rFonts w:ascii="Arial Narrow" w:hAnsi="Arial Narrow" w:cs="Calibri"/>
          <w:color w:val="000000" w:themeColor="text1"/>
          <w:spacing w:val="-1"/>
        </w:rPr>
        <w:t>nd</w:t>
      </w:r>
      <w:r w:rsidRPr="00D12BED">
        <w:rPr>
          <w:rFonts w:ascii="Arial Narrow" w:hAnsi="Arial Narrow" w:cs="Calibri"/>
          <w:color w:val="000000" w:themeColor="text1"/>
        </w:rPr>
        <w:t>atan</w:t>
      </w:r>
      <w:r w:rsidRPr="00D12BED">
        <w:rPr>
          <w:rFonts w:ascii="Arial Narrow" w:hAnsi="Arial Narrow" w:cs="Calibri"/>
          <w:color w:val="000000" w:themeColor="text1"/>
          <w:spacing w:val="-1"/>
        </w:rPr>
        <w:t>g</w:t>
      </w:r>
      <w:r w:rsidRPr="00D12BED">
        <w:rPr>
          <w:rFonts w:ascii="Arial Narrow" w:hAnsi="Arial Narrow" w:cs="Calibri"/>
          <w:color w:val="000000" w:themeColor="text1"/>
        </w:rPr>
        <w:t>a</w:t>
      </w:r>
      <w:r w:rsidRPr="00D12BED">
        <w:rPr>
          <w:rFonts w:ascii="Arial Narrow" w:hAnsi="Arial Narrow" w:cs="Calibri"/>
          <w:color w:val="000000" w:themeColor="text1"/>
          <w:spacing w:val="-1"/>
        </w:rPr>
        <w:t>n</w:t>
      </w:r>
      <w:r w:rsidRPr="00D12BED">
        <w:rPr>
          <w:rFonts w:ascii="Arial Narrow" w:hAnsi="Arial Narrow" w:cs="Calibri"/>
          <w:color w:val="000000" w:themeColor="text1"/>
        </w:rPr>
        <w:t xml:space="preserve">i </w:t>
      </w:r>
      <w:r w:rsidRPr="00D12BED">
        <w:rPr>
          <w:rFonts w:ascii="Arial Narrow" w:hAnsi="Arial Narrow" w:cs="Calibri"/>
          <w:color w:val="000000" w:themeColor="text1"/>
          <w:spacing w:val="1"/>
        </w:rPr>
        <w:t>o</w:t>
      </w:r>
      <w:r w:rsidRPr="00D12BED">
        <w:rPr>
          <w:rFonts w:ascii="Arial Narrow" w:hAnsi="Arial Narrow" w:cs="Calibri"/>
          <w:color w:val="000000" w:themeColor="text1"/>
        </w:rPr>
        <w:t>leh</w:t>
      </w:r>
      <w:r w:rsidRPr="00D12BED">
        <w:rPr>
          <w:rFonts w:ascii="Arial Narrow" w:hAnsi="Arial Narrow" w:cs="Calibri"/>
          <w:color w:val="000000" w:themeColor="text1"/>
          <w:spacing w:val="1"/>
        </w:rPr>
        <w:t xml:space="preserve"> </w:t>
      </w:r>
      <w:r w:rsidRPr="00D12BED">
        <w:rPr>
          <w:rFonts w:ascii="Arial Narrow" w:hAnsi="Arial Narrow" w:cs="Calibri"/>
          <w:b/>
          <w:bCs/>
          <w:color w:val="000000" w:themeColor="text1"/>
        </w:rPr>
        <w:t>PA</w:t>
      </w:r>
      <w:r w:rsidRPr="00D12BED">
        <w:rPr>
          <w:rFonts w:ascii="Arial Narrow" w:hAnsi="Arial Narrow" w:cs="Calibri"/>
          <w:b/>
          <w:bCs/>
          <w:color w:val="000000" w:themeColor="text1"/>
          <w:spacing w:val="-2"/>
        </w:rPr>
        <w:t>R</w:t>
      </w:r>
      <w:r w:rsidRPr="00D12BED">
        <w:rPr>
          <w:rFonts w:ascii="Arial Narrow" w:hAnsi="Arial Narrow" w:cs="Calibri"/>
          <w:b/>
          <w:bCs/>
          <w:color w:val="000000" w:themeColor="text1"/>
        </w:rPr>
        <w:t>A</w:t>
      </w:r>
      <w:r w:rsidRPr="00D12BED">
        <w:rPr>
          <w:rFonts w:ascii="Arial Narrow" w:hAnsi="Arial Narrow" w:cs="Calibri"/>
          <w:b/>
          <w:bCs/>
          <w:color w:val="000000" w:themeColor="text1"/>
          <w:spacing w:val="1"/>
        </w:rPr>
        <w:t xml:space="preserve"> </w:t>
      </w:r>
      <w:r w:rsidRPr="00D12BED">
        <w:rPr>
          <w:rFonts w:ascii="Arial Narrow" w:hAnsi="Arial Narrow" w:cs="Calibri"/>
          <w:b/>
          <w:bCs/>
          <w:color w:val="000000" w:themeColor="text1"/>
        </w:rPr>
        <w:t>P</w:t>
      </w:r>
      <w:r w:rsidRPr="00D12BED">
        <w:rPr>
          <w:rFonts w:ascii="Arial Narrow" w:hAnsi="Arial Narrow" w:cs="Calibri"/>
          <w:b/>
          <w:bCs/>
          <w:color w:val="000000" w:themeColor="text1"/>
          <w:spacing w:val="1"/>
        </w:rPr>
        <w:t>I</w:t>
      </w:r>
      <w:r w:rsidRPr="00D12BED">
        <w:rPr>
          <w:rFonts w:ascii="Arial Narrow" w:hAnsi="Arial Narrow" w:cs="Calibri"/>
          <w:b/>
          <w:bCs/>
          <w:color w:val="000000" w:themeColor="text1"/>
        </w:rPr>
        <w:t>HA</w:t>
      </w:r>
      <w:r w:rsidRPr="00D12BED">
        <w:rPr>
          <w:rFonts w:ascii="Arial Narrow" w:hAnsi="Arial Narrow" w:cs="Calibri"/>
          <w:b/>
          <w:bCs/>
          <w:color w:val="000000" w:themeColor="text1"/>
          <w:spacing w:val="1"/>
        </w:rPr>
        <w:t>K</w:t>
      </w:r>
      <w:r w:rsidRPr="00D12BED">
        <w:rPr>
          <w:rFonts w:ascii="Arial Narrow" w:hAnsi="Arial Narrow" w:cs="Calibri"/>
          <w:color w:val="000000" w:themeColor="text1"/>
        </w:rPr>
        <w:t>,</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spacing w:val="-2"/>
        </w:rPr>
        <w:t>k</w:t>
      </w:r>
      <w:r w:rsidRPr="00D12BED">
        <w:rPr>
          <w:rFonts w:ascii="Arial Narrow" w:hAnsi="Arial Narrow" w:cs="Calibri"/>
          <w:color w:val="000000" w:themeColor="text1"/>
        </w:rPr>
        <w:t>ecuali a</w:t>
      </w:r>
      <w:r w:rsidRPr="00D12BED">
        <w:rPr>
          <w:rFonts w:ascii="Arial Narrow" w:hAnsi="Arial Narrow" w:cs="Calibri"/>
          <w:color w:val="000000" w:themeColor="text1"/>
          <w:spacing w:val="-1"/>
        </w:rPr>
        <w:t>p</w:t>
      </w:r>
      <w:r w:rsidRPr="00D12BED">
        <w:rPr>
          <w:rFonts w:ascii="Arial Narrow" w:hAnsi="Arial Narrow" w:cs="Calibri"/>
          <w:color w:val="000000" w:themeColor="text1"/>
        </w:rPr>
        <w:t>a</w:t>
      </w:r>
      <w:r w:rsidRPr="00D12BED">
        <w:rPr>
          <w:rFonts w:ascii="Arial Narrow" w:hAnsi="Arial Narrow" w:cs="Calibri"/>
          <w:color w:val="000000" w:themeColor="text1"/>
          <w:spacing w:val="-1"/>
        </w:rPr>
        <w:t>b</w:t>
      </w:r>
      <w:r w:rsidRPr="00D12BED">
        <w:rPr>
          <w:rFonts w:ascii="Arial Narrow" w:hAnsi="Arial Narrow" w:cs="Calibri"/>
          <w:color w:val="000000" w:themeColor="text1"/>
        </w:rPr>
        <w:t>ila</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spacing w:val="-1"/>
        </w:rPr>
        <w:t>d</w:t>
      </w:r>
      <w:r w:rsidRPr="00D12BED">
        <w:rPr>
          <w:rFonts w:ascii="Arial Narrow" w:hAnsi="Arial Narrow" w:cs="Calibri"/>
          <w:color w:val="000000" w:themeColor="text1"/>
        </w:rPr>
        <w:t>i</w:t>
      </w:r>
      <w:r w:rsidRPr="00D12BED">
        <w:rPr>
          <w:rFonts w:ascii="Arial Narrow" w:hAnsi="Arial Narrow" w:cs="Calibri"/>
          <w:color w:val="000000" w:themeColor="text1"/>
          <w:spacing w:val="-1"/>
        </w:rPr>
        <w:t>p</w:t>
      </w:r>
      <w:r w:rsidRPr="00D12BED">
        <w:rPr>
          <w:rFonts w:ascii="Arial Narrow" w:hAnsi="Arial Narrow" w:cs="Calibri"/>
          <w:color w:val="000000" w:themeColor="text1"/>
        </w:rPr>
        <w:t>erp</w:t>
      </w:r>
      <w:r w:rsidRPr="00D12BED">
        <w:rPr>
          <w:rFonts w:ascii="Arial Narrow" w:hAnsi="Arial Narrow" w:cs="Calibri"/>
          <w:color w:val="000000" w:themeColor="text1"/>
          <w:spacing w:val="-1"/>
        </w:rPr>
        <w:t>an</w:t>
      </w:r>
      <w:r w:rsidRPr="00D12BED">
        <w:rPr>
          <w:rFonts w:ascii="Arial Narrow" w:hAnsi="Arial Narrow" w:cs="Calibri"/>
          <w:color w:val="000000" w:themeColor="text1"/>
        </w:rPr>
        <w:t>ja</w:t>
      </w:r>
      <w:r w:rsidRPr="00D12BED">
        <w:rPr>
          <w:rFonts w:ascii="Arial Narrow" w:hAnsi="Arial Narrow" w:cs="Calibri"/>
          <w:color w:val="000000" w:themeColor="text1"/>
          <w:spacing w:val="-1"/>
        </w:rPr>
        <w:t>n</w:t>
      </w:r>
      <w:r w:rsidRPr="00D12BED">
        <w:rPr>
          <w:rFonts w:ascii="Arial Narrow" w:hAnsi="Arial Narrow" w:cs="Calibri"/>
          <w:color w:val="000000" w:themeColor="text1"/>
        </w:rPr>
        <w:t xml:space="preserve">g </w:t>
      </w:r>
      <w:r w:rsidRPr="00D12BED">
        <w:rPr>
          <w:rFonts w:ascii="Arial Narrow" w:hAnsi="Arial Narrow" w:cs="Calibri"/>
          <w:color w:val="000000" w:themeColor="text1"/>
          <w:spacing w:val="-1"/>
        </w:rPr>
        <w:t>b</w:t>
      </w:r>
      <w:r w:rsidRPr="00D12BED">
        <w:rPr>
          <w:rFonts w:ascii="Arial Narrow" w:hAnsi="Arial Narrow" w:cs="Calibri"/>
          <w:color w:val="000000" w:themeColor="text1"/>
        </w:rPr>
        <w:t>erd</w:t>
      </w:r>
      <w:r w:rsidRPr="00D12BED">
        <w:rPr>
          <w:rFonts w:ascii="Arial Narrow" w:hAnsi="Arial Narrow" w:cs="Calibri"/>
          <w:color w:val="000000" w:themeColor="text1"/>
          <w:spacing w:val="-1"/>
        </w:rPr>
        <w:t>a</w:t>
      </w:r>
      <w:r w:rsidRPr="00D12BED">
        <w:rPr>
          <w:rFonts w:ascii="Arial Narrow" w:hAnsi="Arial Narrow" w:cs="Calibri"/>
          <w:color w:val="000000" w:themeColor="text1"/>
        </w:rPr>
        <w:t>sa</w:t>
      </w:r>
      <w:r w:rsidRPr="00D12BED">
        <w:rPr>
          <w:rFonts w:ascii="Arial Narrow" w:hAnsi="Arial Narrow" w:cs="Calibri"/>
          <w:color w:val="000000" w:themeColor="text1"/>
          <w:spacing w:val="2"/>
        </w:rPr>
        <w:t>r</w:t>
      </w:r>
      <w:r w:rsidRPr="00D12BED">
        <w:rPr>
          <w:rFonts w:ascii="Arial Narrow" w:hAnsi="Arial Narrow" w:cs="Calibri"/>
          <w:color w:val="000000" w:themeColor="text1"/>
        </w:rPr>
        <w:t>kan k</w:t>
      </w:r>
      <w:r w:rsidRPr="00D12BED">
        <w:rPr>
          <w:rFonts w:ascii="Arial Narrow" w:hAnsi="Arial Narrow" w:cs="Calibri"/>
          <w:color w:val="000000" w:themeColor="text1"/>
          <w:spacing w:val="1"/>
        </w:rPr>
        <w:t>e</w:t>
      </w:r>
      <w:r w:rsidRPr="00D12BED">
        <w:rPr>
          <w:rFonts w:ascii="Arial Narrow" w:hAnsi="Arial Narrow" w:cs="Calibri"/>
          <w:color w:val="000000" w:themeColor="text1"/>
        </w:rPr>
        <w:t>sepa</w:t>
      </w:r>
      <w:r w:rsidRPr="00D12BED">
        <w:rPr>
          <w:rFonts w:ascii="Arial Narrow" w:hAnsi="Arial Narrow" w:cs="Calibri"/>
          <w:color w:val="000000" w:themeColor="text1"/>
          <w:spacing w:val="-2"/>
        </w:rPr>
        <w:t>k</w:t>
      </w:r>
      <w:r w:rsidRPr="00D12BED">
        <w:rPr>
          <w:rFonts w:ascii="Arial Narrow" w:hAnsi="Arial Narrow" w:cs="Calibri"/>
          <w:color w:val="000000" w:themeColor="text1"/>
        </w:rPr>
        <w:t>atan</w:t>
      </w:r>
      <w:r w:rsidRPr="00D12BED">
        <w:rPr>
          <w:rFonts w:ascii="Arial Narrow" w:hAnsi="Arial Narrow" w:cs="Calibri"/>
          <w:color w:val="000000" w:themeColor="text1"/>
          <w:spacing w:val="1"/>
        </w:rPr>
        <w:t xml:space="preserve"> </w:t>
      </w:r>
      <w:r w:rsidR="00BE6325" w:rsidRPr="00D12BED">
        <w:rPr>
          <w:rFonts w:ascii="Arial Narrow" w:hAnsi="Arial Narrow" w:cs="Calibri"/>
          <w:color w:val="000000" w:themeColor="text1"/>
          <w:spacing w:val="1"/>
          <w:lang w:val="en-US"/>
        </w:rPr>
        <w:br/>
      </w:r>
      <w:r w:rsidRPr="00D12BED">
        <w:rPr>
          <w:rFonts w:ascii="Arial Narrow" w:hAnsi="Arial Narrow" w:cs="Calibri"/>
          <w:b/>
          <w:bCs/>
          <w:color w:val="000000" w:themeColor="text1"/>
          <w:spacing w:val="-2"/>
        </w:rPr>
        <w:t>P</w:t>
      </w:r>
      <w:r w:rsidRPr="00D12BED">
        <w:rPr>
          <w:rFonts w:ascii="Arial Narrow" w:hAnsi="Arial Narrow" w:cs="Calibri"/>
          <w:b/>
          <w:bCs/>
          <w:color w:val="000000" w:themeColor="text1"/>
        </w:rPr>
        <w:t>A</w:t>
      </w:r>
      <w:r w:rsidRPr="00D12BED">
        <w:rPr>
          <w:rFonts w:ascii="Arial Narrow" w:hAnsi="Arial Narrow" w:cs="Calibri"/>
          <w:b/>
          <w:bCs/>
          <w:color w:val="000000" w:themeColor="text1"/>
          <w:spacing w:val="-1"/>
        </w:rPr>
        <w:t>R</w:t>
      </w:r>
      <w:r w:rsidRPr="00D12BED">
        <w:rPr>
          <w:rFonts w:ascii="Arial Narrow" w:hAnsi="Arial Narrow" w:cs="Calibri"/>
          <w:b/>
          <w:bCs/>
          <w:color w:val="000000" w:themeColor="text1"/>
        </w:rPr>
        <w:t>A</w:t>
      </w:r>
      <w:r w:rsidRPr="00D12BED">
        <w:rPr>
          <w:rFonts w:ascii="Arial Narrow" w:hAnsi="Arial Narrow" w:cs="Calibri"/>
          <w:b/>
          <w:bCs/>
          <w:color w:val="000000" w:themeColor="text1"/>
          <w:spacing w:val="1"/>
        </w:rPr>
        <w:t xml:space="preserve"> </w:t>
      </w:r>
      <w:r w:rsidRPr="00D12BED">
        <w:rPr>
          <w:rFonts w:ascii="Arial Narrow" w:hAnsi="Arial Narrow" w:cs="Calibri"/>
          <w:b/>
          <w:bCs/>
          <w:color w:val="000000" w:themeColor="text1"/>
          <w:spacing w:val="-2"/>
        </w:rPr>
        <w:t>P</w:t>
      </w:r>
      <w:r w:rsidRPr="00D12BED">
        <w:rPr>
          <w:rFonts w:ascii="Arial Narrow" w:hAnsi="Arial Narrow" w:cs="Calibri"/>
          <w:b/>
          <w:bCs/>
          <w:color w:val="000000" w:themeColor="text1"/>
          <w:spacing w:val="1"/>
        </w:rPr>
        <w:t>I</w:t>
      </w:r>
      <w:r w:rsidRPr="00D12BED">
        <w:rPr>
          <w:rFonts w:ascii="Arial Narrow" w:hAnsi="Arial Narrow" w:cs="Calibri"/>
          <w:b/>
          <w:bCs/>
          <w:color w:val="000000" w:themeColor="text1"/>
        </w:rPr>
        <w:t>HA</w:t>
      </w:r>
      <w:r w:rsidRPr="00D12BED">
        <w:rPr>
          <w:rFonts w:ascii="Arial Narrow" w:hAnsi="Arial Narrow" w:cs="Calibri"/>
          <w:b/>
          <w:bCs/>
          <w:color w:val="000000" w:themeColor="text1"/>
          <w:spacing w:val="-2"/>
        </w:rPr>
        <w:t>K</w:t>
      </w:r>
      <w:r w:rsidR="00556810" w:rsidRPr="00D12BED">
        <w:rPr>
          <w:rFonts w:ascii="Arial Narrow" w:hAnsi="Arial Narrow" w:cs="Calibri"/>
          <w:color w:val="000000" w:themeColor="text1"/>
          <w:lang w:val="en-GB"/>
        </w:rPr>
        <w:t>.</w:t>
      </w:r>
    </w:p>
    <w:p w14:paraId="556848AE" w14:textId="77777777" w:rsidR="00653AB0" w:rsidRPr="00D12BED" w:rsidRDefault="00653AB0" w:rsidP="00653AB0">
      <w:pPr>
        <w:widowControl w:val="0"/>
        <w:tabs>
          <w:tab w:val="left" w:pos="1530"/>
        </w:tabs>
        <w:autoSpaceDE w:val="0"/>
        <w:autoSpaceDN w:val="0"/>
        <w:adjustRightInd w:val="0"/>
        <w:spacing w:after="0" w:line="240" w:lineRule="auto"/>
        <w:ind w:left="1530"/>
        <w:jc w:val="both"/>
        <w:rPr>
          <w:rFonts w:ascii="Arial Narrow" w:hAnsi="Arial Narrow" w:cs="Calibri"/>
          <w:color w:val="000000" w:themeColor="text1"/>
        </w:rPr>
      </w:pPr>
    </w:p>
    <w:p w14:paraId="77C6443C" w14:textId="213B2A64" w:rsidR="0069099B" w:rsidRPr="00D12BED" w:rsidRDefault="0069099B" w:rsidP="006278F6">
      <w:pPr>
        <w:widowControl w:val="0"/>
        <w:numPr>
          <w:ilvl w:val="2"/>
          <w:numId w:val="12"/>
        </w:numPr>
        <w:tabs>
          <w:tab w:val="left" w:pos="1530"/>
        </w:tabs>
        <w:autoSpaceDE w:val="0"/>
        <w:autoSpaceDN w:val="0"/>
        <w:adjustRightInd w:val="0"/>
        <w:spacing w:after="0" w:line="240" w:lineRule="auto"/>
        <w:ind w:left="1530"/>
        <w:jc w:val="both"/>
        <w:rPr>
          <w:rFonts w:ascii="Arial Narrow" w:hAnsi="Arial Narrow" w:cs="Calibri"/>
          <w:color w:val="000000" w:themeColor="text1"/>
        </w:rPr>
      </w:pPr>
      <w:r w:rsidRPr="00D12BED">
        <w:rPr>
          <w:rFonts w:ascii="Arial Narrow" w:hAnsi="Arial Narrow" w:cs="Calibri"/>
          <w:color w:val="000000" w:themeColor="text1"/>
          <w:position w:val="1"/>
        </w:rPr>
        <w:t>Berd</w:t>
      </w:r>
      <w:r w:rsidRPr="00D12BED">
        <w:rPr>
          <w:rFonts w:ascii="Arial Narrow" w:hAnsi="Arial Narrow" w:cs="Calibri"/>
          <w:color w:val="000000" w:themeColor="text1"/>
          <w:spacing w:val="-1"/>
          <w:position w:val="1"/>
        </w:rPr>
        <w:t>a</w:t>
      </w:r>
      <w:r w:rsidRPr="00D12BED">
        <w:rPr>
          <w:rFonts w:ascii="Arial Narrow" w:hAnsi="Arial Narrow" w:cs="Calibri"/>
          <w:color w:val="000000" w:themeColor="text1"/>
          <w:position w:val="1"/>
        </w:rPr>
        <w:t xml:space="preserve">sarkan </w:t>
      </w:r>
      <w:r w:rsidRPr="00D12BED">
        <w:rPr>
          <w:rFonts w:ascii="Arial Narrow" w:hAnsi="Arial Narrow" w:cs="Calibri"/>
          <w:color w:val="000000" w:themeColor="text1"/>
          <w:spacing w:val="3"/>
          <w:position w:val="1"/>
        </w:rPr>
        <w:t xml:space="preserve"> </w:t>
      </w:r>
      <w:r w:rsidRPr="00D12BED">
        <w:rPr>
          <w:rFonts w:ascii="Arial Narrow" w:hAnsi="Arial Narrow" w:cs="Calibri"/>
          <w:color w:val="000000" w:themeColor="text1"/>
          <w:position w:val="1"/>
        </w:rPr>
        <w:t>k</w:t>
      </w:r>
      <w:r w:rsidRPr="00D12BED">
        <w:rPr>
          <w:rFonts w:ascii="Arial Narrow" w:hAnsi="Arial Narrow" w:cs="Calibri"/>
          <w:color w:val="000000" w:themeColor="text1"/>
          <w:spacing w:val="1"/>
          <w:position w:val="1"/>
        </w:rPr>
        <w:t>e</w:t>
      </w:r>
      <w:r w:rsidRPr="00D12BED">
        <w:rPr>
          <w:rFonts w:ascii="Arial Narrow" w:hAnsi="Arial Narrow" w:cs="Calibri"/>
          <w:color w:val="000000" w:themeColor="text1"/>
          <w:spacing w:val="-2"/>
          <w:position w:val="1"/>
        </w:rPr>
        <w:t>s</w:t>
      </w:r>
      <w:r w:rsidRPr="00D12BED">
        <w:rPr>
          <w:rFonts w:ascii="Arial Narrow" w:hAnsi="Arial Narrow" w:cs="Calibri"/>
          <w:color w:val="000000" w:themeColor="text1"/>
          <w:position w:val="1"/>
        </w:rPr>
        <w:t xml:space="preserve">epakatan </w:t>
      </w:r>
      <w:r w:rsidRPr="00D12BED">
        <w:rPr>
          <w:rFonts w:ascii="Arial Narrow" w:hAnsi="Arial Narrow" w:cs="Calibri"/>
          <w:color w:val="000000" w:themeColor="text1"/>
          <w:spacing w:val="2"/>
          <w:position w:val="1"/>
        </w:rPr>
        <w:t xml:space="preserve"> </w:t>
      </w:r>
      <w:r w:rsidRPr="00D12BED">
        <w:rPr>
          <w:rFonts w:ascii="Arial Narrow" w:hAnsi="Arial Narrow" w:cs="Calibri"/>
          <w:b/>
          <w:bCs/>
          <w:color w:val="000000" w:themeColor="text1"/>
          <w:position w:val="1"/>
        </w:rPr>
        <w:t xml:space="preserve">PARA </w:t>
      </w:r>
      <w:r w:rsidRPr="00D12BED">
        <w:rPr>
          <w:rFonts w:ascii="Arial Narrow" w:hAnsi="Arial Narrow" w:cs="Calibri"/>
          <w:b/>
          <w:bCs/>
          <w:color w:val="000000" w:themeColor="text1"/>
          <w:spacing w:val="5"/>
          <w:position w:val="1"/>
        </w:rPr>
        <w:t xml:space="preserve"> </w:t>
      </w:r>
      <w:r w:rsidRPr="00D12BED">
        <w:rPr>
          <w:rFonts w:ascii="Arial Narrow" w:hAnsi="Arial Narrow" w:cs="Calibri"/>
          <w:b/>
          <w:bCs/>
          <w:color w:val="000000" w:themeColor="text1"/>
          <w:spacing w:val="-2"/>
          <w:position w:val="1"/>
        </w:rPr>
        <w:t>P</w:t>
      </w:r>
      <w:r w:rsidRPr="00D12BED">
        <w:rPr>
          <w:rFonts w:ascii="Arial Narrow" w:hAnsi="Arial Narrow" w:cs="Calibri"/>
          <w:b/>
          <w:bCs/>
          <w:color w:val="000000" w:themeColor="text1"/>
          <w:spacing w:val="1"/>
          <w:position w:val="1"/>
        </w:rPr>
        <w:t>I</w:t>
      </w:r>
      <w:r w:rsidRPr="00D12BED">
        <w:rPr>
          <w:rFonts w:ascii="Arial Narrow" w:hAnsi="Arial Narrow" w:cs="Calibri"/>
          <w:b/>
          <w:bCs/>
          <w:color w:val="000000" w:themeColor="text1"/>
          <w:position w:val="1"/>
        </w:rPr>
        <w:t xml:space="preserve">HAK </w:t>
      </w:r>
      <w:r w:rsidRPr="00D12BED">
        <w:rPr>
          <w:rFonts w:ascii="Arial Narrow" w:hAnsi="Arial Narrow" w:cs="Calibri"/>
          <w:b/>
          <w:bCs/>
          <w:color w:val="000000" w:themeColor="text1"/>
          <w:spacing w:val="5"/>
          <w:position w:val="1"/>
        </w:rPr>
        <w:t xml:space="preserve"> </w:t>
      </w:r>
      <w:r w:rsidRPr="00D12BED">
        <w:rPr>
          <w:rFonts w:ascii="Arial Narrow" w:hAnsi="Arial Narrow" w:cs="Calibri"/>
          <w:color w:val="000000" w:themeColor="text1"/>
          <w:spacing w:val="-1"/>
          <w:position w:val="1"/>
        </w:rPr>
        <w:t>un</w:t>
      </w:r>
      <w:r w:rsidRPr="00D12BED">
        <w:rPr>
          <w:rFonts w:ascii="Arial Narrow" w:hAnsi="Arial Narrow" w:cs="Calibri"/>
          <w:color w:val="000000" w:themeColor="text1"/>
          <w:position w:val="1"/>
        </w:rPr>
        <w:t xml:space="preserve">tuk </w:t>
      </w:r>
      <w:r w:rsidRPr="00D12BED">
        <w:rPr>
          <w:rFonts w:ascii="Arial Narrow" w:hAnsi="Arial Narrow" w:cs="Calibri"/>
          <w:color w:val="000000" w:themeColor="text1"/>
          <w:spacing w:val="4"/>
          <w:position w:val="1"/>
        </w:rPr>
        <w:t xml:space="preserve"> </w:t>
      </w:r>
      <w:r w:rsidRPr="00D12BED">
        <w:rPr>
          <w:rFonts w:ascii="Arial Narrow" w:hAnsi="Arial Narrow" w:cs="Calibri"/>
          <w:color w:val="000000" w:themeColor="text1"/>
          <w:spacing w:val="1"/>
          <w:position w:val="1"/>
        </w:rPr>
        <w:t>m</w:t>
      </w:r>
      <w:r w:rsidRPr="00D12BED">
        <w:rPr>
          <w:rFonts w:ascii="Arial Narrow" w:hAnsi="Arial Narrow" w:cs="Calibri"/>
          <w:color w:val="000000" w:themeColor="text1"/>
          <w:position w:val="1"/>
        </w:rPr>
        <w:t>en</w:t>
      </w:r>
      <w:r w:rsidRPr="00D12BED">
        <w:rPr>
          <w:rFonts w:ascii="Arial Narrow" w:hAnsi="Arial Narrow" w:cs="Calibri"/>
          <w:color w:val="000000" w:themeColor="text1"/>
          <w:spacing w:val="-3"/>
          <w:position w:val="1"/>
        </w:rPr>
        <w:t>g</w:t>
      </w:r>
      <w:r w:rsidRPr="00D12BED">
        <w:rPr>
          <w:rFonts w:ascii="Arial Narrow" w:hAnsi="Arial Narrow" w:cs="Calibri"/>
          <w:color w:val="000000" w:themeColor="text1"/>
          <w:position w:val="1"/>
        </w:rPr>
        <w:t>akh</w:t>
      </w:r>
      <w:r w:rsidRPr="00D12BED">
        <w:rPr>
          <w:rFonts w:ascii="Arial Narrow" w:hAnsi="Arial Narrow" w:cs="Calibri"/>
          <w:color w:val="000000" w:themeColor="text1"/>
          <w:spacing w:val="-1"/>
          <w:position w:val="1"/>
        </w:rPr>
        <w:t>i</w:t>
      </w:r>
      <w:r w:rsidRPr="00D12BED">
        <w:rPr>
          <w:rFonts w:ascii="Arial Narrow" w:hAnsi="Arial Narrow" w:cs="Calibri"/>
          <w:color w:val="000000" w:themeColor="text1"/>
          <w:position w:val="1"/>
        </w:rPr>
        <w:t xml:space="preserve">ri </w:t>
      </w:r>
      <w:r w:rsidRPr="00D12BED">
        <w:rPr>
          <w:rFonts w:ascii="Arial Narrow" w:hAnsi="Arial Narrow" w:cs="Calibri"/>
          <w:color w:val="000000" w:themeColor="text1"/>
          <w:spacing w:val="5"/>
          <w:position w:val="1"/>
        </w:rPr>
        <w:t xml:space="preserve"> </w:t>
      </w:r>
      <w:r w:rsidRPr="00D12BED">
        <w:rPr>
          <w:rFonts w:ascii="Arial Narrow" w:hAnsi="Arial Narrow" w:cs="Calibri"/>
          <w:color w:val="000000" w:themeColor="text1"/>
          <w:spacing w:val="-1"/>
          <w:position w:val="1"/>
        </w:rPr>
        <w:t>N</w:t>
      </w:r>
      <w:r w:rsidRPr="00D12BED">
        <w:rPr>
          <w:rFonts w:ascii="Arial Narrow" w:hAnsi="Arial Narrow" w:cs="Calibri"/>
          <w:color w:val="000000" w:themeColor="text1"/>
          <w:spacing w:val="1"/>
          <w:position w:val="1"/>
        </w:rPr>
        <w:t>o</w:t>
      </w:r>
      <w:r w:rsidRPr="00D12BED">
        <w:rPr>
          <w:rFonts w:ascii="Arial Narrow" w:hAnsi="Arial Narrow" w:cs="Calibri"/>
          <w:color w:val="000000" w:themeColor="text1"/>
          <w:spacing w:val="-2"/>
          <w:position w:val="1"/>
        </w:rPr>
        <w:t>t</w:t>
      </w:r>
      <w:r w:rsidRPr="00D12BED">
        <w:rPr>
          <w:rFonts w:ascii="Arial Narrow" w:hAnsi="Arial Narrow" w:cs="Calibri"/>
          <w:color w:val="000000" w:themeColor="text1"/>
          <w:position w:val="1"/>
        </w:rPr>
        <w:t xml:space="preserve">a </w:t>
      </w:r>
      <w:r w:rsidRPr="00D12BED">
        <w:rPr>
          <w:rFonts w:ascii="Arial Narrow" w:hAnsi="Arial Narrow" w:cs="Calibri"/>
          <w:color w:val="000000" w:themeColor="text1"/>
          <w:spacing w:val="6"/>
          <w:position w:val="1"/>
        </w:rPr>
        <w:t xml:space="preserve"> </w:t>
      </w:r>
      <w:r w:rsidRPr="00D12BED">
        <w:rPr>
          <w:rFonts w:ascii="Arial Narrow" w:hAnsi="Arial Narrow" w:cs="Calibri"/>
          <w:color w:val="000000" w:themeColor="text1"/>
          <w:spacing w:val="-2"/>
          <w:position w:val="1"/>
        </w:rPr>
        <w:t>K</w:t>
      </w:r>
      <w:r w:rsidRPr="00D12BED">
        <w:rPr>
          <w:rFonts w:ascii="Arial Narrow" w:hAnsi="Arial Narrow" w:cs="Calibri"/>
          <w:color w:val="000000" w:themeColor="text1"/>
          <w:position w:val="1"/>
        </w:rPr>
        <w:t>es</w:t>
      </w:r>
      <w:r w:rsidRPr="00D12BED">
        <w:rPr>
          <w:rFonts w:ascii="Arial Narrow" w:hAnsi="Arial Narrow" w:cs="Calibri"/>
          <w:color w:val="000000" w:themeColor="text1"/>
          <w:spacing w:val="1"/>
          <w:position w:val="1"/>
        </w:rPr>
        <w:t>e</w:t>
      </w:r>
      <w:r w:rsidRPr="00D12BED">
        <w:rPr>
          <w:rFonts w:ascii="Arial Narrow" w:hAnsi="Arial Narrow" w:cs="Calibri"/>
          <w:color w:val="000000" w:themeColor="text1"/>
          <w:spacing w:val="-1"/>
          <w:position w:val="1"/>
        </w:rPr>
        <w:t>p</w:t>
      </w:r>
      <w:r w:rsidRPr="00D12BED">
        <w:rPr>
          <w:rFonts w:ascii="Arial Narrow" w:hAnsi="Arial Narrow" w:cs="Calibri"/>
          <w:color w:val="000000" w:themeColor="text1"/>
          <w:position w:val="1"/>
        </w:rPr>
        <w:t>a</w:t>
      </w:r>
      <w:r w:rsidRPr="00D12BED">
        <w:rPr>
          <w:rFonts w:ascii="Arial Narrow" w:hAnsi="Arial Narrow" w:cs="Calibri"/>
          <w:color w:val="000000" w:themeColor="text1"/>
          <w:spacing w:val="-1"/>
          <w:position w:val="1"/>
        </w:rPr>
        <w:t>h</w:t>
      </w:r>
      <w:r w:rsidRPr="00D12BED">
        <w:rPr>
          <w:rFonts w:ascii="Arial Narrow" w:hAnsi="Arial Narrow" w:cs="Calibri"/>
          <w:color w:val="000000" w:themeColor="text1"/>
          <w:spacing w:val="-3"/>
          <w:position w:val="1"/>
        </w:rPr>
        <w:t>a</w:t>
      </w:r>
      <w:r w:rsidRPr="00D12BED">
        <w:rPr>
          <w:rFonts w:ascii="Arial Narrow" w:hAnsi="Arial Narrow" w:cs="Calibri"/>
          <w:color w:val="000000" w:themeColor="text1"/>
          <w:spacing w:val="1"/>
          <w:position w:val="1"/>
        </w:rPr>
        <w:t>m</w:t>
      </w:r>
      <w:r w:rsidRPr="00D12BED">
        <w:rPr>
          <w:rFonts w:ascii="Arial Narrow" w:hAnsi="Arial Narrow" w:cs="Calibri"/>
          <w:color w:val="000000" w:themeColor="text1"/>
          <w:position w:val="1"/>
        </w:rPr>
        <w:t xml:space="preserve">an </w:t>
      </w:r>
      <w:r w:rsidRPr="00D12BED">
        <w:rPr>
          <w:rFonts w:ascii="Arial Narrow" w:hAnsi="Arial Narrow" w:cs="Calibri"/>
          <w:color w:val="000000" w:themeColor="text1"/>
          <w:spacing w:val="2"/>
          <w:position w:val="1"/>
        </w:rPr>
        <w:t xml:space="preserve"> </w:t>
      </w:r>
      <w:r w:rsidRPr="00D12BED">
        <w:rPr>
          <w:rFonts w:ascii="Arial Narrow" w:hAnsi="Arial Narrow" w:cs="Calibri"/>
          <w:color w:val="000000" w:themeColor="text1"/>
          <w:position w:val="1"/>
        </w:rPr>
        <w:t>i</w:t>
      </w:r>
      <w:r w:rsidRPr="00D12BED">
        <w:rPr>
          <w:rFonts w:ascii="Arial Narrow" w:hAnsi="Arial Narrow" w:cs="Calibri"/>
          <w:color w:val="000000" w:themeColor="text1"/>
          <w:spacing w:val="-1"/>
          <w:position w:val="1"/>
        </w:rPr>
        <w:t>n</w:t>
      </w:r>
      <w:r w:rsidRPr="00D12BED">
        <w:rPr>
          <w:rFonts w:ascii="Arial Narrow" w:hAnsi="Arial Narrow" w:cs="Calibri"/>
          <w:color w:val="000000" w:themeColor="text1"/>
          <w:position w:val="1"/>
        </w:rPr>
        <w:t>i</w:t>
      </w:r>
      <w:r w:rsidRPr="00D12BED">
        <w:rPr>
          <w:rFonts w:ascii="Arial Narrow" w:hAnsi="Arial Narrow" w:cs="Calibri"/>
          <w:color w:val="000000" w:themeColor="text1"/>
          <w:lang w:val="en-US"/>
        </w:rPr>
        <w:t xml:space="preserve"> </w:t>
      </w:r>
      <w:r w:rsidRPr="00D12BED">
        <w:rPr>
          <w:rFonts w:ascii="Arial Narrow" w:hAnsi="Arial Narrow" w:cs="Calibri"/>
          <w:color w:val="000000" w:themeColor="text1"/>
        </w:rPr>
        <w:t>le</w:t>
      </w:r>
      <w:r w:rsidRPr="00D12BED">
        <w:rPr>
          <w:rFonts w:ascii="Arial Narrow" w:hAnsi="Arial Narrow" w:cs="Calibri"/>
          <w:color w:val="000000" w:themeColor="text1"/>
          <w:spacing w:val="-1"/>
        </w:rPr>
        <w:t>b</w:t>
      </w:r>
      <w:r w:rsidRPr="00D12BED">
        <w:rPr>
          <w:rFonts w:ascii="Arial Narrow" w:hAnsi="Arial Narrow" w:cs="Calibri"/>
          <w:color w:val="000000" w:themeColor="text1"/>
        </w:rPr>
        <w:t>ih</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rPr>
        <w:t>awal</w:t>
      </w:r>
      <w:r w:rsidRPr="00D12BED">
        <w:rPr>
          <w:rFonts w:ascii="Arial Narrow" w:hAnsi="Arial Narrow" w:cs="Calibri"/>
          <w:color w:val="000000" w:themeColor="text1"/>
          <w:spacing w:val="3"/>
        </w:rPr>
        <w:t xml:space="preserve"> </w:t>
      </w:r>
      <w:r w:rsidRPr="00D12BED">
        <w:rPr>
          <w:rFonts w:ascii="Arial Narrow" w:hAnsi="Arial Narrow" w:cs="Calibri"/>
          <w:color w:val="000000" w:themeColor="text1"/>
          <w:spacing w:val="-1"/>
        </w:rPr>
        <w:t>d</w:t>
      </w:r>
      <w:r w:rsidRPr="00D12BED">
        <w:rPr>
          <w:rFonts w:ascii="Arial Narrow" w:hAnsi="Arial Narrow" w:cs="Calibri"/>
          <w:color w:val="000000" w:themeColor="text1"/>
        </w:rPr>
        <w:t>ari ja</w:t>
      </w:r>
      <w:r w:rsidRPr="00D12BED">
        <w:rPr>
          <w:rFonts w:ascii="Arial Narrow" w:hAnsi="Arial Narrow" w:cs="Calibri"/>
          <w:color w:val="000000" w:themeColor="text1"/>
          <w:spacing w:val="-1"/>
        </w:rPr>
        <w:t>ng</w:t>
      </w:r>
      <w:r w:rsidRPr="00D12BED">
        <w:rPr>
          <w:rFonts w:ascii="Arial Narrow" w:hAnsi="Arial Narrow" w:cs="Calibri"/>
          <w:color w:val="000000" w:themeColor="text1"/>
        </w:rPr>
        <w:t>ka</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rPr>
        <w:t>w</w:t>
      </w:r>
      <w:r w:rsidRPr="00D12BED">
        <w:rPr>
          <w:rFonts w:ascii="Arial Narrow" w:hAnsi="Arial Narrow" w:cs="Calibri"/>
          <w:color w:val="000000" w:themeColor="text1"/>
          <w:spacing w:val="-2"/>
        </w:rPr>
        <w:t>a</w:t>
      </w:r>
      <w:r w:rsidRPr="00D12BED">
        <w:rPr>
          <w:rFonts w:ascii="Arial Narrow" w:hAnsi="Arial Narrow" w:cs="Calibri"/>
          <w:color w:val="000000" w:themeColor="text1"/>
        </w:rPr>
        <w:t>k</w:t>
      </w:r>
      <w:r w:rsidRPr="00D12BED">
        <w:rPr>
          <w:rFonts w:ascii="Arial Narrow" w:hAnsi="Arial Narrow" w:cs="Calibri"/>
          <w:color w:val="000000" w:themeColor="text1"/>
          <w:spacing w:val="1"/>
        </w:rPr>
        <w:t>t</w:t>
      </w:r>
      <w:r w:rsidRPr="00D12BED">
        <w:rPr>
          <w:rFonts w:ascii="Arial Narrow" w:hAnsi="Arial Narrow" w:cs="Calibri"/>
          <w:color w:val="000000" w:themeColor="text1"/>
        </w:rPr>
        <w:t>u</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rPr>
        <w:t>seba</w:t>
      </w:r>
      <w:r w:rsidRPr="00D12BED">
        <w:rPr>
          <w:rFonts w:ascii="Arial Narrow" w:hAnsi="Arial Narrow" w:cs="Calibri"/>
          <w:color w:val="000000" w:themeColor="text1"/>
          <w:spacing w:val="-1"/>
        </w:rPr>
        <w:t>g</w:t>
      </w:r>
      <w:r w:rsidRPr="00D12BED">
        <w:rPr>
          <w:rFonts w:ascii="Arial Narrow" w:hAnsi="Arial Narrow" w:cs="Calibri"/>
          <w:color w:val="000000" w:themeColor="text1"/>
        </w:rPr>
        <w:t>a</w:t>
      </w:r>
      <w:r w:rsidRPr="00D12BED">
        <w:rPr>
          <w:rFonts w:ascii="Arial Narrow" w:hAnsi="Arial Narrow" w:cs="Calibri"/>
          <w:color w:val="000000" w:themeColor="text1"/>
          <w:spacing w:val="-3"/>
        </w:rPr>
        <w:t>i</w:t>
      </w:r>
      <w:r w:rsidRPr="00D12BED">
        <w:rPr>
          <w:rFonts w:ascii="Arial Narrow" w:hAnsi="Arial Narrow" w:cs="Calibri"/>
          <w:color w:val="000000" w:themeColor="text1"/>
          <w:spacing w:val="1"/>
        </w:rPr>
        <w:t>m</w:t>
      </w:r>
      <w:r w:rsidRPr="00D12BED">
        <w:rPr>
          <w:rFonts w:ascii="Arial Narrow" w:hAnsi="Arial Narrow" w:cs="Calibri"/>
          <w:color w:val="000000" w:themeColor="text1"/>
        </w:rPr>
        <w:t>a</w:t>
      </w:r>
      <w:r w:rsidRPr="00D12BED">
        <w:rPr>
          <w:rFonts w:ascii="Arial Narrow" w:hAnsi="Arial Narrow" w:cs="Calibri"/>
          <w:color w:val="000000" w:themeColor="text1"/>
          <w:spacing w:val="-1"/>
        </w:rPr>
        <w:t>n</w:t>
      </w:r>
      <w:r w:rsidRPr="00D12BED">
        <w:rPr>
          <w:rFonts w:ascii="Arial Narrow" w:hAnsi="Arial Narrow" w:cs="Calibri"/>
          <w:color w:val="000000" w:themeColor="text1"/>
        </w:rPr>
        <w:t>a</w:t>
      </w:r>
      <w:r w:rsidRPr="00D12BED">
        <w:rPr>
          <w:rFonts w:ascii="Arial Narrow" w:hAnsi="Arial Narrow" w:cs="Calibri"/>
          <w:color w:val="000000" w:themeColor="text1"/>
          <w:spacing w:val="3"/>
        </w:rPr>
        <w:t xml:space="preserve"> </w:t>
      </w:r>
      <w:r w:rsidRPr="00D12BED">
        <w:rPr>
          <w:rFonts w:ascii="Arial Narrow" w:hAnsi="Arial Narrow" w:cs="Calibri"/>
          <w:color w:val="000000" w:themeColor="text1"/>
          <w:spacing w:val="-1"/>
        </w:rPr>
        <w:t>d</w:t>
      </w:r>
      <w:r w:rsidRPr="00D12BED">
        <w:rPr>
          <w:rFonts w:ascii="Arial Narrow" w:hAnsi="Arial Narrow" w:cs="Calibri"/>
          <w:color w:val="000000" w:themeColor="text1"/>
          <w:spacing w:val="-3"/>
        </w:rPr>
        <w:t>i</w:t>
      </w:r>
      <w:r w:rsidRPr="00D12BED">
        <w:rPr>
          <w:rFonts w:ascii="Arial Narrow" w:hAnsi="Arial Narrow" w:cs="Calibri"/>
          <w:color w:val="000000" w:themeColor="text1"/>
          <w:spacing w:val="1"/>
        </w:rPr>
        <w:t>m</w:t>
      </w:r>
      <w:r w:rsidRPr="00D12BED">
        <w:rPr>
          <w:rFonts w:ascii="Arial Narrow" w:hAnsi="Arial Narrow" w:cs="Calibri"/>
          <w:color w:val="000000" w:themeColor="text1"/>
        </w:rPr>
        <w:t>aks</w:t>
      </w:r>
      <w:r w:rsidRPr="00D12BED">
        <w:rPr>
          <w:rFonts w:ascii="Arial Narrow" w:hAnsi="Arial Narrow" w:cs="Calibri"/>
          <w:color w:val="000000" w:themeColor="text1"/>
          <w:spacing w:val="-3"/>
        </w:rPr>
        <w:t>u</w:t>
      </w:r>
      <w:r w:rsidRPr="00D12BED">
        <w:rPr>
          <w:rFonts w:ascii="Arial Narrow" w:hAnsi="Arial Narrow" w:cs="Calibri"/>
          <w:color w:val="000000" w:themeColor="text1"/>
        </w:rPr>
        <w:t>d</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spacing w:val="-1"/>
        </w:rPr>
        <w:t>p</w:t>
      </w:r>
      <w:r w:rsidRPr="00D12BED">
        <w:rPr>
          <w:rFonts w:ascii="Arial Narrow" w:hAnsi="Arial Narrow" w:cs="Calibri"/>
          <w:color w:val="000000" w:themeColor="text1"/>
        </w:rPr>
        <w:t>a</w:t>
      </w:r>
      <w:r w:rsidRPr="00D12BED">
        <w:rPr>
          <w:rFonts w:ascii="Arial Narrow" w:hAnsi="Arial Narrow" w:cs="Calibri"/>
          <w:color w:val="000000" w:themeColor="text1"/>
          <w:spacing w:val="-1"/>
        </w:rPr>
        <w:t>d</w:t>
      </w:r>
      <w:r w:rsidRPr="00D12BED">
        <w:rPr>
          <w:rFonts w:ascii="Arial Narrow" w:hAnsi="Arial Narrow" w:cs="Calibri"/>
          <w:color w:val="000000" w:themeColor="text1"/>
        </w:rPr>
        <w:t>a</w:t>
      </w:r>
      <w:r w:rsidRPr="00D12BED">
        <w:rPr>
          <w:rFonts w:ascii="Arial Narrow" w:hAnsi="Arial Narrow" w:cs="Calibri"/>
          <w:color w:val="000000" w:themeColor="text1"/>
          <w:spacing w:val="3"/>
        </w:rPr>
        <w:t xml:space="preserve"> </w:t>
      </w:r>
      <w:r w:rsidRPr="00D12BED">
        <w:rPr>
          <w:rFonts w:ascii="Arial Narrow" w:hAnsi="Arial Narrow" w:cs="Calibri"/>
          <w:color w:val="000000" w:themeColor="text1"/>
          <w:spacing w:val="-1"/>
        </w:rPr>
        <w:t>bu</w:t>
      </w:r>
      <w:r w:rsidRPr="00D12BED">
        <w:rPr>
          <w:rFonts w:ascii="Arial Narrow" w:hAnsi="Arial Narrow" w:cs="Calibri"/>
          <w:color w:val="000000" w:themeColor="text1"/>
        </w:rPr>
        <w:t>tir</w:t>
      </w:r>
      <w:r w:rsidRPr="00D12BED">
        <w:rPr>
          <w:rFonts w:ascii="Arial Narrow" w:hAnsi="Arial Narrow" w:cs="Calibri"/>
          <w:color w:val="000000" w:themeColor="text1"/>
          <w:spacing w:val="3"/>
        </w:rPr>
        <w:t xml:space="preserve"> </w:t>
      </w:r>
      <w:r w:rsidRPr="00D12BED">
        <w:rPr>
          <w:rFonts w:ascii="Arial Narrow" w:hAnsi="Arial Narrow" w:cs="Calibri"/>
          <w:color w:val="000000" w:themeColor="text1"/>
          <w:lang w:val="en-US"/>
        </w:rPr>
        <w:t xml:space="preserve">3.1.1 </w:t>
      </w:r>
      <w:r w:rsidRPr="00D12BED">
        <w:rPr>
          <w:rFonts w:ascii="Arial Narrow" w:hAnsi="Arial Narrow" w:cs="Calibri"/>
          <w:color w:val="000000" w:themeColor="text1"/>
          <w:spacing w:val="3"/>
        </w:rPr>
        <w:t>d</w:t>
      </w:r>
      <w:r w:rsidRPr="00D12BED">
        <w:rPr>
          <w:rFonts w:ascii="Arial Narrow" w:hAnsi="Arial Narrow" w:cs="Calibri"/>
          <w:color w:val="000000" w:themeColor="text1"/>
        </w:rPr>
        <w:t>i atas,</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spacing w:val="-1"/>
        </w:rPr>
        <w:t>d</w:t>
      </w:r>
      <w:r w:rsidRPr="00D12BED">
        <w:rPr>
          <w:rFonts w:ascii="Arial Narrow" w:hAnsi="Arial Narrow" w:cs="Calibri"/>
          <w:color w:val="000000" w:themeColor="text1"/>
          <w:spacing w:val="-2"/>
        </w:rPr>
        <w:t>e</w:t>
      </w:r>
      <w:r w:rsidRPr="00D12BED">
        <w:rPr>
          <w:rFonts w:ascii="Arial Narrow" w:hAnsi="Arial Narrow" w:cs="Calibri"/>
          <w:color w:val="000000" w:themeColor="text1"/>
          <w:spacing w:val="-1"/>
        </w:rPr>
        <w:t>ng</w:t>
      </w:r>
      <w:r w:rsidRPr="00D12BED">
        <w:rPr>
          <w:rFonts w:ascii="Arial Narrow" w:hAnsi="Arial Narrow" w:cs="Calibri"/>
          <w:color w:val="000000" w:themeColor="text1"/>
        </w:rPr>
        <w:t xml:space="preserve">an </w:t>
      </w:r>
      <w:r w:rsidRPr="00D12BED">
        <w:rPr>
          <w:rFonts w:ascii="Arial Narrow" w:hAnsi="Arial Narrow" w:cs="Calibri"/>
          <w:color w:val="000000" w:themeColor="text1"/>
          <w:spacing w:val="1"/>
        </w:rPr>
        <w:t>m</w:t>
      </w:r>
      <w:r w:rsidRPr="00D12BED">
        <w:rPr>
          <w:rFonts w:ascii="Arial Narrow" w:hAnsi="Arial Narrow" w:cs="Calibri"/>
          <w:color w:val="000000" w:themeColor="text1"/>
        </w:rPr>
        <w:t>en</w:t>
      </w:r>
      <w:r w:rsidRPr="00D12BED">
        <w:rPr>
          <w:rFonts w:ascii="Arial Narrow" w:hAnsi="Arial Narrow" w:cs="Calibri"/>
          <w:color w:val="000000" w:themeColor="text1"/>
          <w:spacing w:val="-2"/>
        </w:rPr>
        <w:t>y</w:t>
      </w:r>
      <w:r w:rsidRPr="00D12BED">
        <w:rPr>
          <w:rFonts w:ascii="Arial Narrow" w:hAnsi="Arial Narrow" w:cs="Calibri"/>
          <w:color w:val="000000" w:themeColor="text1"/>
        </w:rPr>
        <w:t>a</w:t>
      </w:r>
      <w:r w:rsidRPr="00D12BED">
        <w:rPr>
          <w:rFonts w:ascii="Arial Narrow" w:hAnsi="Arial Narrow" w:cs="Calibri"/>
          <w:color w:val="000000" w:themeColor="text1"/>
          <w:spacing w:val="1"/>
        </w:rPr>
        <w:t>m</w:t>
      </w:r>
      <w:r w:rsidRPr="00D12BED">
        <w:rPr>
          <w:rFonts w:ascii="Arial Narrow" w:hAnsi="Arial Narrow" w:cs="Calibri"/>
          <w:color w:val="000000" w:themeColor="text1"/>
          <w:spacing w:val="-1"/>
        </w:rPr>
        <w:t>p</w:t>
      </w:r>
      <w:r w:rsidRPr="00D12BED">
        <w:rPr>
          <w:rFonts w:ascii="Arial Narrow" w:hAnsi="Arial Narrow" w:cs="Calibri"/>
          <w:color w:val="000000" w:themeColor="text1"/>
        </w:rPr>
        <w:t>a</w:t>
      </w:r>
      <w:r w:rsidRPr="00D12BED">
        <w:rPr>
          <w:rFonts w:ascii="Arial Narrow" w:hAnsi="Arial Narrow" w:cs="Calibri"/>
          <w:color w:val="000000" w:themeColor="text1"/>
          <w:spacing w:val="-3"/>
        </w:rPr>
        <w:t>i</w:t>
      </w:r>
      <w:r w:rsidRPr="00D12BED">
        <w:rPr>
          <w:rFonts w:ascii="Arial Narrow" w:hAnsi="Arial Narrow" w:cs="Calibri"/>
          <w:color w:val="000000" w:themeColor="text1"/>
        </w:rPr>
        <w:t xml:space="preserve">kan </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spacing w:val="-1"/>
        </w:rPr>
        <w:t>p</w:t>
      </w:r>
      <w:r w:rsidRPr="00D12BED">
        <w:rPr>
          <w:rFonts w:ascii="Arial Narrow" w:hAnsi="Arial Narrow" w:cs="Calibri"/>
          <w:color w:val="000000" w:themeColor="text1"/>
        </w:rPr>
        <w:t>er</w:t>
      </w:r>
      <w:r w:rsidRPr="00D12BED">
        <w:rPr>
          <w:rFonts w:ascii="Arial Narrow" w:hAnsi="Arial Narrow" w:cs="Calibri"/>
          <w:color w:val="000000" w:themeColor="text1"/>
          <w:spacing w:val="-1"/>
        </w:rPr>
        <w:t>m</w:t>
      </w:r>
      <w:r w:rsidRPr="00D12BED">
        <w:rPr>
          <w:rFonts w:ascii="Arial Narrow" w:hAnsi="Arial Narrow" w:cs="Calibri"/>
          <w:color w:val="000000" w:themeColor="text1"/>
          <w:spacing w:val="1"/>
        </w:rPr>
        <w:t>o</w:t>
      </w:r>
      <w:r w:rsidRPr="00D12BED">
        <w:rPr>
          <w:rFonts w:ascii="Arial Narrow" w:hAnsi="Arial Narrow" w:cs="Calibri"/>
          <w:color w:val="000000" w:themeColor="text1"/>
          <w:spacing w:val="-1"/>
        </w:rPr>
        <w:t>h</w:t>
      </w:r>
      <w:r w:rsidRPr="00D12BED">
        <w:rPr>
          <w:rFonts w:ascii="Arial Narrow" w:hAnsi="Arial Narrow" w:cs="Calibri"/>
          <w:color w:val="000000" w:themeColor="text1"/>
          <w:spacing w:val="1"/>
        </w:rPr>
        <w:t>o</w:t>
      </w:r>
      <w:r w:rsidRPr="00D12BED">
        <w:rPr>
          <w:rFonts w:ascii="Arial Narrow" w:hAnsi="Arial Narrow" w:cs="Calibri"/>
          <w:color w:val="000000" w:themeColor="text1"/>
          <w:spacing w:val="-3"/>
        </w:rPr>
        <w:t>n</w:t>
      </w:r>
      <w:r w:rsidRPr="00D12BED">
        <w:rPr>
          <w:rFonts w:ascii="Arial Narrow" w:hAnsi="Arial Narrow" w:cs="Calibri"/>
          <w:color w:val="000000" w:themeColor="text1"/>
        </w:rPr>
        <w:t xml:space="preserve">an  </w:t>
      </w:r>
      <w:r w:rsidRPr="00D12BED">
        <w:rPr>
          <w:rFonts w:ascii="Arial Narrow" w:hAnsi="Arial Narrow" w:cs="Calibri"/>
          <w:color w:val="000000" w:themeColor="text1"/>
          <w:spacing w:val="-1"/>
        </w:rPr>
        <w:t>p</w:t>
      </w:r>
      <w:r w:rsidRPr="00D12BED">
        <w:rPr>
          <w:rFonts w:ascii="Arial Narrow" w:hAnsi="Arial Narrow" w:cs="Calibri"/>
          <w:color w:val="000000" w:themeColor="text1"/>
        </w:rPr>
        <w:t>ers</w:t>
      </w:r>
      <w:r w:rsidRPr="00D12BED">
        <w:rPr>
          <w:rFonts w:ascii="Arial Narrow" w:hAnsi="Arial Narrow" w:cs="Calibri"/>
          <w:color w:val="000000" w:themeColor="text1"/>
          <w:spacing w:val="1"/>
        </w:rPr>
        <w:t>e</w:t>
      </w:r>
      <w:r w:rsidRPr="00D12BED">
        <w:rPr>
          <w:rFonts w:ascii="Arial Narrow" w:hAnsi="Arial Narrow" w:cs="Calibri"/>
          <w:color w:val="000000" w:themeColor="text1"/>
        </w:rPr>
        <w:t>tuj</w:t>
      </w:r>
      <w:r w:rsidRPr="00D12BED">
        <w:rPr>
          <w:rFonts w:ascii="Arial Narrow" w:hAnsi="Arial Narrow" w:cs="Calibri"/>
          <w:color w:val="000000" w:themeColor="text1"/>
          <w:spacing w:val="-1"/>
        </w:rPr>
        <w:t>u</w:t>
      </w:r>
      <w:r w:rsidRPr="00D12BED">
        <w:rPr>
          <w:rFonts w:ascii="Arial Narrow" w:hAnsi="Arial Narrow" w:cs="Calibri"/>
          <w:color w:val="000000" w:themeColor="text1"/>
        </w:rPr>
        <w:t>an  se</w:t>
      </w:r>
      <w:r w:rsidRPr="00D12BED">
        <w:rPr>
          <w:rFonts w:ascii="Arial Narrow" w:hAnsi="Arial Narrow" w:cs="Calibri"/>
          <w:color w:val="000000" w:themeColor="text1"/>
          <w:spacing w:val="1"/>
        </w:rPr>
        <w:t>c</w:t>
      </w:r>
      <w:r w:rsidRPr="00D12BED">
        <w:rPr>
          <w:rFonts w:ascii="Arial Narrow" w:hAnsi="Arial Narrow" w:cs="Calibri"/>
          <w:color w:val="000000" w:themeColor="text1"/>
        </w:rPr>
        <w:t xml:space="preserve">ara </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rPr>
        <w:t>t</w:t>
      </w:r>
      <w:r w:rsidRPr="00D12BED">
        <w:rPr>
          <w:rFonts w:ascii="Arial Narrow" w:hAnsi="Arial Narrow" w:cs="Calibri"/>
          <w:color w:val="000000" w:themeColor="text1"/>
          <w:spacing w:val="-1"/>
        </w:rPr>
        <w:t>e</w:t>
      </w:r>
      <w:r w:rsidRPr="00D12BED">
        <w:rPr>
          <w:rFonts w:ascii="Arial Narrow" w:hAnsi="Arial Narrow" w:cs="Calibri"/>
          <w:color w:val="000000" w:themeColor="text1"/>
        </w:rPr>
        <w:t>rtu</w:t>
      </w:r>
      <w:r w:rsidRPr="00D12BED">
        <w:rPr>
          <w:rFonts w:ascii="Arial Narrow" w:hAnsi="Arial Narrow" w:cs="Calibri"/>
          <w:color w:val="000000" w:themeColor="text1"/>
          <w:spacing w:val="-1"/>
        </w:rPr>
        <w:t>l</w:t>
      </w:r>
      <w:r w:rsidRPr="00D12BED">
        <w:rPr>
          <w:rFonts w:ascii="Arial Narrow" w:hAnsi="Arial Narrow" w:cs="Calibri"/>
          <w:color w:val="000000" w:themeColor="text1"/>
        </w:rPr>
        <w:t xml:space="preserve">is </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spacing w:val="-1"/>
        </w:rPr>
        <w:t>d</w:t>
      </w:r>
      <w:r w:rsidRPr="00D12BED">
        <w:rPr>
          <w:rFonts w:ascii="Arial Narrow" w:hAnsi="Arial Narrow" w:cs="Calibri"/>
          <w:color w:val="000000" w:themeColor="text1"/>
        </w:rPr>
        <w:t xml:space="preserve">ari  salah  satu </w:t>
      </w:r>
      <w:r w:rsidRPr="00D12BED">
        <w:rPr>
          <w:rFonts w:ascii="Arial Narrow" w:hAnsi="Arial Narrow" w:cs="Calibri"/>
          <w:color w:val="000000" w:themeColor="text1"/>
          <w:spacing w:val="5"/>
        </w:rPr>
        <w:t xml:space="preserve"> </w:t>
      </w:r>
      <w:r w:rsidRPr="00D12BED">
        <w:rPr>
          <w:rFonts w:ascii="Arial Narrow" w:hAnsi="Arial Narrow" w:cs="Calibri"/>
          <w:b/>
          <w:bCs/>
          <w:color w:val="000000" w:themeColor="text1"/>
        </w:rPr>
        <w:t>P</w:t>
      </w:r>
      <w:r w:rsidRPr="00D12BED">
        <w:rPr>
          <w:rFonts w:ascii="Arial Narrow" w:hAnsi="Arial Narrow" w:cs="Calibri"/>
          <w:b/>
          <w:bCs/>
          <w:color w:val="000000" w:themeColor="text1"/>
          <w:spacing w:val="1"/>
        </w:rPr>
        <w:t>I</w:t>
      </w:r>
      <w:r w:rsidRPr="00D12BED">
        <w:rPr>
          <w:rFonts w:ascii="Arial Narrow" w:hAnsi="Arial Narrow" w:cs="Calibri"/>
          <w:b/>
          <w:bCs/>
          <w:color w:val="000000" w:themeColor="text1"/>
        </w:rPr>
        <w:t xml:space="preserve">HAK </w:t>
      </w:r>
      <w:r w:rsidRPr="00D12BED">
        <w:rPr>
          <w:rFonts w:ascii="Arial Narrow" w:hAnsi="Arial Narrow" w:cs="Calibri"/>
          <w:color w:val="000000" w:themeColor="text1"/>
        </w:rPr>
        <w:t>k</w:t>
      </w:r>
      <w:r w:rsidRPr="00D12BED">
        <w:rPr>
          <w:rFonts w:ascii="Arial Narrow" w:hAnsi="Arial Narrow" w:cs="Calibri"/>
          <w:color w:val="000000" w:themeColor="text1"/>
          <w:spacing w:val="1"/>
        </w:rPr>
        <w:t>e</w:t>
      </w:r>
      <w:r w:rsidRPr="00D12BED">
        <w:rPr>
          <w:rFonts w:ascii="Arial Narrow" w:hAnsi="Arial Narrow" w:cs="Calibri"/>
          <w:color w:val="000000" w:themeColor="text1"/>
          <w:spacing w:val="-1"/>
        </w:rPr>
        <w:t>p</w:t>
      </w:r>
      <w:r w:rsidRPr="00D12BED">
        <w:rPr>
          <w:rFonts w:ascii="Arial Narrow" w:hAnsi="Arial Narrow" w:cs="Calibri"/>
          <w:color w:val="000000" w:themeColor="text1"/>
        </w:rPr>
        <w:t>a</w:t>
      </w:r>
      <w:r w:rsidRPr="00D12BED">
        <w:rPr>
          <w:rFonts w:ascii="Arial Narrow" w:hAnsi="Arial Narrow" w:cs="Calibri"/>
          <w:color w:val="000000" w:themeColor="text1"/>
          <w:spacing w:val="-1"/>
        </w:rPr>
        <w:t>d</w:t>
      </w:r>
      <w:r w:rsidRPr="00D12BED">
        <w:rPr>
          <w:rFonts w:ascii="Arial Narrow" w:hAnsi="Arial Narrow" w:cs="Calibri"/>
          <w:color w:val="000000" w:themeColor="text1"/>
        </w:rPr>
        <w:t>a</w:t>
      </w:r>
      <w:r w:rsidRPr="00D12BED">
        <w:rPr>
          <w:rFonts w:ascii="Arial Narrow" w:hAnsi="Arial Narrow" w:cs="Calibri"/>
          <w:color w:val="000000" w:themeColor="text1"/>
          <w:spacing w:val="1"/>
        </w:rPr>
        <w:t xml:space="preserve"> </w:t>
      </w:r>
      <w:r w:rsidRPr="00D12BED">
        <w:rPr>
          <w:rFonts w:ascii="Arial Narrow" w:hAnsi="Arial Narrow" w:cs="Calibri"/>
          <w:b/>
          <w:bCs/>
          <w:color w:val="000000" w:themeColor="text1"/>
          <w:spacing w:val="-2"/>
        </w:rPr>
        <w:t>P</w:t>
      </w:r>
      <w:r w:rsidRPr="00D12BED">
        <w:rPr>
          <w:rFonts w:ascii="Arial Narrow" w:hAnsi="Arial Narrow" w:cs="Calibri"/>
          <w:b/>
          <w:bCs/>
          <w:color w:val="000000" w:themeColor="text1"/>
          <w:spacing w:val="1"/>
        </w:rPr>
        <w:t>I</w:t>
      </w:r>
      <w:r w:rsidRPr="00D12BED">
        <w:rPr>
          <w:rFonts w:ascii="Arial Narrow" w:hAnsi="Arial Narrow" w:cs="Calibri"/>
          <w:b/>
          <w:bCs/>
          <w:color w:val="000000" w:themeColor="text1"/>
        </w:rPr>
        <w:t>HAK</w:t>
      </w:r>
      <w:r w:rsidRPr="00D12BED">
        <w:rPr>
          <w:rFonts w:ascii="Arial Narrow" w:hAnsi="Arial Narrow" w:cs="Calibri"/>
          <w:b/>
          <w:bCs/>
          <w:color w:val="000000" w:themeColor="text1"/>
          <w:spacing w:val="1"/>
        </w:rPr>
        <w:t xml:space="preserve"> </w:t>
      </w:r>
      <w:r w:rsidRPr="00D12BED">
        <w:rPr>
          <w:rFonts w:ascii="Arial Narrow" w:hAnsi="Arial Narrow" w:cs="Calibri"/>
          <w:color w:val="000000" w:themeColor="text1"/>
        </w:rPr>
        <w:t>la</w:t>
      </w:r>
      <w:r w:rsidRPr="00D12BED">
        <w:rPr>
          <w:rFonts w:ascii="Arial Narrow" w:hAnsi="Arial Narrow" w:cs="Calibri"/>
          <w:color w:val="000000" w:themeColor="text1"/>
          <w:spacing w:val="-1"/>
        </w:rPr>
        <w:t>in</w:t>
      </w:r>
      <w:r w:rsidRPr="00D12BED">
        <w:rPr>
          <w:rFonts w:ascii="Arial Narrow" w:hAnsi="Arial Narrow" w:cs="Calibri"/>
          <w:color w:val="000000" w:themeColor="text1"/>
          <w:spacing w:val="-3"/>
        </w:rPr>
        <w:t>n</w:t>
      </w:r>
      <w:r w:rsidRPr="00D12BED">
        <w:rPr>
          <w:rFonts w:ascii="Arial Narrow" w:hAnsi="Arial Narrow" w:cs="Calibri"/>
          <w:color w:val="000000" w:themeColor="text1"/>
          <w:spacing w:val="1"/>
        </w:rPr>
        <w:t>y</w:t>
      </w:r>
      <w:r w:rsidRPr="00D12BED">
        <w:rPr>
          <w:rFonts w:ascii="Arial Narrow" w:hAnsi="Arial Narrow" w:cs="Calibri"/>
          <w:color w:val="000000" w:themeColor="text1"/>
        </w:rPr>
        <w:t>a</w:t>
      </w:r>
      <w:r w:rsidRPr="00D12BED">
        <w:rPr>
          <w:rFonts w:ascii="Arial Narrow" w:hAnsi="Arial Narrow" w:cs="Calibri"/>
          <w:color w:val="000000" w:themeColor="text1"/>
          <w:lang w:val="en-US"/>
        </w:rPr>
        <w:t xml:space="preserve"> paling lambat 30 (tiga puluh) hari kalender sebelum Nota Kesepahaman ini berakhir</w:t>
      </w:r>
      <w:r w:rsidR="00556810" w:rsidRPr="00D12BED">
        <w:rPr>
          <w:rFonts w:ascii="Arial Narrow" w:hAnsi="Arial Narrow" w:cs="Calibri"/>
          <w:color w:val="000000" w:themeColor="text1"/>
          <w:lang w:val="en-GB"/>
        </w:rPr>
        <w:t>.</w:t>
      </w:r>
    </w:p>
    <w:p w14:paraId="06CA33F6" w14:textId="4B544A42" w:rsidR="00653AB0" w:rsidRPr="00D12BED" w:rsidRDefault="00653AB0" w:rsidP="00653AB0">
      <w:pPr>
        <w:widowControl w:val="0"/>
        <w:tabs>
          <w:tab w:val="left" w:pos="1530"/>
        </w:tabs>
        <w:autoSpaceDE w:val="0"/>
        <w:autoSpaceDN w:val="0"/>
        <w:adjustRightInd w:val="0"/>
        <w:spacing w:after="0" w:line="240" w:lineRule="auto"/>
        <w:jc w:val="both"/>
        <w:rPr>
          <w:rFonts w:ascii="Arial Narrow" w:hAnsi="Arial Narrow" w:cs="Calibri"/>
          <w:color w:val="000000" w:themeColor="text1"/>
        </w:rPr>
      </w:pPr>
    </w:p>
    <w:p w14:paraId="0C34BA65" w14:textId="14298260" w:rsidR="0069099B" w:rsidRPr="00D12BED" w:rsidRDefault="0069099B" w:rsidP="006278F6">
      <w:pPr>
        <w:widowControl w:val="0"/>
        <w:numPr>
          <w:ilvl w:val="2"/>
          <w:numId w:val="12"/>
        </w:numPr>
        <w:tabs>
          <w:tab w:val="left" w:pos="1530"/>
        </w:tabs>
        <w:autoSpaceDE w:val="0"/>
        <w:autoSpaceDN w:val="0"/>
        <w:adjustRightInd w:val="0"/>
        <w:spacing w:after="0" w:line="240" w:lineRule="auto"/>
        <w:ind w:left="1530"/>
        <w:jc w:val="both"/>
        <w:rPr>
          <w:rFonts w:ascii="Arial Narrow" w:hAnsi="Arial Narrow" w:cs="Calibri"/>
          <w:color w:val="000000" w:themeColor="text1"/>
        </w:rPr>
      </w:pPr>
      <w:r w:rsidRPr="00D12BED">
        <w:rPr>
          <w:rFonts w:ascii="Arial Narrow" w:hAnsi="Arial Narrow" w:cs="Calibri"/>
          <w:color w:val="000000" w:themeColor="text1"/>
          <w:position w:val="1"/>
        </w:rPr>
        <w:t>T</w:t>
      </w:r>
      <w:r w:rsidRPr="00D12BED">
        <w:rPr>
          <w:rFonts w:ascii="Arial Narrow" w:hAnsi="Arial Narrow" w:cs="Calibri"/>
          <w:color w:val="000000" w:themeColor="text1"/>
          <w:spacing w:val="1"/>
          <w:position w:val="1"/>
        </w:rPr>
        <w:t>e</w:t>
      </w:r>
      <w:r w:rsidRPr="00D12BED">
        <w:rPr>
          <w:rFonts w:ascii="Arial Narrow" w:hAnsi="Arial Narrow" w:cs="Calibri"/>
          <w:color w:val="000000" w:themeColor="text1"/>
          <w:position w:val="1"/>
        </w:rPr>
        <w:t>r</w:t>
      </w:r>
      <w:r w:rsidRPr="00D12BED">
        <w:rPr>
          <w:rFonts w:ascii="Arial Narrow" w:hAnsi="Arial Narrow" w:cs="Calibri"/>
          <w:color w:val="000000" w:themeColor="text1"/>
          <w:spacing w:val="-1"/>
          <w:position w:val="1"/>
        </w:rPr>
        <w:t>d</w:t>
      </w:r>
      <w:r w:rsidRPr="00D12BED">
        <w:rPr>
          <w:rFonts w:ascii="Arial Narrow" w:hAnsi="Arial Narrow" w:cs="Calibri"/>
          <w:color w:val="000000" w:themeColor="text1"/>
          <w:position w:val="1"/>
        </w:rPr>
        <w:t>a</w:t>
      </w:r>
      <w:r w:rsidRPr="00D12BED">
        <w:rPr>
          <w:rFonts w:ascii="Arial Narrow" w:hAnsi="Arial Narrow" w:cs="Calibri"/>
          <w:color w:val="000000" w:themeColor="text1"/>
          <w:spacing w:val="-1"/>
          <w:position w:val="1"/>
        </w:rPr>
        <w:t>p</w:t>
      </w:r>
      <w:r w:rsidRPr="00D12BED">
        <w:rPr>
          <w:rFonts w:ascii="Arial Narrow" w:hAnsi="Arial Narrow" w:cs="Calibri"/>
          <w:color w:val="000000" w:themeColor="text1"/>
          <w:position w:val="1"/>
        </w:rPr>
        <w:t xml:space="preserve">at </w:t>
      </w:r>
      <w:r w:rsidRPr="00D12BED">
        <w:rPr>
          <w:rFonts w:ascii="Arial Narrow" w:hAnsi="Arial Narrow" w:cs="Calibri"/>
          <w:color w:val="000000" w:themeColor="text1"/>
          <w:spacing w:val="-2"/>
          <w:position w:val="1"/>
        </w:rPr>
        <w:t>k</w:t>
      </w:r>
      <w:r w:rsidRPr="00D12BED">
        <w:rPr>
          <w:rFonts w:ascii="Arial Narrow" w:hAnsi="Arial Narrow" w:cs="Calibri"/>
          <w:color w:val="000000" w:themeColor="text1"/>
          <w:position w:val="1"/>
        </w:rPr>
        <w:t>e</w:t>
      </w:r>
      <w:r w:rsidRPr="00D12BED">
        <w:rPr>
          <w:rFonts w:ascii="Arial Narrow" w:hAnsi="Arial Narrow" w:cs="Calibri"/>
          <w:color w:val="000000" w:themeColor="text1"/>
          <w:spacing w:val="1"/>
          <w:position w:val="1"/>
        </w:rPr>
        <w:t>t</w:t>
      </w:r>
      <w:r w:rsidRPr="00D12BED">
        <w:rPr>
          <w:rFonts w:ascii="Arial Narrow" w:hAnsi="Arial Narrow" w:cs="Calibri"/>
          <w:color w:val="000000" w:themeColor="text1"/>
          <w:position w:val="1"/>
        </w:rPr>
        <w:t>entu</w:t>
      </w:r>
      <w:r w:rsidRPr="00D12BED">
        <w:rPr>
          <w:rFonts w:ascii="Arial Narrow" w:hAnsi="Arial Narrow" w:cs="Calibri"/>
          <w:color w:val="000000" w:themeColor="text1"/>
          <w:spacing w:val="-1"/>
          <w:position w:val="1"/>
        </w:rPr>
        <w:t>a</w:t>
      </w:r>
      <w:r w:rsidRPr="00D12BED">
        <w:rPr>
          <w:rFonts w:ascii="Arial Narrow" w:hAnsi="Arial Narrow" w:cs="Calibri"/>
          <w:color w:val="000000" w:themeColor="text1"/>
          <w:position w:val="1"/>
        </w:rPr>
        <w:t xml:space="preserve">n </w:t>
      </w:r>
      <w:r w:rsidRPr="00D12BED">
        <w:rPr>
          <w:rFonts w:ascii="Arial Narrow" w:hAnsi="Arial Narrow" w:cs="Calibri"/>
          <w:color w:val="000000" w:themeColor="text1"/>
          <w:spacing w:val="-1"/>
          <w:position w:val="1"/>
          <w:lang w:val="en-US"/>
        </w:rPr>
        <w:t>p</w:t>
      </w:r>
      <w:r w:rsidRPr="00D12BED">
        <w:rPr>
          <w:rFonts w:ascii="Arial Narrow" w:hAnsi="Arial Narrow" w:cs="Calibri"/>
          <w:color w:val="000000" w:themeColor="text1"/>
          <w:spacing w:val="-2"/>
          <w:position w:val="1"/>
        </w:rPr>
        <w:t>e</w:t>
      </w:r>
      <w:r w:rsidRPr="00D12BED">
        <w:rPr>
          <w:rFonts w:ascii="Arial Narrow" w:hAnsi="Arial Narrow" w:cs="Calibri"/>
          <w:color w:val="000000" w:themeColor="text1"/>
          <w:position w:val="1"/>
        </w:rPr>
        <w:t>r</w:t>
      </w:r>
      <w:r w:rsidRPr="00D12BED">
        <w:rPr>
          <w:rFonts w:ascii="Arial Narrow" w:hAnsi="Arial Narrow" w:cs="Calibri"/>
          <w:color w:val="000000" w:themeColor="text1"/>
          <w:spacing w:val="-1"/>
          <w:position w:val="1"/>
        </w:rPr>
        <w:t>und</w:t>
      </w:r>
      <w:r w:rsidRPr="00D12BED">
        <w:rPr>
          <w:rFonts w:ascii="Arial Narrow" w:hAnsi="Arial Narrow" w:cs="Calibri"/>
          <w:color w:val="000000" w:themeColor="text1"/>
          <w:position w:val="1"/>
        </w:rPr>
        <w:t>a</w:t>
      </w:r>
      <w:r w:rsidRPr="00D12BED">
        <w:rPr>
          <w:rFonts w:ascii="Arial Narrow" w:hAnsi="Arial Narrow" w:cs="Calibri"/>
          <w:color w:val="000000" w:themeColor="text1"/>
          <w:spacing w:val="-1"/>
          <w:position w:val="1"/>
        </w:rPr>
        <w:t>n</w:t>
      </w:r>
      <w:r w:rsidRPr="00D12BED">
        <w:rPr>
          <w:rFonts w:ascii="Arial Narrow" w:hAnsi="Arial Narrow" w:cs="Calibri"/>
          <w:color w:val="000000" w:themeColor="text1"/>
          <w:spacing w:val="1"/>
          <w:position w:val="1"/>
        </w:rPr>
        <w:t>g</w:t>
      </w:r>
      <w:r w:rsidRPr="00D12BED">
        <w:rPr>
          <w:rFonts w:ascii="Arial Narrow" w:hAnsi="Arial Narrow" w:cs="Calibri"/>
          <w:color w:val="000000" w:themeColor="text1"/>
          <w:position w:val="1"/>
        </w:rPr>
        <w:t>-</w:t>
      </w:r>
      <w:r w:rsidRPr="00D12BED">
        <w:rPr>
          <w:rFonts w:ascii="Arial Narrow" w:hAnsi="Arial Narrow" w:cs="Calibri"/>
          <w:color w:val="000000" w:themeColor="text1"/>
          <w:spacing w:val="-1"/>
          <w:position w:val="1"/>
        </w:rPr>
        <w:t>und</w:t>
      </w:r>
      <w:r w:rsidRPr="00D12BED">
        <w:rPr>
          <w:rFonts w:ascii="Arial Narrow" w:hAnsi="Arial Narrow" w:cs="Calibri"/>
          <w:color w:val="000000" w:themeColor="text1"/>
          <w:position w:val="1"/>
        </w:rPr>
        <w:t>a</w:t>
      </w:r>
      <w:r w:rsidRPr="00D12BED">
        <w:rPr>
          <w:rFonts w:ascii="Arial Narrow" w:hAnsi="Arial Narrow" w:cs="Calibri"/>
          <w:color w:val="000000" w:themeColor="text1"/>
          <w:spacing w:val="-1"/>
          <w:position w:val="1"/>
        </w:rPr>
        <w:t>ng</w:t>
      </w:r>
      <w:r w:rsidRPr="00D12BED">
        <w:rPr>
          <w:rFonts w:ascii="Arial Narrow" w:hAnsi="Arial Narrow" w:cs="Calibri"/>
          <w:color w:val="000000" w:themeColor="text1"/>
          <w:spacing w:val="2"/>
          <w:position w:val="1"/>
        </w:rPr>
        <w:t>a</w:t>
      </w:r>
      <w:r w:rsidRPr="00D12BED">
        <w:rPr>
          <w:rFonts w:ascii="Arial Narrow" w:hAnsi="Arial Narrow" w:cs="Calibri"/>
          <w:color w:val="000000" w:themeColor="text1"/>
          <w:position w:val="1"/>
        </w:rPr>
        <w:t xml:space="preserve">n </w:t>
      </w:r>
      <w:r w:rsidRPr="00D12BED">
        <w:rPr>
          <w:rFonts w:ascii="Arial Narrow" w:hAnsi="Arial Narrow" w:cs="Calibri"/>
          <w:color w:val="000000" w:themeColor="text1"/>
          <w:spacing w:val="-1"/>
          <w:position w:val="1"/>
        </w:rPr>
        <w:t>d</w:t>
      </w:r>
      <w:r w:rsidRPr="00D12BED">
        <w:rPr>
          <w:rFonts w:ascii="Arial Narrow" w:hAnsi="Arial Narrow" w:cs="Calibri"/>
          <w:color w:val="000000" w:themeColor="text1"/>
          <w:position w:val="1"/>
        </w:rPr>
        <w:t>a</w:t>
      </w:r>
      <w:r w:rsidRPr="00D12BED">
        <w:rPr>
          <w:rFonts w:ascii="Arial Narrow" w:hAnsi="Arial Narrow" w:cs="Calibri"/>
          <w:color w:val="000000" w:themeColor="text1"/>
          <w:spacing w:val="-1"/>
          <w:position w:val="1"/>
        </w:rPr>
        <w:t>n</w:t>
      </w:r>
      <w:r w:rsidRPr="00D12BED">
        <w:rPr>
          <w:rFonts w:ascii="Arial Narrow" w:hAnsi="Arial Narrow" w:cs="Calibri"/>
          <w:color w:val="000000" w:themeColor="text1"/>
          <w:spacing w:val="1"/>
          <w:position w:val="1"/>
        </w:rPr>
        <w:t>/</w:t>
      </w:r>
      <w:r w:rsidRPr="00D12BED">
        <w:rPr>
          <w:rFonts w:ascii="Arial Narrow" w:hAnsi="Arial Narrow" w:cs="Calibri"/>
          <w:color w:val="000000" w:themeColor="text1"/>
          <w:position w:val="1"/>
        </w:rPr>
        <w:t>atau k</w:t>
      </w:r>
      <w:r w:rsidRPr="00D12BED">
        <w:rPr>
          <w:rFonts w:ascii="Arial Narrow" w:hAnsi="Arial Narrow" w:cs="Calibri"/>
          <w:color w:val="000000" w:themeColor="text1"/>
          <w:spacing w:val="1"/>
          <w:position w:val="1"/>
        </w:rPr>
        <w:t>e</w:t>
      </w:r>
      <w:r w:rsidRPr="00D12BED">
        <w:rPr>
          <w:rFonts w:ascii="Arial Narrow" w:hAnsi="Arial Narrow" w:cs="Calibri"/>
          <w:color w:val="000000" w:themeColor="text1"/>
          <w:spacing w:val="-1"/>
          <w:position w:val="1"/>
        </w:rPr>
        <w:t>b</w:t>
      </w:r>
      <w:r w:rsidRPr="00D12BED">
        <w:rPr>
          <w:rFonts w:ascii="Arial Narrow" w:hAnsi="Arial Narrow" w:cs="Calibri"/>
          <w:color w:val="000000" w:themeColor="text1"/>
          <w:position w:val="1"/>
        </w:rPr>
        <w:t xml:space="preserve">ijakan </w:t>
      </w:r>
      <w:r w:rsidRPr="00D12BED">
        <w:rPr>
          <w:rFonts w:ascii="Arial Narrow" w:hAnsi="Arial Narrow" w:cs="Calibri"/>
          <w:color w:val="000000" w:themeColor="text1"/>
          <w:spacing w:val="1"/>
          <w:position w:val="1"/>
        </w:rPr>
        <w:t>y</w:t>
      </w:r>
      <w:r w:rsidRPr="00D12BED">
        <w:rPr>
          <w:rFonts w:ascii="Arial Narrow" w:hAnsi="Arial Narrow" w:cs="Calibri"/>
          <w:color w:val="000000" w:themeColor="text1"/>
          <w:position w:val="1"/>
        </w:rPr>
        <w:t>a</w:t>
      </w:r>
      <w:r w:rsidRPr="00D12BED">
        <w:rPr>
          <w:rFonts w:ascii="Arial Narrow" w:hAnsi="Arial Narrow" w:cs="Calibri"/>
          <w:color w:val="000000" w:themeColor="text1"/>
          <w:spacing w:val="-1"/>
          <w:position w:val="1"/>
        </w:rPr>
        <w:t>n</w:t>
      </w:r>
      <w:r w:rsidRPr="00D12BED">
        <w:rPr>
          <w:rFonts w:ascii="Arial Narrow" w:hAnsi="Arial Narrow" w:cs="Calibri"/>
          <w:color w:val="000000" w:themeColor="text1"/>
          <w:position w:val="1"/>
        </w:rPr>
        <w:t xml:space="preserve">g </w:t>
      </w:r>
      <w:r w:rsidRPr="00D12BED">
        <w:rPr>
          <w:rFonts w:ascii="Arial Narrow" w:hAnsi="Arial Narrow" w:cs="Calibri"/>
          <w:color w:val="000000" w:themeColor="text1"/>
          <w:spacing w:val="-2"/>
          <w:position w:val="1"/>
        </w:rPr>
        <w:t>t</w:t>
      </w:r>
      <w:r w:rsidRPr="00D12BED">
        <w:rPr>
          <w:rFonts w:ascii="Arial Narrow" w:hAnsi="Arial Narrow" w:cs="Calibri"/>
          <w:color w:val="000000" w:themeColor="text1"/>
          <w:position w:val="1"/>
        </w:rPr>
        <w:t>i</w:t>
      </w:r>
      <w:r w:rsidRPr="00D12BED">
        <w:rPr>
          <w:rFonts w:ascii="Arial Narrow" w:hAnsi="Arial Narrow" w:cs="Calibri"/>
          <w:color w:val="000000" w:themeColor="text1"/>
          <w:spacing w:val="-1"/>
          <w:position w:val="1"/>
        </w:rPr>
        <w:t>d</w:t>
      </w:r>
      <w:r w:rsidRPr="00D12BED">
        <w:rPr>
          <w:rFonts w:ascii="Arial Narrow" w:hAnsi="Arial Narrow" w:cs="Calibri"/>
          <w:color w:val="000000" w:themeColor="text1"/>
          <w:position w:val="1"/>
        </w:rPr>
        <w:t>ak</w:t>
      </w:r>
      <w:r w:rsidRPr="00D12BED">
        <w:rPr>
          <w:rFonts w:ascii="Arial Narrow" w:hAnsi="Arial Narrow" w:cs="Calibri"/>
          <w:color w:val="000000" w:themeColor="text1"/>
          <w:position w:val="1"/>
          <w:lang w:val="en-US"/>
        </w:rPr>
        <w:t xml:space="preserve"> </w:t>
      </w:r>
      <w:r w:rsidRPr="00D12BED">
        <w:rPr>
          <w:rFonts w:ascii="Arial Narrow" w:hAnsi="Arial Narrow" w:cs="Calibri"/>
          <w:color w:val="000000" w:themeColor="text1"/>
          <w:spacing w:val="1"/>
        </w:rPr>
        <w:t>m</w:t>
      </w:r>
      <w:r w:rsidRPr="00D12BED">
        <w:rPr>
          <w:rFonts w:ascii="Arial Narrow" w:hAnsi="Arial Narrow" w:cs="Calibri"/>
          <w:color w:val="000000" w:themeColor="text1"/>
          <w:spacing w:val="-2"/>
        </w:rPr>
        <w:t>e</w:t>
      </w:r>
      <w:r w:rsidRPr="00D12BED">
        <w:rPr>
          <w:rFonts w:ascii="Arial Narrow" w:hAnsi="Arial Narrow" w:cs="Calibri"/>
          <w:color w:val="000000" w:themeColor="text1"/>
          <w:spacing w:val="1"/>
        </w:rPr>
        <w:t>m</w:t>
      </w:r>
      <w:r w:rsidRPr="00D12BED">
        <w:rPr>
          <w:rFonts w:ascii="Arial Narrow" w:hAnsi="Arial Narrow" w:cs="Calibri"/>
          <w:color w:val="000000" w:themeColor="text1"/>
          <w:spacing w:val="-1"/>
        </w:rPr>
        <w:t>ung</w:t>
      </w:r>
      <w:r w:rsidRPr="00D12BED">
        <w:rPr>
          <w:rFonts w:ascii="Arial Narrow" w:hAnsi="Arial Narrow" w:cs="Calibri"/>
          <w:color w:val="000000" w:themeColor="text1"/>
        </w:rPr>
        <w:t>ki</w:t>
      </w:r>
      <w:r w:rsidRPr="00D12BED">
        <w:rPr>
          <w:rFonts w:ascii="Arial Narrow" w:hAnsi="Arial Narrow" w:cs="Calibri"/>
          <w:color w:val="000000" w:themeColor="text1"/>
          <w:spacing w:val="-1"/>
        </w:rPr>
        <w:t>n</w:t>
      </w:r>
      <w:r w:rsidRPr="00D12BED">
        <w:rPr>
          <w:rFonts w:ascii="Arial Narrow" w:hAnsi="Arial Narrow" w:cs="Calibri"/>
          <w:color w:val="000000" w:themeColor="text1"/>
        </w:rPr>
        <w:t>kan</w:t>
      </w:r>
      <w:r w:rsidRPr="00D12BED">
        <w:rPr>
          <w:rFonts w:ascii="Arial Narrow" w:hAnsi="Arial Narrow" w:cs="Calibri"/>
          <w:color w:val="000000" w:themeColor="text1"/>
          <w:spacing w:val="3"/>
        </w:rPr>
        <w:t xml:space="preserve"> </w:t>
      </w:r>
      <w:r w:rsidRPr="00D12BED">
        <w:rPr>
          <w:rFonts w:ascii="Arial Narrow" w:hAnsi="Arial Narrow" w:cs="Calibri"/>
          <w:color w:val="000000" w:themeColor="text1"/>
          <w:spacing w:val="-1"/>
        </w:rPr>
        <w:t>d</w:t>
      </w:r>
      <w:r w:rsidRPr="00D12BED">
        <w:rPr>
          <w:rFonts w:ascii="Arial Narrow" w:hAnsi="Arial Narrow" w:cs="Calibri"/>
          <w:color w:val="000000" w:themeColor="text1"/>
        </w:rPr>
        <w:t>ilak</w:t>
      </w:r>
      <w:r w:rsidRPr="00D12BED">
        <w:rPr>
          <w:rFonts w:ascii="Arial Narrow" w:hAnsi="Arial Narrow" w:cs="Calibri"/>
          <w:color w:val="000000" w:themeColor="text1"/>
          <w:spacing w:val="-2"/>
        </w:rPr>
        <w:t>s</w:t>
      </w:r>
      <w:r w:rsidRPr="00D12BED">
        <w:rPr>
          <w:rFonts w:ascii="Arial Narrow" w:hAnsi="Arial Narrow" w:cs="Calibri"/>
          <w:color w:val="000000" w:themeColor="text1"/>
        </w:rPr>
        <w:t>a</w:t>
      </w:r>
      <w:r w:rsidRPr="00D12BED">
        <w:rPr>
          <w:rFonts w:ascii="Arial Narrow" w:hAnsi="Arial Narrow" w:cs="Calibri"/>
          <w:color w:val="000000" w:themeColor="text1"/>
          <w:spacing w:val="-1"/>
        </w:rPr>
        <w:t>n</w:t>
      </w:r>
      <w:r w:rsidRPr="00D12BED">
        <w:rPr>
          <w:rFonts w:ascii="Arial Narrow" w:hAnsi="Arial Narrow" w:cs="Calibri"/>
          <w:color w:val="000000" w:themeColor="text1"/>
        </w:rPr>
        <w:t>a</w:t>
      </w:r>
      <w:r w:rsidRPr="00D12BED">
        <w:rPr>
          <w:rFonts w:ascii="Arial Narrow" w:hAnsi="Arial Narrow" w:cs="Calibri"/>
          <w:color w:val="000000" w:themeColor="text1"/>
          <w:spacing w:val="-2"/>
        </w:rPr>
        <w:t>k</w:t>
      </w:r>
      <w:r w:rsidRPr="00D12BED">
        <w:rPr>
          <w:rFonts w:ascii="Arial Narrow" w:hAnsi="Arial Narrow" w:cs="Calibri"/>
          <w:color w:val="000000" w:themeColor="text1"/>
        </w:rPr>
        <w:t>a</w:t>
      </w:r>
      <w:r w:rsidRPr="00D12BED">
        <w:rPr>
          <w:rFonts w:ascii="Arial Narrow" w:hAnsi="Arial Narrow" w:cs="Calibri"/>
          <w:color w:val="000000" w:themeColor="text1"/>
          <w:spacing w:val="-1"/>
        </w:rPr>
        <w:t>nn</w:t>
      </w:r>
      <w:r w:rsidRPr="00D12BED">
        <w:rPr>
          <w:rFonts w:ascii="Arial Narrow" w:hAnsi="Arial Narrow" w:cs="Calibri"/>
          <w:color w:val="000000" w:themeColor="text1"/>
          <w:spacing w:val="1"/>
        </w:rPr>
        <w:t>y</w:t>
      </w:r>
      <w:r w:rsidRPr="00D12BED">
        <w:rPr>
          <w:rFonts w:ascii="Arial Narrow" w:hAnsi="Arial Narrow" w:cs="Calibri"/>
          <w:color w:val="000000" w:themeColor="text1"/>
        </w:rPr>
        <w:t>a</w:t>
      </w:r>
      <w:r w:rsidRPr="00D12BED">
        <w:rPr>
          <w:rFonts w:ascii="Arial Narrow" w:hAnsi="Arial Narrow" w:cs="Calibri"/>
          <w:color w:val="000000" w:themeColor="text1"/>
          <w:spacing w:val="3"/>
        </w:rPr>
        <w:t xml:space="preserve"> </w:t>
      </w:r>
      <w:r w:rsidRPr="00D12BED">
        <w:rPr>
          <w:rFonts w:ascii="Arial Narrow" w:hAnsi="Arial Narrow" w:cs="Calibri"/>
          <w:color w:val="000000" w:themeColor="text1"/>
        </w:rPr>
        <w:t>k</w:t>
      </w:r>
      <w:r w:rsidRPr="00D12BED">
        <w:rPr>
          <w:rFonts w:ascii="Arial Narrow" w:hAnsi="Arial Narrow" w:cs="Calibri"/>
          <w:color w:val="000000" w:themeColor="text1"/>
          <w:spacing w:val="1"/>
        </w:rPr>
        <w:t>e</w:t>
      </w:r>
      <w:r w:rsidRPr="00D12BED">
        <w:rPr>
          <w:rFonts w:ascii="Arial Narrow" w:hAnsi="Arial Narrow" w:cs="Calibri"/>
          <w:color w:val="000000" w:themeColor="text1"/>
        </w:rPr>
        <w:t>r</w:t>
      </w:r>
      <w:r w:rsidRPr="00D12BED">
        <w:rPr>
          <w:rFonts w:ascii="Arial Narrow" w:hAnsi="Arial Narrow" w:cs="Calibri"/>
          <w:color w:val="000000" w:themeColor="text1"/>
          <w:spacing w:val="-3"/>
        </w:rPr>
        <w:t>j</w:t>
      </w:r>
      <w:r w:rsidRPr="00D12BED">
        <w:rPr>
          <w:rFonts w:ascii="Arial Narrow" w:hAnsi="Arial Narrow" w:cs="Calibri"/>
          <w:color w:val="000000" w:themeColor="text1"/>
        </w:rPr>
        <w:t>a</w:t>
      </w:r>
      <w:r w:rsidRPr="00D12BED">
        <w:rPr>
          <w:rFonts w:ascii="Arial Narrow" w:hAnsi="Arial Narrow" w:cs="Calibri"/>
          <w:color w:val="000000" w:themeColor="text1"/>
          <w:lang w:val="en-US"/>
        </w:rPr>
        <w:t xml:space="preserve"> </w:t>
      </w:r>
      <w:r w:rsidRPr="00D12BED">
        <w:rPr>
          <w:rFonts w:ascii="Arial Narrow" w:hAnsi="Arial Narrow" w:cs="Calibri"/>
          <w:color w:val="000000" w:themeColor="text1"/>
        </w:rPr>
        <w:t>s</w:t>
      </w:r>
      <w:r w:rsidRPr="00D12BED">
        <w:rPr>
          <w:rFonts w:ascii="Arial Narrow" w:hAnsi="Arial Narrow" w:cs="Calibri"/>
          <w:color w:val="000000" w:themeColor="text1"/>
          <w:spacing w:val="-3"/>
        </w:rPr>
        <w:t>a</w:t>
      </w:r>
      <w:r w:rsidRPr="00D12BED">
        <w:rPr>
          <w:rFonts w:ascii="Arial Narrow" w:hAnsi="Arial Narrow" w:cs="Calibri"/>
          <w:color w:val="000000" w:themeColor="text1"/>
          <w:spacing w:val="1"/>
        </w:rPr>
        <w:t>m</w:t>
      </w:r>
      <w:r w:rsidRPr="00D12BED">
        <w:rPr>
          <w:rFonts w:ascii="Arial Narrow" w:hAnsi="Arial Narrow" w:cs="Calibri"/>
          <w:color w:val="000000" w:themeColor="text1"/>
        </w:rPr>
        <w:t>a</w:t>
      </w:r>
      <w:r w:rsidRPr="00D12BED">
        <w:rPr>
          <w:rFonts w:ascii="Arial Narrow" w:hAnsi="Arial Narrow" w:cs="Calibri"/>
          <w:color w:val="000000" w:themeColor="text1"/>
          <w:spacing w:val="1"/>
        </w:rPr>
        <w:t xml:space="preserve"> m</w:t>
      </w:r>
      <w:r w:rsidRPr="00D12BED">
        <w:rPr>
          <w:rFonts w:ascii="Arial Narrow" w:hAnsi="Arial Narrow" w:cs="Calibri"/>
          <w:color w:val="000000" w:themeColor="text1"/>
        </w:rPr>
        <w:t>en</w:t>
      </w:r>
      <w:r w:rsidRPr="00D12BED">
        <w:rPr>
          <w:rFonts w:ascii="Arial Narrow" w:hAnsi="Arial Narrow" w:cs="Calibri"/>
          <w:color w:val="000000" w:themeColor="text1"/>
          <w:spacing w:val="-1"/>
        </w:rPr>
        <w:t>u</w:t>
      </w:r>
      <w:r w:rsidRPr="00D12BED">
        <w:rPr>
          <w:rFonts w:ascii="Arial Narrow" w:hAnsi="Arial Narrow" w:cs="Calibri"/>
          <w:color w:val="000000" w:themeColor="text1"/>
        </w:rPr>
        <w:t>r</w:t>
      </w:r>
      <w:r w:rsidRPr="00D12BED">
        <w:rPr>
          <w:rFonts w:ascii="Arial Narrow" w:hAnsi="Arial Narrow" w:cs="Calibri"/>
          <w:color w:val="000000" w:themeColor="text1"/>
          <w:spacing w:val="-1"/>
        </w:rPr>
        <w:t>u</w:t>
      </w:r>
      <w:r w:rsidRPr="00D12BED">
        <w:rPr>
          <w:rFonts w:ascii="Arial Narrow" w:hAnsi="Arial Narrow" w:cs="Calibri"/>
          <w:color w:val="000000" w:themeColor="text1"/>
        </w:rPr>
        <w:t>t</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spacing w:val="-1"/>
        </w:rPr>
        <w:t>N</w:t>
      </w:r>
      <w:r w:rsidRPr="00D12BED">
        <w:rPr>
          <w:rFonts w:ascii="Arial Narrow" w:hAnsi="Arial Narrow" w:cs="Calibri"/>
          <w:color w:val="000000" w:themeColor="text1"/>
          <w:spacing w:val="1"/>
        </w:rPr>
        <w:t>o</w:t>
      </w:r>
      <w:r w:rsidRPr="00D12BED">
        <w:rPr>
          <w:rFonts w:ascii="Arial Narrow" w:hAnsi="Arial Narrow" w:cs="Calibri"/>
          <w:color w:val="000000" w:themeColor="text1"/>
        </w:rPr>
        <w:t>ta</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rPr>
        <w:t>K</w:t>
      </w:r>
      <w:r w:rsidRPr="00D12BED">
        <w:rPr>
          <w:rFonts w:ascii="Arial Narrow" w:hAnsi="Arial Narrow" w:cs="Calibri"/>
          <w:color w:val="000000" w:themeColor="text1"/>
          <w:spacing w:val="1"/>
        </w:rPr>
        <w:t>e</w:t>
      </w:r>
      <w:r w:rsidRPr="00D12BED">
        <w:rPr>
          <w:rFonts w:ascii="Arial Narrow" w:hAnsi="Arial Narrow" w:cs="Calibri"/>
          <w:color w:val="000000" w:themeColor="text1"/>
          <w:spacing w:val="-2"/>
        </w:rPr>
        <w:t>s</w:t>
      </w:r>
      <w:r w:rsidRPr="00D12BED">
        <w:rPr>
          <w:rFonts w:ascii="Arial Narrow" w:hAnsi="Arial Narrow" w:cs="Calibri"/>
          <w:color w:val="000000" w:themeColor="text1"/>
        </w:rPr>
        <w:t>epa</w:t>
      </w:r>
      <w:r w:rsidRPr="00D12BED">
        <w:rPr>
          <w:rFonts w:ascii="Arial Narrow" w:hAnsi="Arial Narrow" w:cs="Calibri"/>
          <w:color w:val="000000" w:themeColor="text1"/>
          <w:spacing w:val="-1"/>
        </w:rPr>
        <w:t>h</w:t>
      </w:r>
      <w:r w:rsidRPr="00D12BED">
        <w:rPr>
          <w:rFonts w:ascii="Arial Narrow" w:hAnsi="Arial Narrow" w:cs="Calibri"/>
          <w:color w:val="000000" w:themeColor="text1"/>
        </w:rPr>
        <w:t>a</w:t>
      </w:r>
      <w:r w:rsidRPr="00D12BED">
        <w:rPr>
          <w:rFonts w:ascii="Arial Narrow" w:hAnsi="Arial Narrow" w:cs="Calibri"/>
          <w:color w:val="000000" w:themeColor="text1"/>
          <w:spacing w:val="1"/>
        </w:rPr>
        <w:t>m</w:t>
      </w:r>
      <w:r w:rsidRPr="00D12BED">
        <w:rPr>
          <w:rFonts w:ascii="Arial Narrow" w:hAnsi="Arial Narrow" w:cs="Calibri"/>
          <w:color w:val="000000" w:themeColor="text1"/>
        </w:rPr>
        <w:t>an i</w:t>
      </w:r>
      <w:r w:rsidRPr="00D12BED">
        <w:rPr>
          <w:rFonts w:ascii="Arial Narrow" w:hAnsi="Arial Narrow" w:cs="Calibri"/>
          <w:color w:val="000000" w:themeColor="text1"/>
          <w:spacing w:val="-1"/>
        </w:rPr>
        <w:t>n</w:t>
      </w:r>
      <w:r w:rsidRPr="00D12BED">
        <w:rPr>
          <w:rFonts w:ascii="Arial Narrow" w:hAnsi="Arial Narrow" w:cs="Calibri"/>
          <w:color w:val="000000" w:themeColor="text1"/>
        </w:rPr>
        <w:t>i,</w:t>
      </w:r>
      <w:r w:rsidRPr="00D12BED">
        <w:rPr>
          <w:rFonts w:ascii="Arial Narrow" w:hAnsi="Arial Narrow" w:cs="Calibri"/>
          <w:color w:val="000000" w:themeColor="text1"/>
          <w:spacing w:val="3"/>
        </w:rPr>
        <w:t xml:space="preserve"> </w:t>
      </w:r>
      <w:r w:rsidRPr="00D12BED">
        <w:rPr>
          <w:rFonts w:ascii="Arial Narrow" w:hAnsi="Arial Narrow" w:cs="Calibri"/>
          <w:color w:val="000000" w:themeColor="text1"/>
          <w:spacing w:val="-2"/>
        </w:rPr>
        <w:t>t</w:t>
      </w:r>
      <w:r w:rsidRPr="00D12BED">
        <w:rPr>
          <w:rFonts w:ascii="Arial Narrow" w:hAnsi="Arial Narrow" w:cs="Calibri"/>
          <w:color w:val="000000" w:themeColor="text1"/>
        </w:rPr>
        <w:t>a</w:t>
      </w:r>
      <w:r w:rsidRPr="00D12BED">
        <w:rPr>
          <w:rFonts w:ascii="Arial Narrow" w:hAnsi="Arial Narrow" w:cs="Calibri"/>
          <w:color w:val="000000" w:themeColor="text1"/>
          <w:spacing w:val="-1"/>
        </w:rPr>
        <w:t>np</w:t>
      </w:r>
      <w:r w:rsidRPr="00D12BED">
        <w:rPr>
          <w:rFonts w:ascii="Arial Narrow" w:hAnsi="Arial Narrow" w:cs="Calibri"/>
          <w:color w:val="000000" w:themeColor="text1"/>
        </w:rPr>
        <w:t>a t</w:t>
      </w:r>
      <w:r w:rsidRPr="00D12BED">
        <w:rPr>
          <w:rFonts w:ascii="Arial Narrow" w:hAnsi="Arial Narrow" w:cs="Calibri"/>
          <w:color w:val="000000" w:themeColor="text1"/>
          <w:spacing w:val="1"/>
        </w:rPr>
        <w:t>e</w:t>
      </w:r>
      <w:r w:rsidRPr="00D12BED">
        <w:rPr>
          <w:rFonts w:ascii="Arial Narrow" w:hAnsi="Arial Narrow" w:cs="Calibri"/>
          <w:color w:val="000000" w:themeColor="text1"/>
        </w:rPr>
        <w:t>rikat</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rPr>
        <w:t>den</w:t>
      </w:r>
      <w:r w:rsidRPr="00D12BED">
        <w:rPr>
          <w:rFonts w:ascii="Arial Narrow" w:hAnsi="Arial Narrow" w:cs="Calibri"/>
          <w:color w:val="000000" w:themeColor="text1"/>
          <w:spacing w:val="-1"/>
        </w:rPr>
        <w:t>g</w:t>
      </w:r>
      <w:r w:rsidRPr="00D12BED">
        <w:rPr>
          <w:rFonts w:ascii="Arial Narrow" w:hAnsi="Arial Narrow" w:cs="Calibri"/>
          <w:color w:val="000000" w:themeColor="text1"/>
        </w:rPr>
        <w:t>a</w:t>
      </w:r>
      <w:r w:rsidRPr="00D12BED">
        <w:rPr>
          <w:rFonts w:ascii="Arial Narrow" w:hAnsi="Arial Narrow" w:cs="Calibri"/>
          <w:color w:val="000000" w:themeColor="text1"/>
          <w:spacing w:val="-1"/>
          <w:lang w:val="en-US"/>
        </w:rPr>
        <w:t xml:space="preserve">n </w:t>
      </w:r>
      <w:r w:rsidRPr="00D12BED">
        <w:rPr>
          <w:rFonts w:ascii="Arial Narrow" w:hAnsi="Arial Narrow" w:cs="Calibri"/>
          <w:color w:val="000000" w:themeColor="text1"/>
          <w:spacing w:val="1"/>
        </w:rPr>
        <w:t>k</w:t>
      </w:r>
      <w:r w:rsidRPr="00D12BED">
        <w:rPr>
          <w:rFonts w:ascii="Arial Narrow" w:hAnsi="Arial Narrow" w:cs="Calibri"/>
          <w:color w:val="000000" w:themeColor="text1"/>
          <w:spacing w:val="-2"/>
        </w:rPr>
        <w:t>e</w:t>
      </w:r>
      <w:r w:rsidRPr="00D12BED">
        <w:rPr>
          <w:rFonts w:ascii="Arial Narrow" w:hAnsi="Arial Narrow" w:cs="Calibri"/>
          <w:color w:val="000000" w:themeColor="text1"/>
        </w:rPr>
        <w:t>t</w:t>
      </w:r>
      <w:r w:rsidRPr="00D12BED">
        <w:rPr>
          <w:rFonts w:ascii="Arial Narrow" w:hAnsi="Arial Narrow" w:cs="Calibri"/>
          <w:color w:val="000000" w:themeColor="text1"/>
          <w:spacing w:val="1"/>
        </w:rPr>
        <w:t>e</w:t>
      </w:r>
      <w:r w:rsidRPr="00D12BED">
        <w:rPr>
          <w:rFonts w:ascii="Arial Narrow" w:hAnsi="Arial Narrow" w:cs="Calibri"/>
          <w:color w:val="000000" w:themeColor="text1"/>
          <w:spacing w:val="-1"/>
        </w:rPr>
        <w:t>n</w:t>
      </w:r>
      <w:r w:rsidRPr="00D12BED">
        <w:rPr>
          <w:rFonts w:ascii="Arial Narrow" w:hAnsi="Arial Narrow" w:cs="Calibri"/>
          <w:color w:val="000000" w:themeColor="text1"/>
        </w:rPr>
        <w:t>tuan</w:t>
      </w:r>
      <w:r w:rsidRPr="00D12BED">
        <w:rPr>
          <w:rFonts w:ascii="Arial Narrow" w:hAnsi="Arial Narrow" w:cs="Calibri"/>
          <w:color w:val="000000" w:themeColor="text1"/>
          <w:spacing w:val="-3"/>
        </w:rPr>
        <w:t xml:space="preserve"> </w:t>
      </w:r>
      <w:r w:rsidRPr="00D12BED">
        <w:rPr>
          <w:rFonts w:ascii="Arial Narrow" w:hAnsi="Arial Narrow" w:cs="Calibri"/>
          <w:color w:val="000000" w:themeColor="text1"/>
        </w:rPr>
        <w:t>wa</w:t>
      </w:r>
      <w:r w:rsidRPr="00D12BED">
        <w:rPr>
          <w:rFonts w:ascii="Arial Narrow" w:hAnsi="Arial Narrow" w:cs="Calibri"/>
          <w:color w:val="000000" w:themeColor="text1"/>
          <w:spacing w:val="1"/>
        </w:rPr>
        <w:t>k</w:t>
      </w:r>
      <w:r w:rsidRPr="00D12BED">
        <w:rPr>
          <w:rFonts w:ascii="Arial Narrow" w:hAnsi="Arial Narrow" w:cs="Calibri"/>
          <w:color w:val="000000" w:themeColor="text1"/>
        </w:rPr>
        <w:t xml:space="preserve">tu </w:t>
      </w:r>
      <w:r w:rsidRPr="00D12BED">
        <w:rPr>
          <w:rFonts w:ascii="Arial Narrow" w:hAnsi="Arial Narrow" w:cs="Calibri"/>
          <w:color w:val="000000" w:themeColor="text1"/>
          <w:spacing w:val="-2"/>
        </w:rPr>
        <w:t>s</w:t>
      </w:r>
      <w:r w:rsidRPr="00D12BED">
        <w:rPr>
          <w:rFonts w:ascii="Arial Narrow" w:hAnsi="Arial Narrow" w:cs="Calibri"/>
          <w:color w:val="000000" w:themeColor="text1"/>
        </w:rPr>
        <w:t>eba</w:t>
      </w:r>
      <w:r w:rsidRPr="00D12BED">
        <w:rPr>
          <w:rFonts w:ascii="Arial Narrow" w:hAnsi="Arial Narrow" w:cs="Calibri"/>
          <w:color w:val="000000" w:themeColor="text1"/>
          <w:spacing w:val="-1"/>
        </w:rPr>
        <w:t>g</w:t>
      </w:r>
      <w:r w:rsidRPr="00D12BED">
        <w:rPr>
          <w:rFonts w:ascii="Arial Narrow" w:hAnsi="Arial Narrow" w:cs="Calibri"/>
          <w:color w:val="000000" w:themeColor="text1"/>
        </w:rPr>
        <w:t>aimana</w:t>
      </w:r>
      <w:r w:rsidRPr="00D12BED">
        <w:rPr>
          <w:rFonts w:ascii="Arial Narrow" w:hAnsi="Arial Narrow" w:cs="Calibri"/>
          <w:color w:val="000000" w:themeColor="text1"/>
          <w:spacing w:val="-3"/>
        </w:rPr>
        <w:t xml:space="preserve"> </w:t>
      </w:r>
      <w:r w:rsidRPr="00D12BED">
        <w:rPr>
          <w:rFonts w:ascii="Arial Narrow" w:hAnsi="Arial Narrow" w:cs="Calibri"/>
          <w:color w:val="000000" w:themeColor="text1"/>
        </w:rPr>
        <w:t>dim</w:t>
      </w:r>
      <w:r w:rsidRPr="00D12BED">
        <w:rPr>
          <w:rFonts w:ascii="Arial Narrow" w:hAnsi="Arial Narrow" w:cs="Calibri"/>
          <w:color w:val="000000" w:themeColor="text1"/>
          <w:spacing w:val="-2"/>
        </w:rPr>
        <w:t>ak</w:t>
      </w:r>
      <w:r w:rsidRPr="00D12BED">
        <w:rPr>
          <w:rFonts w:ascii="Arial Narrow" w:hAnsi="Arial Narrow" w:cs="Calibri"/>
          <w:color w:val="000000" w:themeColor="text1"/>
        </w:rPr>
        <w:t>sud</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rPr>
        <w:t>da</w:t>
      </w:r>
      <w:r w:rsidRPr="00D12BED">
        <w:rPr>
          <w:rFonts w:ascii="Arial Narrow" w:hAnsi="Arial Narrow" w:cs="Calibri"/>
          <w:color w:val="000000" w:themeColor="text1"/>
          <w:spacing w:val="-1"/>
        </w:rPr>
        <w:t>l</w:t>
      </w:r>
      <w:r w:rsidRPr="00D12BED">
        <w:rPr>
          <w:rFonts w:ascii="Arial Narrow" w:hAnsi="Arial Narrow" w:cs="Calibri"/>
          <w:color w:val="000000" w:themeColor="text1"/>
        </w:rPr>
        <w:t>am</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spacing w:val="1"/>
        </w:rPr>
        <w:t>P</w:t>
      </w:r>
      <w:r w:rsidRPr="00D12BED">
        <w:rPr>
          <w:rFonts w:ascii="Arial Narrow" w:hAnsi="Arial Narrow" w:cs="Calibri"/>
          <w:color w:val="000000" w:themeColor="text1"/>
        </w:rPr>
        <w:t>asal i</w:t>
      </w:r>
      <w:r w:rsidRPr="00D12BED">
        <w:rPr>
          <w:rFonts w:ascii="Arial Narrow" w:hAnsi="Arial Narrow" w:cs="Calibri"/>
          <w:color w:val="000000" w:themeColor="text1"/>
          <w:spacing w:val="-1"/>
        </w:rPr>
        <w:t>n</w:t>
      </w:r>
      <w:r w:rsidRPr="00D12BED">
        <w:rPr>
          <w:rFonts w:ascii="Arial Narrow" w:hAnsi="Arial Narrow" w:cs="Calibri"/>
          <w:color w:val="000000" w:themeColor="text1"/>
        </w:rPr>
        <w:t>i.</w:t>
      </w:r>
    </w:p>
    <w:p w14:paraId="177B5C0B" w14:textId="77777777" w:rsidR="00653AB0" w:rsidRPr="00D12BED" w:rsidRDefault="00653AB0" w:rsidP="00653AB0">
      <w:pPr>
        <w:widowControl w:val="0"/>
        <w:tabs>
          <w:tab w:val="left" w:pos="1530"/>
        </w:tabs>
        <w:autoSpaceDE w:val="0"/>
        <w:autoSpaceDN w:val="0"/>
        <w:adjustRightInd w:val="0"/>
        <w:spacing w:after="0" w:line="240" w:lineRule="auto"/>
        <w:ind w:left="1530"/>
        <w:jc w:val="both"/>
        <w:rPr>
          <w:rFonts w:ascii="Arial Narrow" w:hAnsi="Arial Narrow" w:cs="Calibri"/>
          <w:color w:val="000000" w:themeColor="text1"/>
        </w:rPr>
      </w:pPr>
    </w:p>
    <w:p w14:paraId="5DDF6D43" w14:textId="01390AF6" w:rsidR="0069099B" w:rsidRPr="00D12BED" w:rsidRDefault="0069099B" w:rsidP="006278F6">
      <w:pPr>
        <w:pStyle w:val="ListParagraph"/>
        <w:widowControl w:val="0"/>
        <w:numPr>
          <w:ilvl w:val="1"/>
          <w:numId w:val="12"/>
        </w:numPr>
        <w:autoSpaceDE w:val="0"/>
        <w:autoSpaceDN w:val="0"/>
        <w:adjustRightInd w:val="0"/>
        <w:ind w:left="810" w:hanging="720"/>
        <w:jc w:val="both"/>
        <w:rPr>
          <w:rFonts w:ascii="Arial Narrow" w:hAnsi="Arial Narrow" w:cs="Calibri"/>
          <w:b/>
          <w:bCs/>
          <w:color w:val="000000" w:themeColor="text1"/>
          <w:sz w:val="22"/>
          <w:szCs w:val="22"/>
        </w:rPr>
      </w:pPr>
      <w:r w:rsidRPr="00D12BED">
        <w:rPr>
          <w:rFonts w:ascii="Arial Narrow" w:hAnsi="Arial Narrow" w:cs="Calibri"/>
          <w:color w:val="000000" w:themeColor="text1"/>
          <w:spacing w:val="1"/>
          <w:position w:val="1"/>
          <w:sz w:val="22"/>
          <w:szCs w:val="22"/>
        </w:rPr>
        <w:t>P</w:t>
      </w:r>
      <w:r w:rsidRPr="00D12BED">
        <w:rPr>
          <w:rFonts w:ascii="Arial Narrow" w:hAnsi="Arial Narrow" w:cs="Calibri"/>
          <w:color w:val="000000" w:themeColor="text1"/>
          <w:position w:val="1"/>
          <w:sz w:val="22"/>
          <w:szCs w:val="22"/>
        </w:rPr>
        <w:t>en</w:t>
      </w:r>
      <w:r w:rsidRPr="00D12BED">
        <w:rPr>
          <w:rFonts w:ascii="Arial Narrow" w:hAnsi="Arial Narrow" w:cs="Calibri"/>
          <w:color w:val="000000" w:themeColor="text1"/>
          <w:spacing w:val="-1"/>
          <w:position w:val="1"/>
          <w:sz w:val="22"/>
          <w:szCs w:val="22"/>
        </w:rPr>
        <w:t>g</w:t>
      </w:r>
      <w:r w:rsidRPr="00D12BED">
        <w:rPr>
          <w:rFonts w:ascii="Arial Narrow" w:hAnsi="Arial Narrow" w:cs="Calibri"/>
          <w:color w:val="000000" w:themeColor="text1"/>
          <w:position w:val="1"/>
          <w:sz w:val="22"/>
          <w:szCs w:val="22"/>
        </w:rPr>
        <w:t>akh</w:t>
      </w:r>
      <w:r w:rsidRPr="00D12BED">
        <w:rPr>
          <w:rFonts w:ascii="Arial Narrow" w:hAnsi="Arial Narrow" w:cs="Calibri"/>
          <w:color w:val="000000" w:themeColor="text1"/>
          <w:spacing w:val="-1"/>
          <w:position w:val="1"/>
          <w:sz w:val="22"/>
          <w:szCs w:val="22"/>
        </w:rPr>
        <w:t>i</w:t>
      </w:r>
      <w:r w:rsidRPr="00D12BED">
        <w:rPr>
          <w:rFonts w:ascii="Arial Narrow" w:hAnsi="Arial Narrow" w:cs="Calibri"/>
          <w:color w:val="000000" w:themeColor="text1"/>
          <w:position w:val="1"/>
          <w:sz w:val="22"/>
          <w:szCs w:val="22"/>
        </w:rPr>
        <w:t>ran</w:t>
      </w:r>
      <w:r w:rsidRPr="00D12BED">
        <w:rPr>
          <w:rFonts w:ascii="Arial Narrow" w:hAnsi="Arial Narrow" w:cs="Calibri"/>
          <w:color w:val="000000" w:themeColor="text1"/>
          <w:spacing w:val="31"/>
          <w:position w:val="1"/>
          <w:sz w:val="22"/>
          <w:szCs w:val="22"/>
        </w:rPr>
        <w:t xml:space="preserve"> </w:t>
      </w:r>
      <w:r w:rsidRPr="00D12BED">
        <w:rPr>
          <w:rFonts w:ascii="Arial Narrow" w:hAnsi="Arial Narrow" w:cs="Calibri"/>
          <w:color w:val="000000" w:themeColor="text1"/>
          <w:spacing w:val="-1"/>
          <w:position w:val="1"/>
          <w:sz w:val="22"/>
          <w:szCs w:val="22"/>
        </w:rPr>
        <w:t>N</w:t>
      </w:r>
      <w:r w:rsidRPr="00D12BED">
        <w:rPr>
          <w:rFonts w:ascii="Arial Narrow" w:hAnsi="Arial Narrow" w:cs="Calibri"/>
          <w:color w:val="000000" w:themeColor="text1"/>
          <w:spacing w:val="1"/>
          <w:position w:val="1"/>
          <w:sz w:val="22"/>
          <w:szCs w:val="22"/>
        </w:rPr>
        <w:t>o</w:t>
      </w:r>
      <w:r w:rsidRPr="00D12BED">
        <w:rPr>
          <w:rFonts w:ascii="Arial Narrow" w:hAnsi="Arial Narrow" w:cs="Calibri"/>
          <w:color w:val="000000" w:themeColor="text1"/>
          <w:position w:val="1"/>
          <w:sz w:val="22"/>
          <w:szCs w:val="22"/>
        </w:rPr>
        <w:t>ta</w:t>
      </w:r>
      <w:r w:rsidRPr="00D12BED">
        <w:rPr>
          <w:rFonts w:ascii="Arial Narrow" w:hAnsi="Arial Narrow" w:cs="Calibri"/>
          <w:color w:val="000000" w:themeColor="text1"/>
          <w:spacing w:val="32"/>
          <w:position w:val="1"/>
          <w:sz w:val="22"/>
          <w:szCs w:val="22"/>
        </w:rPr>
        <w:t xml:space="preserve"> </w:t>
      </w:r>
      <w:r w:rsidRPr="00D12BED">
        <w:rPr>
          <w:rFonts w:ascii="Arial Narrow" w:hAnsi="Arial Narrow" w:cs="Calibri"/>
          <w:color w:val="000000" w:themeColor="text1"/>
          <w:spacing w:val="-2"/>
          <w:position w:val="1"/>
          <w:sz w:val="22"/>
          <w:szCs w:val="22"/>
        </w:rPr>
        <w:t>K</w:t>
      </w:r>
      <w:r w:rsidRPr="00D12BED">
        <w:rPr>
          <w:rFonts w:ascii="Arial Narrow" w:hAnsi="Arial Narrow" w:cs="Calibri"/>
          <w:color w:val="000000" w:themeColor="text1"/>
          <w:position w:val="1"/>
          <w:sz w:val="22"/>
          <w:szCs w:val="22"/>
        </w:rPr>
        <w:t>e</w:t>
      </w:r>
      <w:r w:rsidRPr="00D12BED">
        <w:rPr>
          <w:rFonts w:ascii="Arial Narrow" w:hAnsi="Arial Narrow" w:cs="Calibri"/>
          <w:color w:val="000000" w:themeColor="text1"/>
          <w:spacing w:val="-2"/>
          <w:position w:val="1"/>
          <w:sz w:val="22"/>
          <w:szCs w:val="22"/>
        </w:rPr>
        <w:t>s</w:t>
      </w:r>
      <w:r w:rsidRPr="00D12BED">
        <w:rPr>
          <w:rFonts w:ascii="Arial Narrow" w:hAnsi="Arial Narrow" w:cs="Calibri"/>
          <w:color w:val="000000" w:themeColor="text1"/>
          <w:position w:val="1"/>
          <w:sz w:val="22"/>
          <w:szCs w:val="22"/>
        </w:rPr>
        <w:t>epa</w:t>
      </w:r>
      <w:r w:rsidRPr="00D12BED">
        <w:rPr>
          <w:rFonts w:ascii="Arial Narrow" w:hAnsi="Arial Narrow" w:cs="Calibri"/>
          <w:color w:val="000000" w:themeColor="text1"/>
          <w:spacing w:val="-1"/>
          <w:position w:val="1"/>
          <w:sz w:val="22"/>
          <w:szCs w:val="22"/>
        </w:rPr>
        <w:t>h</w:t>
      </w:r>
      <w:r w:rsidRPr="00D12BED">
        <w:rPr>
          <w:rFonts w:ascii="Arial Narrow" w:hAnsi="Arial Narrow" w:cs="Calibri"/>
          <w:color w:val="000000" w:themeColor="text1"/>
          <w:position w:val="1"/>
          <w:sz w:val="22"/>
          <w:szCs w:val="22"/>
        </w:rPr>
        <w:t>a</w:t>
      </w:r>
      <w:r w:rsidRPr="00D12BED">
        <w:rPr>
          <w:rFonts w:ascii="Arial Narrow" w:hAnsi="Arial Narrow" w:cs="Calibri"/>
          <w:color w:val="000000" w:themeColor="text1"/>
          <w:spacing w:val="1"/>
          <w:position w:val="1"/>
          <w:sz w:val="22"/>
          <w:szCs w:val="22"/>
        </w:rPr>
        <w:t>m</w:t>
      </w:r>
      <w:r w:rsidRPr="00D12BED">
        <w:rPr>
          <w:rFonts w:ascii="Arial Narrow" w:hAnsi="Arial Narrow" w:cs="Calibri"/>
          <w:color w:val="000000" w:themeColor="text1"/>
          <w:position w:val="1"/>
          <w:sz w:val="22"/>
          <w:szCs w:val="22"/>
        </w:rPr>
        <w:t>an</w:t>
      </w:r>
      <w:r w:rsidRPr="00D12BED">
        <w:rPr>
          <w:rFonts w:ascii="Arial Narrow" w:hAnsi="Arial Narrow" w:cs="Calibri"/>
          <w:color w:val="000000" w:themeColor="text1"/>
          <w:spacing w:val="33"/>
          <w:position w:val="1"/>
          <w:sz w:val="22"/>
          <w:szCs w:val="22"/>
        </w:rPr>
        <w:t xml:space="preserve"> </w:t>
      </w:r>
      <w:r w:rsidRPr="00D12BED">
        <w:rPr>
          <w:rFonts w:ascii="Arial Narrow" w:hAnsi="Arial Narrow" w:cs="Calibri"/>
          <w:color w:val="000000" w:themeColor="text1"/>
          <w:position w:val="1"/>
          <w:sz w:val="22"/>
          <w:szCs w:val="22"/>
        </w:rPr>
        <w:t>i</w:t>
      </w:r>
      <w:r w:rsidRPr="00D12BED">
        <w:rPr>
          <w:rFonts w:ascii="Arial Narrow" w:hAnsi="Arial Narrow" w:cs="Calibri"/>
          <w:color w:val="000000" w:themeColor="text1"/>
          <w:spacing w:val="-1"/>
          <w:position w:val="1"/>
          <w:sz w:val="22"/>
          <w:szCs w:val="22"/>
        </w:rPr>
        <w:t>n</w:t>
      </w:r>
      <w:r w:rsidRPr="00D12BED">
        <w:rPr>
          <w:rFonts w:ascii="Arial Narrow" w:hAnsi="Arial Narrow" w:cs="Calibri"/>
          <w:color w:val="000000" w:themeColor="text1"/>
          <w:position w:val="1"/>
          <w:sz w:val="22"/>
          <w:szCs w:val="22"/>
        </w:rPr>
        <w:t>i</w:t>
      </w:r>
      <w:r w:rsidRPr="00D12BED">
        <w:rPr>
          <w:rFonts w:ascii="Arial Narrow" w:hAnsi="Arial Narrow" w:cs="Calibri"/>
          <w:color w:val="000000" w:themeColor="text1"/>
          <w:spacing w:val="32"/>
          <w:position w:val="1"/>
          <w:sz w:val="22"/>
          <w:szCs w:val="22"/>
        </w:rPr>
        <w:t xml:space="preserve"> </w:t>
      </w:r>
      <w:r w:rsidRPr="00D12BED">
        <w:rPr>
          <w:rFonts w:ascii="Arial Narrow" w:hAnsi="Arial Narrow" w:cs="Calibri"/>
          <w:color w:val="000000" w:themeColor="text1"/>
          <w:position w:val="1"/>
          <w:sz w:val="22"/>
          <w:szCs w:val="22"/>
        </w:rPr>
        <w:t>ti</w:t>
      </w:r>
      <w:r w:rsidRPr="00D12BED">
        <w:rPr>
          <w:rFonts w:ascii="Arial Narrow" w:hAnsi="Arial Narrow" w:cs="Calibri"/>
          <w:color w:val="000000" w:themeColor="text1"/>
          <w:spacing w:val="-1"/>
          <w:position w:val="1"/>
          <w:sz w:val="22"/>
          <w:szCs w:val="22"/>
        </w:rPr>
        <w:t>d</w:t>
      </w:r>
      <w:r w:rsidRPr="00D12BED">
        <w:rPr>
          <w:rFonts w:ascii="Arial Narrow" w:hAnsi="Arial Narrow" w:cs="Calibri"/>
          <w:color w:val="000000" w:themeColor="text1"/>
          <w:position w:val="1"/>
          <w:sz w:val="22"/>
          <w:szCs w:val="22"/>
        </w:rPr>
        <w:t>ak</w:t>
      </w:r>
      <w:r w:rsidRPr="00D12BED">
        <w:rPr>
          <w:rFonts w:ascii="Arial Narrow" w:hAnsi="Arial Narrow" w:cs="Calibri"/>
          <w:color w:val="000000" w:themeColor="text1"/>
          <w:spacing w:val="32"/>
          <w:position w:val="1"/>
          <w:sz w:val="22"/>
          <w:szCs w:val="22"/>
        </w:rPr>
        <w:t xml:space="preserve"> </w:t>
      </w:r>
      <w:r w:rsidRPr="00D12BED">
        <w:rPr>
          <w:rFonts w:ascii="Arial Narrow" w:hAnsi="Arial Narrow" w:cs="Calibri"/>
          <w:color w:val="000000" w:themeColor="text1"/>
          <w:spacing w:val="1"/>
          <w:position w:val="1"/>
          <w:sz w:val="22"/>
          <w:szCs w:val="22"/>
        </w:rPr>
        <w:t>m</w:t>
      </w:r>
      <w:r w:rsidRPr="00D12BED">
        <w:rPr>
          <w:rFonts w:ascii="Arial Narrow" w:hAnsi="Arial Narrow" w:cs="Calibri"/>
          <w:color w:val="000000" w:themeColor="text1"/>
          <w:position w:val="1"/>
          <w:sz w:val="22"/>
          <w:szCs w:val="22"/>
        </w:rPr>
        <w:t>en</w:t>
      </w:r>
      <w:r w:rsidRPr="00D12BED">
        <w:rPr>
          <w:rFonts w:ascii="Arial Narrow" w:hAnsi="Arial Narrow" w:cs="Calibri"/>
          <w:color w:val="000000" w:themeColor="text1"/>
          <w:spacing w:val="-3"/>
          <w:position w:val="1"/>
          <w:sz w:val="22"/>
          <w:szCs w:val="22"/>
        </w:rPr>
        <w:t>i</w:t>
      </w:r>
      <w:r w:rsidRPr="00D12BED">
        <w:rPr>
          <w:rFonts w:ascii="Arial Narrow" w:hAnsi="Arial Narrow" w:cs="Calibri"/>
          <w:color w:val="000000" w:themeColor="text1"/>
          <w:spacing w:val="1"/>
          <w:position w:val="1"/>
          <w:sz w:val="22"/>
          <w:szCs w:val="22"/>
        </w:rPr>
        <w:t>m</w:t>
      </w:r>
      <w:r w:rsidRPr="00D12BED">
        <w:rPr>
          <w:rFonts w:ascii="Arial Narrow" w:hAnsi="Arial Narrow" w:cs="Calibri"/>
          <w:color w:val="000000" w:themeColor="text1"/>
          <w:spacing w:val="-1"/>
          <w:position w:val="1"/>
          <w:sz w:val="22"/>
          <w:szCs w:val="22"/>
        </w:rPr>
        <w:t>bu</w:t>
      </w:r>
      <w:r w:rsidRPr="00D12BED">
        <w:rPr>
          <w:rFonts w:ascii="Arial Narrow" w:hAnsi="Arial Narrow" w:cs="Calibri"/>
          <w:color w:val="000000" w:themeColor="text1"/>
          <w:position w:val="1"/>
          <w:sz w:val="22"/>
          <w:szCs w:val="22"/>
        </w:rPr>
        <w:t>lkan</w:t>
      </w:r>
      <w:r w:rsidRPr="00D12BED">
        <w:rPr>
          <w:rFonts w:ascii="Arial Narrow" w:hAnsi="Arial Narrow" w:cs="Calibri"/>
          <w:color w:val="000000" w:themeColor="text1"/>
          <w:spacing w:val="33"/>
          <w:position w:val="1"/>
          <w:sz w:val="22"/>
          <w:szCs w:val="22"/>
        </w:rPr>
        <w:t xml:space="preserve"> </w:t>
      </w:r>
      <w:r w:rsidRPr="00D12BED">
        <w:rPr>
          <w:rFonts w:ascii="Arial Narrow" w:hAnsi="Arial Narrow" w:cs="Calibri"/>
          <w:color w:val="000000" w:themeColor="text1"/>
          <w:spacing w:val="-2"/>
          <w:position w:val="1"/>
          <w:sz w:val="22"/>
          <w:szCs w:val="22"/>
        </w:rPr>
        <w:t>k</w:t>
      </w:r>
      <w:r w:rsidRPr="00D12BED">
        <w:rPr>
          <w:rFonts w:ascii="Arial Narrow" w:hAnsi="Arial Narrow" w:cs="Calibri"/>
          <w:color w:val="000000" w:themeColor="text1"/>
          <w:position w:val="1"/>
          <w:sz w:val="22"/>
          <w:szCs w:val="22"/>
        </w:rPr>
        <w:t>e</w:t>
      </w:r>
      <w:r w:rsidRPr="00D12BED">
        <w:rPr>
          <w:rFonts w:ascii="Arial Narrow" w:hAnsi="Arial Narrow" w:cs="Calibri"/>
          <w:color w:val="000000" w:themeColor="text1"/>
          <w:spacing w:val="1"/>
          <w:position w:val="1"/>
          <w:sz w:val="22"/>
          <w:szCs w:val="22"/>
        </w:rPr>
        <w:t>w</w:t>
      </w:r>
      <w:r w:rsidRPr="00D12BED">
        <w:rPr>
          <w:rFonts w:ascii="Arial Narrow" w:hAnsi="Arial Narrow" w:cs="Calibri"/>
          <w:color w:val="000000" w:themeColor="text1"/>
          <w:position w:val="1"/>
          <w:sz w:val="22"/>
          <w:szCs w:val="22"/>
        </w:rPr>
        <w:t>aji</w:t>
      </w:r>
      <w:r w:rsidRPr="00D12BED">
        <w:rPr>
          <w:rFonts w:ascii="Arial Narrow" w:hAnsi="Arial Narrow" w:cs="Calibri"/>
          <w:color w:val="000000" w:themeColor="text1"/>
          <w:spacing w:val="-1"/>
          <w:position w:val="1"/>
          <w:sz w:val="22"/>
          <w:szCs w:val="22"/>
        </w:rPr>
        <w:t>b</w:t>
      </w:r>
      <w:r w:rsidRPr="00D12BED">
        <w:rPr>
          <w:rFonts w:ascii="Arial Narrow" w:hAnsi="Arial Narrow" w:cs="Calibri"/>
          <w:color w:val="000000" w:themeColor="text1"/>
          <w:position w:val="1"/>
          <w:sz w:val="22"/>
          <w:szCs w:val="22"/>
        </w:rPr>
        <w:t>an</w:t>
      </w:r>
      <w:r w:rsidRPr="00D12BED">
        <w:rPr>
          <w:rFonts w:ascii="Arial Narrow" w:hAnsi="Arial Narrow" w:cs="Calibri"/>
          <w:color w:val="000000" w:themeColor="text1"/>
          <w:spacing w:val="33"/>
          <w:position w:val="1"/>
          <w:sz w:val="22"/>
          <w:szCs w:val="22"/>
        </w:rPr>
        <w:t xml:space="preserve"> </w:t>
      </w:r>
      <w:r w:rsidRPr="00D12BED">
        <w:rPr>
          <w:rFonts w:ascii="Arial Narrow" w:hAnsi="Arial Narrow" w:cs="Calibri"/>
          <w:color w:val="000000" w:themeColor="text1"/>
          <w:position w:val="1"/>
          <w:sz w:val="22"/>
          <w:szCs w:val="22"/>
        </w:rPr>
        <w:t>fi</w:t>
      </w:r>
      <w:r w:rsidRPr="00D12BED">
        <w:rPr>
          <w:rFonts w:ascii="Arial Narrow" w:hAnsi="Arial Narrow" w:cs="Calibri"/>
          <w:color w:val="000000" w:themeColor="text1"/>
          <w:spacing w:val="-1"/>
          <w:position w:val="1"/>
          <w:sz w:val="22"/>
          <w:szCs w:val="22"/>
        </w:rPr>
        <w:t>n</w:t>
      </w:r>
      <w:r w:rsidRPr="00D12BED">
        <w:rPr>
          <w:rFonts w:ascii="Arial Narrow" w:hAnsi="Arial Narrow" w:cs="Calibri"/>
          <w:color w:val="000000" w:themeColor="text1"/>
          <w:position w:val="1"/>
          <w:sz w:val="22"/>
          <w:szCs w:val="22"/>
        </w:rPr>
        <w:t>a</w:t>
      </w:r>
      <w:r w:rsidRPr="00D12BED">
        <w:rPr>
          <w:rFonts w:ascii="Arial Narrow" w:hAnsi="Arial Narrow" w:cs="Calibri"/>
          <w:color w:val="000000" w:themeColor="text1"/>
          <w:spacing w:val="-1"/>
          <w:position w:val="1"/>
          <w:sz w:val="22"/>
          <w:szCs w:val="22"/>
        </w:rPr>
        <w:t>n</w:t>
      </w:r>
      <w:r w:rsidRPr="00D12BED">
        <w:rPr>
          <w:rFonts w:ascii="Arial Narrow" w:hAnsi="Arial Narrow" w:cs="Calibri"/>
          <w:color w:val="000000" w:themeColor="text1"/>
          <w:position w:val="1"/>
          <w:sz w:val="22"/>
          <w:szCs w:val="22"/>
        </w:rPr>
        <w:t>s</w:t>
      </w:r>
      <w:r w:rsidRPr="00D12BED">
        <w:rPr>
          <w:rFonts w:ascii="Arial Narrow" w:hAnsi="Arial Narrow" w:cs="Calibri"/>
          <w:color w:val="000000" w:themeColor="text1"/>
          <w:spacing w:val="-3"/>
          <w:position w:val="1"/>
          <w:sz w:val="22"/>
          <w:szCs w:val="22"/>
        </w:rPr>
        <w:t>i</w:t>
      </w:r>
      <w:r w:rsidRPr="00D12BED">
        <w:rPr>
          <w:rFonts w:ascii="Arial Narrow" w:hAnsi="Arial Narrow" w:cs="Calibri"/>
          <w:color w:val="000000" w:themeColor="text1"/>
          <w:position w:val="1"/>
          <w:sz w:val="22"/>
          <w:szCs w:val="22"/>
        </w:rPr>
        <w:t>al</w:t>
      </w:r>
      <w:r w:rsidRPr="00D12BED">
        <w:rPr>
          <w:rFonts w:ascii="Arial Narrow" w:hAnsi="Arial Narrow" w:cs="Calibri"/>
          <w:color w:val="000000" w:themeColor="text1"/>
          <w:spacing w:val="34"/>
          <w:position w:val="1"/>
          <w:sz w:val="22"/>
          <w:szCs w:val="22"/>
        </w:rPr>
        <w:t xml:space="preserve"> </w:t>
      </w:r>
      <w:r w:rsidRPr="00D12BED">
        <w:rPr>
          <w:rFonts w:ascii="Arial Narrow" w:hAnsi="Arial Narrow" w:cs="Calibri"/>
          <w:color w:val="000000" w:themeColor="text1"/>
          <w:position w:val="1"/>
          <w:sz w:val="22"/>
          <w:szCs w:val="22"/>
        </w:rPr>
        <w:t>atau</w:t>
      </w:r>
      <w:r w:rsidRPr="00D12BED">
        <w:rPr>
          <w:rFonts w:ascii="Arial Narrow" w:hAnsi="Arial Narrow" w:cs="Calibri"/>
          <w:color w:val="000000" w:themeColor="text1"/>
          <w:spacing w:val="34"/>
          <w:position w:val="1"/>
          <w:sz w:val="22"/>
          <w:szCs w:val="22"/>
        </w:rPr>
        <w:t xml:space="preserve"> </w:t>
      </w:r>
      <w:r w:rsidRPr="00D12BED">
        <w:rPr>
          <w:rFonts w:ascii="Arial Narrow" w:hAnsi="Arial Narrow" w:cs="Calibri"/>
          <w:color w:val="000000" w:themeColor="text1"/>
          <w:position w:val="1"/>
          <w:sz w:val="22"/>
          <w:szCs w:val="22"/>
        </w:rPr>
        <w:t>tan</w:t>
      </w:r>
      <w:r w:rsidRPr="00D12BED">
        <w:rPr>
          <w:rFonts w:ascii="Arial Narrow" w:hAnsi="Arial Narrow" w:cs="Calibri"/>
          <w:color w:val="000000" w:themeColor="text1"/>
          <w:spacing w:val="-1"/>
          <w:position w:val="1"/>
          <w:sz w:val="22"/>
          <w:szCs w:val="22"/>
        </w:rPr>
        <w:t>ggun</w:t>
      </w:r>
      <w:r w:rsidRPr="00D12BED">
        <w:rPr>
          <w:rFonts w:ascii="Arial Narrow" w:hAnsi="Arial Narrow" w:cs="Calibri"/>
          <w:color w:val="000000" w:themeColor="text1"/>
          <w:position w:val="1"/>
          <w:sz w:val="22"/>
          <w:szCs w:val="22"/>
        </w:rPr>
        <w:t>g</w:t>
      </w:r>
      <w:r w:rsidRPr="00D12BED">
        <w:rPr>
          <w:rFonts w:ascii="Arial Narrow" w:hAnsi="Arial Narrow" w:cs="Calibri"/>
          <w:color w:val="000000" w:themeColor="text1"/>
          <w:sz w:val="22"/>
          <w:szCs w:val="22"/>
        </w:rPr>
        <w:t xml:space="preserve"> jawab </w:t>
      </w:r>
      <w:r w:rsidRPr="00D12BED">
        <w:rPr>
          <w:rFonts w:ascii="Arial Narrow" w:hAnsi="Arial Narrow" w:cs="Calibri"/>
          <w:color w:val="000000" w:themeColor="text1"/>
          <w:spacing w:val="-1"/>
          <w:sz w:val="22"/>
          <w:szCs w:val="22"/>
        </w:rPr>
        <w:t>hu</w:t>
      </w:r>
      <w:r w:rsidRPr="00D12BED">
        <w:rPr>
          <w:rFonts w:ascii="Arial Narrow" w:hAnsi="Arial Narrow" w:cs="Calibri"/>
          <w:color w:val="000000" w:themeColor="text1"/>
          <w:sz w:val="22"/>
          <w:szCs w:val="22"/>
        </w:rPr>
        <w:t>kum</w:t>
      </w:r>
      <w:r w:rsidRPr="00D12BED">
        <w:rPr>
          <w:rFonts w:ascii="Arial Narrow" w:hAnsi="Arial Narrow" w:cs="Calibri"/>
          <w:color w:val="000000" w:themeColor="text1"/>
          <w:spacing w:val="-1"/>
          <w:sz w:val="22"/>
          <w:szCs w:val="22"/>
        </w:rPr>
        <w:t xml:space="preserve"> </w:t>
      </w:r>
      <w:r w:rsidRPr="00D12BED">
        <w:rPr>
          <w:rFonts w:ascii="Arial Narrow" w:hAnsi="Arial Narrow" w:cs="Calibri"/>
          <w:color w:val="000000" w:themeColor="text1"/>
          <w:sz w:val="22"/>
          <w:szCs w:val="22"/>
        </w:rPr>
        <w:t>apa</w:t>
      </w:r>
      <w:r w:rsidRPr="00D12BED">
        <w:rPr>
          <w:rFonts w:ascii="Arial Narrow" w:hAnsi="Arial Narrow" w:cs="Calibri"/>
          <w:color w:val="000000" w:themeColor="text1"/>
          <w:spacing w:val="-1"/>
          <w:sz w:val="22"/>
          <w:szCs w:val="22"/>
        </w:rPr>
        <w:t>pu</w:t>
      </w:r>
      <w:r w:rsidRPr="00D12BED">
        <w:rPr>
          <w:rFonts w:ascii="Arial Narrow" w:hAnsi="Arial Narrow" w:cs="Calibri"/>
          <w:color w:val="000000" w:themeColor="text1"/>
          <w:sz w:val="22"/>
          <w:szCs w:val="22"/>
        </w:rPr>
        <w:t>n</w:t>
      </w:r>
      <w:r w:rsidRPr="00D12BED">
        <w:rPr>
          <w:rFonts w:ascii="Arial Narrow" w:hAnsi="Arial Narrow" w:cs="Calibri"/>
          <w:color w:val="000000" w:themeColor="text1"/>
          <w:spacing w:val="-1"/>
          <w:sz w:val="22"/>
          <w:szCs w:val="22"/>
        </w:rPr>
        <w:t xml:space="preserve"> </w:t>
      </w:r>
      <w:r w:rsidRPr="00D12BED">
        <w:rPr>
          <w:rFonts w:ascii="Arial Narrow" w:hAnsi="Arial Narrow" w:cs="Calibri"/>
          <w:color w:val="000000" w:themeColor="text1"/>
          <w:sz w:val="22"/>
          <w:szCs w:val="22"/>
        </w:rPr>
        <w:t>dari</w:t>
      </w:r>
      <w:r w:rsidRPr="00D12BED">
        <w:rPr>
          <w:rFonts w:ascii="Arial Narrow" w:hAnsi="Arial Narrow" w:cs="Calibri"/>
          <w:color w:val="000000" w:themeColor="text1"/>
          <w:spacing w:val="-3"/>
          <w:sz w:val="22"/>
          <w:szCs w:val="22"/>
        </w:rPr>
        <w:t xml:space="preserve"> </w:t>
      </w:r>
      <w:r w:rsidRPr="00D12BED">
        <w:rPr>
          <w:rFonts w:ascii="Arial Narrow" w:hAnsi="Arial Narrow" w:cs="Calibri"/>
          <w:color w:val="000000" w:themeColor="text1"/>
          <w:spacing w:val="1"/>
          <w:sz w:val="22"/>
          <w:szCs w:val="22"/>
        </w:rPr>
        <w:t>m</w:t>
      </w:r>
      <w:r w:rsidRPr="00D12BED">
        <w:rPr>
          <w:rFonts w:ascii="Arial Narrow" w:hAnsi="Arial Narrow" w:cs="Calibri"/>
          <w:color w:val="000000" w:themeColor="text1"/>
          <w:sz w:val="22"/>
          <w:szCs w:val="22"/>
        </w:rPr>
        <w:t>asi</w:t>
      </w:r>
      <w:r w:rsidRPr="00D12BED">
        <w:rPr>
          <w:rFonts w:ascii="Arial Narrow" w:hAnsi="Arial Narrow" w:cs="Calibri"/>
          <w:color w:val="000000" w:themeColor="text1"/>
          <w:spacing w:val="-1"/>
          <w:sz w:val="22"/>
          <w:szCs w:val="22"/>
        </w:rPr>
        <w:t>n</w:t>
      </w:r>
      <w:r w:rsidRPr="00D12BED">
        <w:rPr>
          <w:rFonts w:ascii="Arial Narrow" w:hAnsi="Arial Narrow" w:cs="Calibri"/>
          <w:color w:val="000000" w:themeColor="text1"/>
          <w:sz w:val="22"/>
          <w:szCs w:val="22"/>
        </w:rPr>
        <w:t>g-</w:t>
      </w:r>
      <w:r w:rsidRPr="00D12BED">
        <w:rPr>
          <w:rFonts w:ascii="Arial Narrow" w:hAnsi="Arial Narrow" w:cs="Calibri"/>
          <w:color w:val="000000" w:themeColor="text1"/>
          <w:spacing w:val="1"/>
          <w:sz w:val="22"/>
          <w:szCs w:val="22"/>
        </w:rPr>
        <w:t>m</w:t>
      </w:r>
      <w:r w:rsidRPr="00D12BED">
        <w:rPr>
          <w:rFonts w:ascii="Arial Narrow" w:hAnsi="Arial Narrow" w:cs="Calibri"/>
          <w:color w:val="000000" w:themeColor="text1"/>
          <w:spacing w:val="-3"/>
          <w:sz w:val="22"/>
          <w:szCs w:val="22"/>
        </w:rPr>
        <w:t>a</w:t>
      </w:r>
      <w:r w:rsidRPr="00D12BED">
        <w:rPr>
          <w:rFonts w:ascii="Arial Narrow" w:hAnsi="Arial Narrow" w:cs="Calibri"/>
          <w:color w:val="000000" w:themeColor="text1"/>
          <w:sz w:val="22"/>
          <w:szCs w:val="22"/>
        </w:rPr>
        <w:t>si</w:t>
      </w:r>
      <w:r w:rsidRPr="00D12BED">
        <w:rPr>
          <w:rFonts w:ascii="Arial Narrow" w:hAnsi="Arial Narrow" w:cs="Calibri"/>
          <w:color w:val="000000" w:themeColor="text1"/>
          <w:spacing w:val="-1"/>
          <w:sz w:val="22"/>
          <w:szCs w:val="22"/>
        </w:rPr>
        <w:t>n</w:t>
      </w:r>
      <w:r w:rsidRPr="00D12BED">
        <w:rPr>
          <w:rFonts w:ascii="Arial Narrow" w:hAnsi="Arial Narrow" w:cs="Calibri"/>
          <w:color w:val="000000" w:themeColor="text1"/>
          <w:sz w:val="22"/>
          <w:szCs w:val="22"/>
        </w:rPr>
        <w:t xml:space="preserve">g </w:t>
      </w:r>
      <w:r w:rsidRPr="00D12BED">
        <w:rPr>
          <w:rFonts w:ascii="Arial Narrow" w:hAnsi="Arial Narrow" w:cs="Calibri"/>
          <w:b/>
          <w:bCs/>
          <w:color w:val="000000" w:themeColor="text1"/>
          <w:spacing w:val="-2"/>
          <w:sz w:val="22"/>
          <w:szCs w:val="22"/>
        </w:rPr>
        <w:t>P</w:t>
      </w:r>
      <w:r w:rsidRPr="00D12BED">
        <w:rPr>
          <w:rFonts w:ascii="Arial Narrow" w:hAnsi="Arial Narrow" w:cs="Calibri"/>
          <w:b/>
          <w:bCs/>
          <w:color w:val="000000" w:themeColor="text1"/>
          <w:spacing w:val="1"/>
          <w:sz w:val="22"/>
          <w:szCs w:val="22"/>
        </w:rPr>
        <w:t>I</w:t>
      </w:r>
      <w:r w:rsidRPr="00D12BED">
        <w:rPr>
          <w:rFonts w:ascii="Arial Narrow" w:hAnsi="Arial Narrow" w:cs="Calibri"/>
          <w:b/>
          <w:bCs/>
          <w:color w:val="000000" w:themeColor="text1"/>
          <w:sz w:val="22"/>
          <w:szCs w:val="22"/>
        </w:rPr>
        <w:t>HA</w:t>
      </w:r>
      <w:r w:rsidRPr="00D12BED">
        <w:rPr>
          <w:rFonts w:ascii="Arial Narrow" w:hAnsi="Arial Narrow" w:cs="Calibri"/>
          <w:b/>
          <w:bCs/>
          <w:color w:val="000000" w:themeColor="text1"/>
          <w:spacing w:val="-3"/>
          <w:sz w:val="22"/>
          <w:szCs w:val="22"/>
        </w:rPr>
        <w:t>K</w:t>
      </w:r>
      <w:r w:rsidRPr="00D12BED">
        <w:rPr>
          <w:rFonts w:ascii="Arial Narrow" w:hAnsi="Arial Narrow" w:cs="Calibri"/>
          <w:b/>
          <w:bCs/>
          <w:color w:val="000000" w:themeColor="text1"/>
          <w:sz w:val="22"/>
          <w:szCs w:val="22"/>
        </w:rPr>
        <w:t>.</w:t>
      </w:r>
    </w:p>
    <w:p w14:paraId="04662A01" w14:textId="77777777" w:rsidR="00653AB0" w:rsidRPr="00D12BED" w:rsidRDefault="00653AB0" w:rsidP="00653AB0">
      <w:pPr>
        <w:pStyle w:val="ListParagraph"/>
        <w:widowControl w:val="0"/>
        <w:autoSpaceDE w:val="0"/>
        <w:autoSpaceDN w:val="0"/>
        <w:adjustRightInd w:val="0"/>
        <w:ind w:left="810"/>
        <w:jc w:val="both"/>
        <w:rPr>
          <w:rFonts w:ascii="Arial Narrow" w:hAnsi="Arial Narrow" w:cs="Calibri"/>
          <w:b/>
          <w:bCs/>
          <w:color w:val="000000" w:themeColor="text1"/>
          <w:sz w:val="22"/>
          <w:szCs w:val="22"/>
        </w:rPr>
      </w:pPr>
    </w:p>
    <w:p w14:paraId="5F6F827F" w14:textId="5A292EBF" w:rsidR="00BE6325" w:rsidRPr="00D12BED" w:rsidRDefault="00BE6325">
      <w:pPr>
        <w:pStyle w:val="ListParagraph"/>
        <w:widowControl w:val="0"/>
        <w:numPr>
          <w:ilvl w:val="1"/>
          <w:numId w:val="12"/>
        </w:numPr>
        <w:tabs>
          <w:tab w:val="left" w:pos="810"/>
        </w:tabs>
        <w:autoSpaceDE w:val="0"/>
        <w:autoSpaceDN w:val="0"/>
        <w:adjustRightInd w:val="0"/>
        <w:ind w:left="810" w:hanging="720"/>
        <w:jc w:val="both"/>
        <w:rPr>
          <w:rFonts w:ascii="Arial Narrow" w:hAnsi="Arial Narrow" w:cs="Calibri"/>
          <w:color w:val="000000" w:themeColor="text1"/>
          <w:sz w:val="22"/>
          <w:szCs w:val="22"/>
        </w:rPr>
      </w:pPr>
      <w:r w:rsidRPr="00D12BED">
        <w:rPr>
          <w:rFonts w:ascii="Arial Narrow" w:hAnsi="Arial Narrow" w:cs="Arial"/>
          <w:color w:val="000000" w:themeColor="text1"/>
          <w:sz w:val="22"/>
          <w:szCs w:val="22"/>
          <w:lang w:eastAsia="id-ID"/>
        </w:rPr>
        <w:t>Dalam hal terjadinya pengakhiran Nota Kesepahaman sebagaimana dimaksud pada Pasal 3.1. di</w:t>
      </w:r>
      <w:r w:rsidR="00556810" w:rsidRPr="00D12BED">
        <w:rPr>
          <w:rFonts w:ascii="Arial Narrow" w:hAnsi="Arial Narrow" w:cs="Arial"/>
          <w:color w:val="000000" w:themeColor="text1"/>
          <w:sz w:val="22"/>
          <w:szCs w:val="22"/>
          <w:lang w:eastAsia="id-ID"/>
        </w:rPr>
        <w:t xml:space="preserve"> </w:t>
      </w:r>
      <w:r w:rsidRPr="00D12BED">
        <w:rPr>
          <w:rFonts w:ascii="Arial Narrow" w:hAnsi="Arial Narrow" w:cs="Arial"/>
          <w:color w:val="000000" w:themeColor="text1"/>
          <w:sz w:val="22"/>
          <w:szCs w:val="22"/>
          <w:lang w:eastAsia="id-ID"/>
        </w:rPr>
        <w:t xml:space="preserve">atas, </w:t>
      </w:r>
      <w:r w:rsidRPr="00D12BED">
        <w:rPr>
          <w:rFonts w:ascii="Arial Narrow" w:hAnsi="Arial Narrow" w:cs="Arial"/>
          <w:b/>
          <w:color w:val="000000" w:themeColor="text1"/>
          <w:sz w:val="22"/>
          <w:szCs w:val="22"/>
          <w:lang w:val="id-ID" w:eastAsia="id-ID"/>
        </w:rPr>
        <w:t>PARA PIHAK</w:t>
      </w:r>
      <w:r w:rsidRPr="00D12BED">
        <w:rPr>
          <w:rFonts w:ascii="Arial Narrow" w:hAnsi="Arial Narrow" w:cs="Arial"/>
          <w:color w:val="000000" w:themeColor="text1"/>
          <w:sz w:val="22"/>
          <w:szCs w:val="22"/>
          <w:lang w:val="id-ID" w:eastAsia="id-ID"/>
        </w:rPr>
        <w:t xml:space="preserve"> sepakat untuk mengesampingkan berlakunya ketentuan Pasal 1266 dan 1267 Kitab Undang-Undang Hukum Perdata sepanjang </w:t>
      </w:r>
      <w:r w:rsidR="00BE4D12" w:rsidRPr="005D25AF">
        <w:rPr>
          <w:rFonts w:ascii="Arial Narrow" w:hAnsi="Arial Narrow" w:cs="Arial"/>
          <w:color w:val="000000" w:themeColor="text1"/>
          <w:sz w:val="22"/>
          <w:szCs w:val="22"/>
          <w:lang w:val="en-GB" w:eastAsia="id-ID"/>
        </w:rPr>
        <w:t xml:space="preserve">pasal-pasal tersebut mensyaratkan putusan pengadilan atas pemutusan atau pengakhiran </w:t>
      </w:r>
      <w:r w:rsidRPr="00D12BED">
        <w:rPr>
          <w:rFonts w:ascii="Arial Narrow" w:hAnsi="Arial Narrow" w:cs="Arial"/>
          <w:color w:val="000000" w:themeColor="text1"/>
          <w:sz w:val="22"/>
          <w:szCs w:val="22"/>
          <w:lang w:eastAsia="id-ID"/>
        </w:rPr>
        <w:t>Nota Kesepahaman</w:t>
      </w:r>
      <w:r w:rsidR="00BE4D12">
        <w:rPr>
          <w:rFonts w:ascii="Arial Narrow" w:hAnsi="Arial Narrow" w:cs="Arial"/>
          <w:color w:val="000000" w:themeColor="text1"/>
          <w:sz w:val="22"/>
          <w:szCs w:val="22"/>
          <w:lang w:eastAsia="id-ID"/>
        </w:rPr>
        <w:t xml:space="preserve"> ini</w:t>
      </w:r>
      <w:r w:rsidRPr="00D12BED">
        <w:rPr>
          <w:rFonts w:ascii="Arial Narrow" w:hAnsi="Arial Narrow" w:cs="Arial"/>
          <w:color w:val="000000" w:themeColor="text1"/>
          <w:sz w:val="22"/>
          <w:szCs w:val="22"/>
          <w:lang w:val="id-ID" w:eastAsia="id-ID"/>
        </w:rPr>
        <w:t xml:space="preserve">. </w:t>
      </w:r>
      <w:del w:id="124" w:author="Radit Trianggara Putranto" w:date="2022-03-01T16:12:00Z">
        <w:r w:rsidRPr="00D12BED" w:rsidDel="007B7C9E">
          <w:rPr>
            <w:rFonts w:ascii="Arial Narrow" w:hAnsi="Arial Narrow" w:cs="Arial"/>
            <w:color w:val="000000" w:themeColor="text1"/>
            <w:sz w:val="22"/>
            <w:szCs w:val="22"/>
            <w:lang w:eastAsia="id-ID"/>
          </w:rPr>
          <w:br/>
        </w:r>
      </w:del>
      <w:r w:rsidRPr="00D12BED">
        <w:rPr>
          <w:rFonts w:ascii="Arial Narrow" w:hAnsi="Arial Narrow" w:cs="Arial"/>
          <w:b/>
          <w:color w:val="000000" w:themeColor="text1"/>
          <w:sz w:val="22"/>
          <w:szCs w:val="22"/>
          <w:lang w:val="id-ID" w:eastAsia="id-ID"/>
        </w:rPr>
        <w:t>PARA PIHAK</w:t>
      </w:r>
      <w:r w:rsidRPr="00D12BED">
        <w:rPr>
          <w:rFonts w:ascii="Arial Narrow" w:hAnsi="Arial Narrow" w:cs="Arial"/>
          <w:color w:val="000000" w:themeColor="text1"/>
          <w:sz w:val="22"/>
          <w:szCs w:val="22"/>
          <w:lang w:val="id-ID" w:eastAsia="id-ID"/>
        </w:rPr>
        <w:t xml:space="preserve"> juga sepakat bahwa Pasal 1267 Kitab Undang-Undang Hukum Perdata tidak akan ditafsirkan bahwa pengadilan yang mempunyai hak untuk menjatuhkan putusan tentang pelaksanaan Nota Kesepahaman dan/atau pemberian ganti rugi.</w:t>
      </w:r>
    </w:p>
    <w:p w14:paraId="0BA1565A" w14:textId="685F0C4C" w:rsidR="00C075D3" w:rsidRPr="00D12BED" w:rsidRDefault="00C075D3" w:rsidP="006278F6">
      <w:pPr>
        <w:widowControl w:val="0"/>
        <w:autoSpaceDE w:val="0"/>
        <w:autoSpaceDN w:val="0"/>
        <w:adjustRightInd w:val="0"/>
        <w:spacing w:after="0" w:line="240" w:lineRule="auto"/>
        <w:ind w:left="3920" w:right="4050"/>
        <w:jc w:val="center"/>
        <w:rPr>
          <w:rFonts w:ascii="Arial Narrow" w:hAnsi="Arial Narrow" w:cs="Calibri"/>
          <w:b/>
          <w:bCs/>
          <w:color w:val="000000" w:themeColor="text1"/>
        </w:rPr>
      </w:pPr>
    </w:p>
    <w:p w14:paraId="2167A98F" w14:textId="77777777" w:rsidR="00745588" w:rsidRPr="00D12BED" w:rsidRDefault="00745588" w:rsidP="006278F6">
      <w:pPr>
        <w:widowControl w:val="0"/>
        <w:autoSpaceDE w:val="0"/>
        <w:autoSpaceDN w:val="0"/>
        <w:adjustRightInd w:val="0"/>
        <w:spacing w:after="0" w:line="240" w:lineRule="auto"/>
        <w:ind w:left="3920" w:right="4050"/>
        <w:jc w:val="center"/>
        <w:rPr>
          <w:rFonts w:ascii="Arial Narrow" w:hAnsi="Arial Narrow" w:cs="Calibri"/>
          <w:b/>
          <w:bCs/>
          <w:color w:val="000000" w:themeColor="text1"/>
        </w:rPr>
      </w:pPr>
    </w:p>
    <w:p w14:paraId="74A22A3A" w14:textId="46BAE99F" w:rsidR="0069099B" w:rsidRPr="00D12BED" w:rsidRDefault="0069099B" w:rsidP="006278F6">
      <w:pPr>
        <w:widowControl w:val="0"/>
        <w:autoSpaceDE w:val="0"/>
        <w:autoSpaceDN w:val="0"/>
        <w:adjustRightInd w:val="0"/>
        <w:spacing w:after="0" w:line="240" w:lineRule="auto"/>
        <w:ind w:left="3920" w:right="4050"/>
        <w:jc w:val="center"/>
        <w:rPr>
          <w:rFonts w:ascii="Arial Narrow" w:hAnsi="Arial Narrow" w:cs="Calibri"/>
          <w:color w:val="000000" w:themeColor="text1"/>
        </w:rPr>
      </w:pPr>
      <w:r w:rsidRPr="00D12BED">
        <w:rPr>
          <w:rFonts w:ascii="Arial Narrow" w:hAnsi="Arial Narrow" w:cs="Calibri"/>
          <w:b/>
          <w:bCs/>
          <w:color w:val="000000" w:themeColor="text1"/>
        </w:rPr>
        <w:t>P</w:t>
      </w:r>
      <w:r w:rsidRPr="00D12BED">
        <w:rPr>
          <w:rFonts w:ascii="Arial Narrow" w:hAnsi="Arial Narrow" w:cs="Calibri"/>
          <w:b/>
          <w:bCs/>
          <w:color w:val="000000" w:themeColor="text1"/>
          <w:spacing w:val="-1"/>
        </w:rPr>
        <w:t>a</w:t>
      </w:r>
      <w:r w:rsidRPr="00D12BED">
        <w:rPr>
          <w:rFonts w:ascii="Arial Narrow" w:hAnsi="Arial Narrow" w:cs="Calibri"/>
          <w:b/>
          <w:bCs/>
          <w:color w:val="000000" w:themeColor="text1"/>
        </w:rPr>
        <w:t>s</w:t>
      </w:r>
      <w:r w:rsidRPr="00D12BED">
        <w:rPr>
          <w:rFonts w:ascii="Arial Narrow" w:hAnsi="Arial Narrow" w:cs="Calibri"/>
          <w:b/>
          <w:bCs/>
          <w:color w:val="000000" w:themeColor="text1"/>
          <w:spacing w:val="-1"/>
        </w:rPr>
        <w:t>a</w:t>
      </w:r>
      <w:r w:rsidRPr="00D12BED">
        <w:rPr>
          <w:rFonts w:ascii="Arial Narrow" w:hAnsi="Arial Narrow" w:cs="Calibri"/>
          <w:b/>
          <w:bCs/>
          <w:color w:val="000000" w:themeColor="text1"/>
        </w:rPr>
        <w:t>l</w:t>
      </w:r>
      <w:r w:rsidRPr="00D12BED">
        <w:rPr>
          <w:rFonts w:ascii="Arial Narrow" w:hAnsi="Arial Narrow" w:cs="Calibri"/>
          <w:b/>
          <w:bCs/>
          <w:color w:val="000000" w:themeColor="text1"/>
          <w:spacing w:val="1"/>
        </w:rPr>
        <w:t xml:space="preserve"> </w:t>
      </w:r>
      <w:r w:rsidRPr="00D12BED">
        <w:rPr>
          <w:rFonts w:ascii="Arial Narrow" w:hAnsi="Arial Narrow" w:cs="Calibri"/>
          <w:b/>
          <w:bCs/>
          <w:color w:val="000000" w:themeColor="text1"/>
        </w:rPr>
        <w:t>4</w:t>
      </w:r>
    </w:p>
    <w:p w14:paraId="0C3ADBE6" w14:textId="77777777" w:rsidR="0069099B" w:rsidRPr="00D12BED" w:rsidRDefault="0069099B" w:rsidP="006278F6">
      <w:pPr>
        <w:widowControl w:val="0"/>
        <w:autoSpaceDE w:val="0"/>
        <w:autoSpaceDN w:val="0"/>
        <w:adjustRightInd w:val="0"/>
        <w:spacing w:after="0" w:line="240" w:lineRule="auto"/>
        <w:ind w:left="3956" w:right="4140"/>
        <w:jc w:val="center"/>
        <w:rPr>
          <w:rFonts w:ascii="Arial Narrow" w:hAnsi="Arial Narrow" w:cs="Calibri"/>
          <w:b/>
          <w:bCs/>
          <w:color w:val="000000" w:themeColor="text1"/>
        </w:rPr>
      </w:pPr>
      <w:r w:rsidRPr="00D12BED">
        <w:rPr>
          <w:rFonts w:ascii="Arial Narrow" w:hAnsi="Arial Narrow" w:cs="Calibri"/>
          <w:b/>
          <w:bCs/>
          <w:color w:val="000000" w:themeColor="text1"/>
          <w:spacing w:val="1"/>
        </w:rPr>
        <w:t>B</w:t>
      </w:r>
      <w:r w:rsidRPr="00D12BED">
        <w:rPr>
          <w:rFonts w:ascii="Arial Narrow" w:hAnsi="Arial Narrow" w:cs="Calibri"/>
          <w:b/>
          <w:bCs/>
          <w:color w:val="000000" w:themeColor="text1"/>
          <w:spacing w:val="-1"/>
        </w:rPr>
        <w:t>I</w:t>
      </w:r>
      <w:r w:rsidRPr="00D12BED">
        <w:rPr>
          <w:rFonts w:ascii="Arial Narrow" w:hAnsi="Arial Narrow" w:cs="Calibri"/>
          <w:b/>
          <w:bCs/>
          <w:color w:val="000000" w:themeColor="text1"/>
        </w:rPr>
        <w:t>A</w:t>
      </w:r>
      <w:r w:rsidRPr="00D12BED">
        <w:rPr>
          <w:rFonts w:ascii="Arial Narrow" w:hAnsi="Arial Narrow" w:cs="Calibri"/>
          <w:b/>
          <w:bCs/>
          <w:color w:val="000000" w:themeColor="text1"/>
          <w:spacing w:val="1"/>
        </w:rPr>
        <w:t>Y</w:t>
      </w:r>
      <w:r w:rsidRPr="00D12BED">
        <w:rPr>
          <w:rFonts w:ascii="Arial Narrow" w:hAnsi="Arial Narrow" w:cs="Calibri"/>
          <w:b/>
          <w:bCs/>
          <w:color w:val="000000" w:themeColor="text1"/>
        </w:rPr>
        <w:t>A</w:t>
      </w:r>
    </w:p>
    <w:p w14:paraId="4912BE87" w14:textId="77777777" w:rsidR="0069099B" w:rsidRPr="00D12BED" w:rsidRDefault="0069099B" w:rsidP="006278F6">
      <w:pPr>
        <w:widowControl w:val="0"/>
        <w:autoSpaceDE w:val="0"/>
        <w:autoSpaceDN w:val="0"/>
        <w:adjustRightInd w:val="0"/>
        <w:spacing w:after="0" w:line="240" w:lineRule="auto"/>
        <w:ind w:left="3956" w:right="4314"/>
        <w:jc w:val="center"/>
        <w:rPr>
          <w:rFonts w:ascii="Arial Narrow" w:hAnsi="Arial Narrow" w:cs="Calibri"/>
          <w:color w:val="000000" w:themeColor="text1"/>
        </w:rPr>
      </w:pPr>
    </w:p>
    <w:p w14:paraId="6F240ED1" w14:textId="2A33FB80" w:rsidR="0069099B" w:rsidRPr="00D12BED" w:rsidRDefault="0069099B" w:rsidP="006278F6">
      <w:pPr>
        <w:widowControl w:val="0"/>
        <w:numPr>
          <w:ilvl w:val="1"/>
          <w:numId w:val="14"/>
        </w:numPr>
        <w:tabs>
          <w:tab w:val="left" w:pos="810"/>
        </w:tabs>
        <w:autoSpaceDE w:val="0"/>
        <w:autoSpaceDN w:val="0"/>
        <w:adjustRightInd w:val="0"/>
        <w:spacing w:after="0" w:line="240" w:lineRule="auto"/>
        <w:ind w:left="810" w:hanging="720"/>
        <w:jc w:val="both"/>
        <w:rPr>
          <w:rFonts w:ascii="Arial Narrow" w:hAnsi="Arial Narrow" w:cs="Calibri"/>
          <w:color w:val="000000" w:themeColor="text1"/>
          <w:lang w:val="en-US"/>
        </w:rPr>
      </w:pPr>
      <w:r w:rsidRPr="00D12BED">
        <w:rPr>
          <w:rFonts w:ascii="Arial Narrow" w:hAnsi="Arial Narrow" w:cs="Calibri"/>
          <w:color w:val="000000" w:themeColor="text1"/>
        </w:rPr>
        <w:t>Se</w:t>
      </w:r>
      <w:r w:rsidRPr="00D12BED">
        <w:rPr>
          <w:rFonts w:ascii="Arial Narrow" w:hAnsi="Arial Narrow" w:cs="Calibri"/>
          <w:color w:val="000000" w:themeColor="text1"/>
          <w:spacing w:val="-1"/>
        </w:rPr>
        <w:t>g</w:t>
      </w:r>
      <w:r w:rsidRPr="00D12BED">
        <w:rPr>
          <w:rFonts w:ascii="Arial Narrow" w:hAnsi="Arial Narrow" w:cs="Calibri"/>
          <w:color w:val="000000" w:themeColor="text1"/>
        </w:rPr>
        <w:t>ala</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spacing w:val="-1"/>
        </w:rPr>
        <w:t>b</w:t>
      </w:r>
      <w:r w:rsidRPr="00D12BED">
        <w:rPr>
          <w:rFonts w:ascii="Arial Narrow" w:hAnsi="Arial Narrow" w:cs="Calibri"/>
          <w:color w:val="000000" w:themeColor="text1"/>
        </w:rPr>
        <w:t>iaya</w:t>
      </w:r>
      <w:r w:rsidRPr="00D12BED">
        <w:rPr>
          <w:rFonts w:ascii="Arial Narrow" w:hAnsi="Arial Narrow" w:cs="Calibri"/>
          <w:color w:val="000000" w:themeColor="text1"/>
          <w:spacing w:val="1"/>
        </w:rPr>
        <w:t xml:space="preserve"> y</w:t>
      </w:r>
      <w:r w:rsidRPr="00D12BED">
        <w:rPr>
          <w:rFonts w:ascii="Arial Narrow" w:hAnsi="Arial Narrow" w:cs="Calibri"/>
          <w:color w:val="000000" w:themeColor="text1"/>
        </w:rPr>
        <w:t>a</w:t>
      </w:r>
      <w:r w:rsidRPr="00D12BED">
        <w:rPr>
          <w:rFonts w:ascii="Arial Narrow" w:hAnsi="Arial Narrow" w:cs="Calibri"/>
          <w:color w:val="000000" w:themeColor="text1"/>
          <w:spacing w:val="-1"/>
        </w:rPr>
        <w:t>n</w:t>
      </w:r>
      <w:r w:rsidRPr="00D12BED">
        <w:rPr>
          <w:rFonts w:ascii="Arial Narrow" w:hAnsi="Arial Narrow" w:cs="Calibri"/>
          <w:color w:val="000000" w:themeColor="text1"/>
        </w:rPr>
        <w:t>g t</w:t>
      </w:r>
      <w:r w:rsidRPr="00D12BED">
        <w:rPr>
          <w:rFonts w:ascii="Arial Narrow" w:hAnsi="Arial Narrow" w:cs="Calibri"/>
          <w:color w:val="000000" w:themeColor="text1"/>
          <w:spacing w:val="-2"/>
        </w:rPr>
        <w:t>i</w:t>
      </w:r>
      <w:r w:rsidRPr="00D12BED">
        <w:rPr>
          <w:rFonts w:ascii="Arial Narrow" w:hAnsi="Arial Narrow" w:cs="Calibri"/>
          <w:color w:val="000000" w:themeColor="text1"/>
          <w:spacing w:val="1"/>
        </w:rPr>
        <w:t>m</w:t>
      </w:r>
      <w:r w:rsidRPr="00D12BED">
        <w:rPr>
          <w:rFonts w:ascii="Arial Narrow" w:hAnsi="Arial Narrow" w:cs="Calibri"/>
          <w:color w:val="000000" w:themeColor="text1"/>
          <w:spacing w:val="-1"/>
        </w:rPr>
        <w:t>bu</w:t>
      </w:r>
      <w:r w:rsidRPr="00D12BED">
        <w:rPr>
          <w:rFonts w:ascii="Arial Narrow" w:hAnsi="Arial Narrow" w:cs="Calibri"/>
          <w:color w:val="000000" w:themeColor="text1"/>
        </w:rPr>
        <w:t>l,</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spacing w:val="-1"/>
        </w:rPr>
        <w:t>d</w:t>
      </w:r>
      <w:r w:rsidRPr="00D12BED">
        <w:rPr>
          <w:rFonts w:ascii="Arial Narrow" w:hAnsi="Arial Narrow" w:cs="Calibri"/>
          <w:color w:val="000000" w:themeColor="text1"/>
        </w:rPr>
        <w:t>ikeluarkan</w:t>
      </w:r>
      <w:r w:rsidRPr="00D12BED">
        <w:rPr>
          <w:rFonts w:ascii="Arial Narrow" w:hAnsi="Arial Narrow" w:cs="Calibri"/>
          <w:color w:val="000000" w:themeColor="text1"/>
          <w:spacing w:val="3"/>
        </w:rPr>
        <w:t xml:space="preserve"> </w:t>
      </w:r>
      <w:r w:rsidRPr="00D12BED">
        <w:rPr>
          <w:rFonts w:ascii="Arial Narrow" w:hAnsi="Arial Narrow" w:cs="Calibri"/>
          <w:color w:val="000000" w:themeColor="text1"/>
          <w:spacing w:val="-1"/>
        </w:rPr>
        <w:t>d</w:t>
      </w:r>
      <w:r w:rsidRPr="00D12BED">
        <w:rPr>
          <w:rFonts w:ascii="Arial Narrow" w:hAnsi="Arial Narrow" w:cs="Calibri"/>
          <w:color w:val="000000" w:themeColor="text1"/>
        </w:rPr>
        <w:t>a</w:t>
      </w:r>
      <w:r w:rsidRPr="00D12BED">
        <w:rPr>
          <w:rFonts w:ascii="Arial Narrow" w:hAnsi="Arial Narrow" w:cs="Calibri"/>
          <w:color w:val="000000" w:themeColor="text1"/>
          <w:spacing w:val="-1"/>
        </w:rPr>
        <w:t>n</w:t>
      </w:r>
      <w:r w:rsidRPr="00D12BED">
        <w:rPr>
          <w:rFonts w:ascii="Arial Narrow" w:hAnsi="Arial Narrow" w:cs="Calibri"/>
          <w:color w:val="000000" w:themeColor="text1"/>
          <w:spacing w:val="1"/>
        </w:rPr>
        <w:t>/</w:t>
      </w:r>
      <w:r w:rsidRPr="00D12BED">
        <w:rPr>
          <w:rFonts w:ascii="Arial Narrow" w:hAnsi="Arial Narrow" w:cs="Calibri"/>
          <w:color w:val="000000" w:themeColor="text1"/>
        </w:rPr>
        <w:t>a</w:t>
      </w:r>
      <w:r w:rsidRPr="00D12BED">
        <w:rPr>
          <w:rFonts w:ascii="Arial Narrow" w:hAnsi="Arial Narrow" w:cs="Calibri"/>
          <w:color w:val="000000" w:themeColor="text1"/>
          <w:spacing w:val="-2"/>
        </w:rPr>
        <w:t>t</w:t>
      </w:r>
      <w:r w:rsidRPr="00D12BED">
        <w:rPr>
          <w:rFonts w:ascii="Arial Narrow" w:hAnsi="Arial Narrow" w:cs="Calibri"/>
          <w:color w:val="000000" w:themeColor="text1"/>
        </w:rPr>
        <w:t xml:space="preserve">au </w:t>
      </w:r>
      <w:r w:rsidRPr="00D12BED">
        <w:rPr>
          <w:rFonts w:ascii="Arial Narrow" w:hAnsi="Arial Narrow" w:cs="Calibri"/>
          <w:color w:val="000000" w:themeColor="text1"/>
          <w:spacing w:val="-1"/>
        </w:rPr>
        <w:t>d</w:t>
      </w:r>
      <w:r w:rsidRPr="00D12BED">
        <w:rPr>
          <w:rFonts w:ascii="Arial Narrow" w:hAnsi="Arial Narrow" w:cs="Calibri"/>
          <w:color w:val="000000" w:themeColor="text1"/>
        </w:rPr>
        <w:t>i</w:t>
      </w:r>
      <w:r w:rsidRPr="00D12BED">
        <w:rPr>
          <w:rFonts w:ascii="Arial Narrow" w:hAnsi="Arial Narrow" w:cs="Calibri"/>
          <w:color w:val="000000" w:themeColor="text1"/>
          <w:spacing w:val="-1"/>
        </w:rPr>
        <w:t>p</w:t>
      </w:r>
      <w:r w:rsidRPr="00D12BED">
        <w:rPr>
          <w:rFonts w:ascii="Arial Narrow" w:hAnsi="Arial Narrow" w:cs="Calibri"/>
          <w:color w:val="000000" w:themeColor="text1"/>
        </w:rPr>
        <w:t>erl</w:t>
      </w:r>
      <w:r w:rsidRPr="00D12BED">
        <w:rPr>
          <w:rFonts w:ascii="Arial Narrow" w:hAnsi="Arial Narrow" w:cs="Calibri"/>
          <w:color w:val="000000" w:themeColor="text1"/>
          <w:spacing w:val="-1"/>
        </w:rPr>
        <w:t>u</w:t>
      </w:r>
      <w:r w:rsidRPr="00D12BED">
        <w:rPr>
          <w:rFonts w:ascii="Arial Narrow" w:hAnsi="Arial Narrow" w:cs="Calibri"/>
          <w:color w:val="000000" w:themeColor="text1"/>
        </w:rPr>
        <w:t>kan</w:t>
      </w:r>
      <w:r w:rsidRPr="00D12BED">
        <w:rPr>
          <w:rFonts w:ascii="Arial Narrow" w:hAnsi="Arial Narrow" w:cs="Calibri"/>
          <w:color w:val="000000" w:themeColor="text1"/>
          <w:spacing w:val="1"/>
        </w:rPr>
        <w:t xml:space="preserve"> o</w:t>
      </w:r>
      <w:r w:rsidRPr="00D12BED">
        <w:rPr>
          <w:rFonts w:ascii="Arial Narrow" w:hAnsi="Arial Narrow" w:cs="Calibri"/>
          <w:color w:val="000000" w:themeColor="text1"/>
        </w:rPr>
        <w:t>leh</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spacing w:val="-1"/>
        </w:rPr>
        <w:t>m</w:t>
      </w:r>
      <w:r w:rsidRPr="00D12BED">
        <w:rPr>
          <w:rFonts w:ascii="Arial Narrow" w:hAnsi="Arial Narrow" w:cs="Calibri"/>
          <w:color w:val="000000" w:themeColor="text1"/>
        </w:rPr>
        <w:t>asi</w:t>
      </w:r>
      <w:r w:rsidRPr="00D12BED">
        <w:rPr>
          <w:rFonts w:ascii="Arial Narrow" w:hAnsi="Arial Narrow" w:cs="Calibri"/>
          <w:color w:val="000000" w:themeColor="text1"/>
          <w:spacing w:val="-1"/>
        </w:rPr>
        <w:t>n</w:t>
      </w:r>
      <w:r w:rsidRPr="00D12BED">
        <w:rPr>
          <w:rFonts w:ascii="Arial Narrow" w:hAnsi="Arial Narrow" w:cs="Calibri"/>
          <w:color w:val="000000" w:themeColor="text1"/>
          <w:spacing w:val="1"/>
        </w:rPr>
        <w:t>g</w:t>
      </w:r>
      <w:r w:rsidRPr="00D12BED">
        <w:rPr>
          <w:rFonts w:ascii="Arial Narrow" w:hAnsi="Arial Narrow" w:cs="Calibri"/>
          <w:color w:val="000000" w:themeColor="text1"/>
        </w:rPr>
        <w:t>-</w:t>
      </w:r>
      <w:r w:rsidRPr="00D12BED">
        <w:rPr>
          <w:rFonts w:ascii="Arial Narrow" w:hAnsi="Arial Narrow" w:cs="Calibri"/>
          <w:color w:val="000000" w:themeColor="text1"/>
          <w:spacing w:val="1"/>
        </w:rPr>
        <w:t>m</w:t>
      </w:r>
      <w:r w:rsidRPr="00D12BED">
        <w:rPr>
          <w:rFonts w:ascii="Arial Narrow" w:hAnsi="Arial Narrow" w:cs="Calibri"/>
          <w:color w:val="000000" w:themeColor="text1"/>
        </w:rPr>
        <w:t>asi</w:t>
      </w:r>
      <w:r w:rsidRPr="00D12BED">
        <w:rPr>
          <w:rFonts w:ascii="Arial Narrow" w:hAnsi="Arial Narrow" w:cs="Calibri"/>
          <w:color w:val="000000" w:themeColor="text1"/>
          <w:spacing w:val="-1"/>
        </w:rPr>
        <w:t>n</w:t>
      </w:r>
      <w:r w:rsidRPr="00D12BED">
        <w:rPr>
          <w:rFonts w:ascii="Arial Narrow" w:hAnsi="Arial Narrow" w:cs="Calibri"/>
          <w:color w:val="000000" w:themeColor="text1"/>
        </w:rPr>
        <w:t>g</w:t>
      </w:r>
      <w:r w:rsidRPr="00D12BED">
        <w:rPr>
          <w:rFonts w:ascii="Arial Narrow" w:hAnsi="Arial Narrow" w:cs="Calibri"/>
          <w:color w:val="000000" w:themeColor="text1"/>
          <w:spacing w:val="1"/>
        </w:rPr>
        <w:t xml:space="preserve"> </w:t>
      </w:r>
      <w:r w:rsidRPr="00D12BED">
        <w:rPr>
          <w:rFonts w:ascii="Arial Narrow" w:hAnsi="Arial Narrow" w:cs="Calibri"/>
          <w:b/>
          <w:bCs/>
          <w:color w:val="000000" w:themeColor="text1"/>
          <w:spacing w:val="-2"/>
        </w:rPr>
        <w:t>P</w:t>
      </w:r>
      <w:r w:rsidRPr="00D12BED">
        <w:rPr>
          <w:rFonts w:ascii="Arial Narrow" w:hAnsi="Arial Narrow" w:cs="Calibri"/>
          <w:b/>
          <w:bCs/>
          <w:color w:val="000000" w:themeColor="text1"/>
          <w:spacing w:val="1"/>
        </w:rPr>
        <w:t>I</w:t>
      </w:r>
      <w:r w:rsidRPr="00D12BED">
        <w:rPr>
          <w:rFonts w:ascii="Arial Narrow" w:hAnsi="Arial Narrow" w:cs="Calibri"/>
          <w:b/>
          <w:bCs/>
          <w:color w:val="000000" w:themeColor="text1"/>
        </w:rPr>
        <w:t>HAK</w:t>
      </w:r>
      <w:r w:rsidRPr="00D12BED">
        <w:rPr>
          <w:rFonts w:ascii="Arial Narrow" w:hAnsi="Arial Narrow" w:cs="Calibri"/>
          <w:b/>
          <w:bCs/>
          <w:color w:val="000000" w:themeColor="text1"/>
          <w:spacing w:val="2"/>
        </w:rPr>
        <w:t xml:space="preserve"> </w:t>
      </w:r>
      <w:r w:rsidRPr="00D12BED">
        <w:rPr>
          <w:rFonts w:ascii="Arial Narrow" w:hAnsi="Arial Narrow" w:cs="Calibri"/>
          <w:color w:val="000000" w:themeColor="text1"/>
          <w:spacing w:val="-1"/>
        </w:rPr>
        <w:t>un</w:t>
      </w:r>
      <w:r w:rsidRPr="00D12BED">
        <w:rPr>
          <w:rFonts w:ascii="Arial Narrow" w:hAnsi="Arial Narrow" w:cs="Calibri"/>
          <w:color w:val="000000" w:themeColor="text1"/>
        </w:rPr>
        <w:t>t</w:t>
      </w:r>
      <w:r w:rsidRPr="00D12BED">
        <w:rPr>
          <w:rFonts w:ascii="Arial Narrow" w:hAnsi="Arial Narrow" w:cs="Calibri"/>
          <w:color w:val="000000" w:themeColor="text1"/>
          <w:spacing w:val="-3"/>
        </w:rPr>
        <w:t>u</w:t>
      </w:r>
      <w:r w:rsidRPr="00D12BED">
        <w:rPr>
          <w:rFonts w:ascii="Arial Narrow" w:hAnsi="Arial Narrow" w:cs="Calibri"/>
          <w:color w:val="000000" w:themeColor="text1"/>
        </w:rPr>
        <w:t xml:space="preserve">k </w:t>
      </w:r>
      <w:r w:rsidRPr="00D12BED">
        <w:rPr>
          <w:rFonts w:ascii="Arial Narrow" w:hAnsi="Arial Narrow" w:cs="Calibri"/>
          <w:color w:val="000000" w:themeColor="text1"/>
          <w:spacing w:val="-1"/>
        </w:rPr>
        <w:t>p</w:t>
      </w:r>
      <w:r w:rsidRPr="00D12BED">
        <w:rPr>
          <w:rFonts w:ascii="Arial Narrow" w:hAnsi="Arial Narrow" w:cs="Calibri"/>
          <w:color w:val="000000" w:themeColor="text1"/>
        </w:rPr>
        <w:t>elaksanaan</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spacing w:val="-1"/>
        </w:rPr>
        <w:t>No</w:t>
      </w:r>
      <w:r w:rsidRPr="00D12BED">
        <w:rPr>
          <w:rFonts w:ascii="Arial Narrow" w:hAnsi="Arial Narrow" w:cs="Calibri"/>
          <w:color w:val="000000" w:themeColor="text1"/>
        </w:rPr>
        <w:t>ta</w:t>
      </w:r>
      <w:r w:rsidRPr="00D12BED">
        <w:rPr>
          <w:rFonts w:ascii="Arial Narrow" w:hAnsi="Arial Narrow" w:cs="Calibri"/>
          <w:color w:val="000000" w:themeColor="text1"/>
          <w:spacing w:val="3"/>
        </w:rPr>
        <w:t xml:space="preserve"> </w:t>
      </w:r>
      <w:r w:rsidRPr="00D12BED">
        <w:rPr>
          <w:rFonts w:ascii="Arial Narrow" w:hAnsi="Arial Narrow" w:cs="Calibri"/>
          <w:color w:val="000000" w:themeColor="text1"/>
          <w:spacing w:val="-2"/>
        </w:rPr>
        <w:t>K</w:t>
      </w:r>
      <w:r w:rsidRPr="00D12BED">
        <w:rPr>
          <w:rFonts w:ascii="Arial Narrow" w:hAnsi="Arial Narrow" w:cs="Calibri"/>
          <w:color w:val="000000" w:themeColor="text1"/>
        </w:rPr>
        <w:t>es</w:t>
      </w:r>
      <w:r w:rsidRPr="00D12BED">
        <w:rPr>
          <w:rFonts w:ascii="Arial Narrow" w:hAnsi="Arial Narrow" w:cs="Calibri"/>
          <w:color w:val="000000" w:themeColor="text1"/>
          <w:spacing w:val="1"/>
        </w:rPr>
        <w:t>e</w:t>
      </w:r>
      <w:r w:rsidRPr="00D12BED">
        <w:rPr>
          <w:rFonts w:ascii="Arial Narrow" w:hAnsi="Arial Narrow" w:cs="Calibri"/>
          <w:color w:val="000000" w:themeColor="text1"/>
          <w:spacing w:val="-1"/>
        </w:rPr>
        <w:t>p</w:t>
      </w:r>
      <w:r w:rsidRPr="00D12BED">
        <w:rPr>
          <w:rFonts w:ascii="Arial Narrow" w:hAnsi="Arial Narrow" w:cs="Calibri"/>
          <w:color w:val="000000" w:themeColor="text1"/>
          <w:spacing w:val="-3"/>
        </w:rPr>
        <w:t>a</w:t>
      </w:r>
      <w:r w:rsidRPr="00D12BED">
        <w:rPr>
          <w:rFonts w:ascii="Arial Narrow" w:hAnsi="Arial Narrow" w:cs="Calibri"/>
          <w:color w:val="000000" w:themeColor="text1"/>
          <w:spacing w:val="-1"/>
        </w:rPr>
        <w:t>h</w:t>
      </w:r>
      <w:r w:rsidRPr="00D12BED">
        <w:rPr>
          <w:rFonts w:ascii="Arial Narrow" w:hAnsi="Arial Narrow" w:cs="Calibri"/>
          <w:color w:val="000000" w:themeColor="text1"/>
        </w:rPr>
        <w:t>a</w:t>
      </w:r>
      <w:r w:rsidRPr="00D12BED">
        <w:rPr>
          <w:rFonts w:ascii="Arial Narrow" w:hAnsi="Arial Narrow" w:cs="Calibri"/>
          <w:color w:val="000000" w:themeColor="text1"/>
          <w:spacing w:val="1"/>
        </w:rPr>
        <w:t>m</w:t>
      </w:r>
      <w:r w:rsidRPr="00D12BED">
        <w:rPr>
          <w:rFonts w:ascii="Arial Narrow" w:hAnsi="Arial Narrow" w:cs="Calibri"/>
          <w:color w:val="000000" w:themeColor="text1"/>
        </w:rPr>
        <w:t>an</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rPr>
        <w:t>i</w:t>
      </w:r>
      <w:r w:rsidRPr="00D12BED">
        <w:rPr>
          <w:rFonts w:ascii="Arial Narrow" w:hAnsi="Arial Narrow" w:cs="Calibri"/>
          <w:color w:val="000000" w:themeColor="text1"/>
          <w:spacing w:val="-1"/>
        </w:rPr>
        <w:t>n</w:t>
      </w:r>
      <w:r w:rsidRPr="00D12BED">
        <w:rPr>
          <w:rFonts w:ascii="Arial Narrow" w:hAnsi="Arial Narrow" w:cs="Calibri"/>
          <w:color w:val="000000" w:themeColor="text1"/>
        </w:rPr>
        <w:t>i</w:t>
      </w:r>
      <w:r w:rsidRPr="00D12BED">
        <w:rPr>
          <w:rFonts w:ascii="Arial Narrow" w:hAnsi="Arial Narrow" w:cs="Calibri"/>
          <w:color w:val="000000" w:themeColor="text1"/>
          <w:spacing w:val="3"/>
        </w:rPr>
        <w:t xml:space="preserve"> </w:t>
      </w:r>
      <w:r w:rsidRPr="00D12BED">
        <w:rPr>
          <w:rFonts w:ascii="Arial Narrow" w:hAnsi="Arial Narrow" w:cs="Calibri"/>
          <w:color w:val="000000" w:themeColor="text1"/>
        </w:rPr>
        <w:t xml:space="preserve">akan </w:t>
      </w:r>
      <w:r w:rsidRPr="00D12BED">
        <w:rPr>
          <w:rFonts w:ascii="Arial Narrow" w:hAnsi="Arial Narrow" w:cs="Calibri"/>
          <w:color w:val="000000" w:themeColor="text1"/>
          <w:spacing w:val="-1"/>
        </w:rPr>
        <w:t>m</w:t>
      </w:r>
      <w:r w:rsidRPr="00D12BED">
        <w:rPr>
          <w:rFonts w:ascii="Arial Narrow" w:hAnsi="Arial Narrow" w:cs="Calibri"/>
          <w:color w:val="000000" w:themeColor="text1"/>
        </w:rPr>
        <w:t>enja</w:t>
      </w:r>
      <w:r w:rsidRPr="00D12BED">
        <w:rPr>
          <w:rFonts w:ascii="Arial Narrow" w:hAnsi="Arial Narrow" w:cs="Calibri"/>
          <w:color w:val="000000" w:themeColor="text1"/>
          <w:spacing w:val="-1"/>
        </w:rPr>
        <w:t>d</w:t>
      </w:r>
      <w:r w:rsidRPr="00D12BED">
        <w:rPr>
          <w:rFonts w:ascii="Arial Narrow" w:hAnsi="Arial Narrow" w:cs="Calibri"/>
          <w:color w:val="000000" w:themeColor="text1"/>
        </w:rPr>
        <w:t>i</w:t>
      </w:r>
      <w:r w:rsidRPr="00D12BED">
        <w:rPr>
          <w:rFonts w:ascii="Arial Narrow" w:hAnsi="Arial Narrow" w:cs="Calibri"/>
          <w:color w:val="000000" w:themeColor="text1"/>
          <w:spacing w:val="3"/>
        </w:rPr>
        <w:t xml:space="preserve"> </w:t>
      </w:r>
      <w:r w:rsidRPr="00D12BED">
        <w:rPr>
          <w:rFonts w:ascii="Arial Narrow" w:hAnsi="Arial Narrow" w:cs="Calibri"/>
          <w:color w:val="000000" w:themeColor="text1"/>
          <w:spacing w:val="-2"/>
        </w:rPr>
        <w:t>t</w:t>
      </w:r>
      <w:r w:rsidRPr="00D12BED">
        <w:rPr>
          <w:rFonts w:ascii="Arial Narrow" w:hAnsi="Arial Narrow" w:cs="Calibri"/>
          <w:color w:val="000000" w:themeColor="text1"/>
        </w:rPr>
        <w:t>a</w:t>
      </w:r>
      <w:r w:rsidRPr="00D12BED">
        <w:rPr>
          <w:rFonts w:ascii="Arial Narrow" w:hAnsi="Arial Narrow" w:cs="Calibri"/>
          <w:color w:val="000000" w:themeColor="text1"/>
          <w:spacing w:val="-1"/>
        </w:rPr>
        <w:t>nggun</w:t>
      </w:r>
      <w:r w:rsidRPr="00D12BED">
        <w:rPr>
          <w:rFonts w:ascii="Arial Narrow" w:hAnsi="Arial Narrow" w:cs="Calibri"/>
          <w:color w:val="000000" w:themeColor="text1"/>
        </w:rPr>
        <w:t>g</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rPr>
        <w:t>jawab</w:t>
      </w:r>
      <w:r w:rsidRPr="00D12BED">
        <w:rPr>
          <w:rFonts w:ascii="Arial Narrow" w:hAnsi="Arial Narrow" w:cs="Calibri"/>
          <w:color w:val="000000" w:themeColor="text1"/>
          <w:spacing w:val="3"/>
        </w:rPr>
        <w:t xml:space="preserve"> </w:t>
      </w:r>
      <w:r w:rsidRPr="00D12BED">
        <w:rPr>
          <w:rFonts w:ascii="Arial Narrow" w:hAnsi="Arial Narrow" w:cs="Calibri"/>
          <w:color w:val="000000" w:themeColor="text1"/>
          <w:spacing w:val="1"/>
        </w:rPr>
        <w:t>m</w:t>
      </w:r>
      <w:r w:rsidRPr="00D12BED">
        <w:rPr>
          <w:rFonts w:ascii="Arial Narrow" w:hAnsi="Arial Narrow" w:cs="Calibri"/>
          <w:color w:val="000000" w:themeColor="text1"/>
        </w:rPr>
        <w:t>asi</w:t>
      </w:r>
      <w:r w:rsidRPr="00D12BED">
        <w:rPr>
          <w:rFonts w:ascii="Arial Narrow" w:hAnsi="Arial Narrow" w:cs="Calibri"/>
          <w:color w:val="000000" w:themeColor="text1"/>
          <w:spacing w:val="-1"/>
        </w:rPr>
        <w:t>n</w:t>
      </w:r>
      <w:r w:rsidRPr="00D12BED">
        <w:rPr>
          <w:rFonts w:ascii="Arial Narrow" w:hAnsi="Arial Narrow" w:cs="Calibri"/>
          <w:color w:val="000000" w:themeColor="text1"/>
          <w:spacing w:val="4"/>
        </w:rPr>
        <w:t>g</w:t>
      </w:r>
      <w:r w:rsidRPr="00D12BED">
        <w:rPr>
          <w:rFonts w:ascii="Arial Narrow" w:hAnsi="Arial Narrow" w:cs="Calibri"/>
          <w:color w:val="000000" w:themeColor="text1"/>
        </w:rPr>
        <w:t>-</w:t>
      </w:r>
      <w:r w:rsidRPr="00D12BED">
        <w:rPr>
          <w:rFonts w:ascii="Arial Narrow" w:hAnsi="Arial Narrow" w:cs="Calibri"/>
          <w:color w:val="000000" w:themeColor="text1"/>
          <w:spacing w:val="-1"/>
        </w:rPr>
        <w:t>m</w:t>
      </w:r>
      <w:r w:rsidRPr="00D12BED">
        <w:rPr>
          <w:rFonts w:ascii="Arial Narrow" w:hAnsi="Arial Narrow" w:cs="Calibri"/>
          <w:color w:val="000000" w:themeColor="text1"/>
        </w:rPr>
        <w:t>asi</w:t>
      </w:r>
      <w:r w:rsidRPr="00D12BED">
        <w:rPr>
          <w:rFonts w:ascii="Arial Narrow" w:hAnsi="Arial Narrow" w:cs="Calibri"/>
          <w:color w:val="000000" w:themeColor="text1"/>
          <w:spacing w:val="-1"/>
        </w:rPr>
        <w:t>n</w:t>
      </w:r>
      <w:r w:rsidRPr="00D12BED">
        <w:rPr>
          <w:rFonts w:ascii="Arial Narrow" w:hAnsi="Arial Narrow" w:cs="Calibri"/>
          <w:color w:val="000000" w:themeColor="text1"/>
        </w:rPr>
        <w:t>g</w:t>
      </w:r>
      <w:r w:rsidRPr="00D12BED">
        <w:rPr>
          <w:rFonts w:ascii="Arial Narrow" w:hAnsi="Arial Narrow" w:cs="Calibri"/>
          <w:color w:val="000000" w:themeColor="text1"/>
          <w:spacing w:val="3"/>
        </w:rPr>
        <w:t xml:space="preserve"> </w:t>
      </w:r>
      <w:r w:rsidRPr="00D12BED">
        <w:rPr>
          <w:rFonts w:ascii="Arial Narrow" w:hAnsi="Arial Narrow" w:cs="Calibri"/>
          <w:b/>
          <w:bCs/>
          <w:color w:val="000000" w:themeColor="text1"/>
        </w:rPr>
        <w:t>P</w:t>
      </w:r>
      <w:r w:rsidRPr="00D12BED">
        <w:rPr>
          <w:rFonts w:ascii="Arial Narrow" w:hAnsi="Arial Narrow" w:cs="Calibri"/>
          <w:b/>
          <w:bCs/>
          <w:color w:val="000000" w:themeColor="text1"/>
          <w:spacing w:val="1"/>
        </w:rPr>
        <w:t>I</w:t>
      </w:r>
      <w:r w:rsidRPr="00D12BED">
        <w:rPr>
          <w:rFonts w:ascii="Arial Narrow" w:hAnsi="Arial Narrow" w:cs="Calibri"/>
          <w:b/>
          <w:bCs/>
          <w:color w:val="000000" w:themeColor="text1"/>
        </w:rPr>
        <w:t>HA</w:t>
      </w:r>
      <w:r w:rsidRPr="00D12BED">
        <w:rPr>
          <w:rFonts w:ascii="Arial Narrow" w:hAnsi="Arial Narrow" w:cs="Calibri"/>
          <w:b/>
          <w:bCs/>
          <w:color w:val="000000" w:themeColor="text1"/>
          <w:spacing w:val="-2"/>
        </w:rPr>
        <w:t>K</w:t>
      </w:r>
      <w:r w:rsidRPr="00D12BED">
        <w:rPr>
          <w:rFonts w:ascii="Arial Narrow" w:hAnsi="Arial Narrow" w:cs="Calibri"/>
          <w:color w:val="000000" w:themeColor="text1"/>
        </w:rPr>
        <w:t>. Tid</w:t>
      </w:r>
      <w:r w:rsidRPr="00D12BED">
        <w:rPr>
          <w:rFonts w:ascii="Arial Narrow" w:hAnsi="Arial Narrow" w:cs="Calibri"/>
          <w:color w:val="000000" w:themeColor="text1"/>
          <w:spacing w:val="-1"/>
        </w:rPr>
        <w:t>a</w:t>
      </w:r>
      <w:r w:rsidRPr="00D12BED">
        <w:rPr>
          <w:rFonts w:ascii="Arial Narrow" w:hAnsi="Arial Narrow" w:cs="Calibri"/>
          <w:color w:val="000000" w:themeColor="text1"/>
        </w:rPr>
        <w:t>k</w:t>
      </w:r>
      <w:r w:rsidRPr="00D12BED">
        <w:rPr>
          <w:rFonts w:ascii="Arial Narrow" w:hAnsi="Arial Narrow" w:cs="Calibri"/>
          <w:color w:val="000000" w:themeColor="text1"/>
          <w:spacing w:val="4"/>
        </w:rPr>
        <w:t xml:space="preserve"> </w:t>
      </w:r>
      <w:r w:rsidRPr="00D12BED">
        <w:rPr>
          <w:rFonts w:ascii="Arial Narrow" w:hAnsi="Arial Narrow" w:cs="Calibri"/>
          <w:color w:val="000000" w:themeColor="text1"/>
        </w:rPr>
        <w:t>a</w:t>
      </w:r>
      <w:r w:rsidRPr="00D12BED">
        <w:rPr>
          <w:rFonts w:ascii="Arial Narrow" w:hAnsi="Arial Narrow" w:cs="Calibri"/>
          <w:color w:val="000000" w:themeColor="text1"/>
          <w:spacing w:val="-1"/>
        </w:rPr>
        <w:t>d</w:t>
      </w:r>
      <w:r w:rsidRPr="00D12BED">
        <w:rPr>
          <w:rFonts w:ascii="Arial Narrow" w:hAnsi="Arial Narrow" w:cs="Calibri"/>
          <w:color w:val="000000" w:themeColor="text1"/>
        </w:rPr>
        <w:t xml:space="preserve">a </w:t>
      </w:r>
      <w:r w:rsidRPr="00D12BED">
        <w:rPr>
          <w:rFonts w:ascii="Arial Narrow" w:hAnsi="Arial Narrow" w:cs="Calibri"/>
          <w:b/>
          <w:bCs/>
          <w:color w:val="000000" w:themeColor="text1"/>
        </w:rPr>
        <w:t>P</w:t>
      </w:r>
      <w:r w:rsidRPr="00D12BED">
        <w:rPr>
          <w:rFonts w:ascii="Arial Narrow" w:hAnsi="Arial Narrow" w:cs="Calibri"/>
          <w:b/>
          <w:bCs/>
          <w:color w:val="000000" w:themeColor="text1"/>
          <w:spacing w:val="1"/>
        </w:rPr>
        <w:t>I</w:t>
      </w:r>
      <w:r w:rsidRPr="00D12BED">
        <w:rPr>
          <w:rFonts w:ascii="Arial Narrow" w:hAnsi="Arial Narrow" w:cs="Calibri"/>
          <w:b/>
          <w:bCs/>
          <w:color w:val="000000" w:themeColor="text1"/>
          <w:spacing w:val="-2"/>
        </w:rPr>
        <w:t>H</w:t>
      </w:r>
      <w:r w:rsidRPr="00D12BED">
        <w:rPr>
          <w:rFonts w:ascii="Arial Narrow" w:hAnsi="Arial Narrow" w:cs="Calibri"/>
          <w:b/>
          <w:bCs/>
          <w:color w:val="000000" w:themeColor="text1"/>
        </w:rPr>
        <w:t xml:space="preserve">AK </w:t>
      </w:r>
      <w:r w:rsidRPr="00D12BED">
        <w:rPr>
          <w:rFonts w:ascii="Arial Narrow" w:hAnsi="Arial Narrow" w:cs="Calibri"/>
          <w:color w:val="000000" w:themeColor="text1"/>
          <w:spacing w:val="1"/>
        </w:rPr>
        <w:t>y</w:t>
      </w:r>
      <w:r w:rsidRPr="00D12BED">
        <w:rPr>
          <w:rFonts w:ascii="Arial Narrow" w:hAnsi="Arial Narrow" w:cs="Calibri"/>
          <w:color w:val="000000" w:themeColor="text1"/>
        </w:rPr>
        <w:t>a</w:t>
      </w:r>
      <w:r w:rsidRPr="00D12BED">
        <w:rPr>
          <w:rFonts w:ascii="Arial Narrow" w:hAnsi="Arial Narrow" w:cs="Calibri"/>
          <w:color w:val="000000" w:themeColor="text1"/>
          <w:spacing w:val="-1"/>
        </w:rPr>
        <w:t>n</w:t>
      </w:r>
      <w:r w:rsidRPr="00D12BED">
        <w:rPr>
          <w:rFonts w:ascii="Arial Narrow" w:hAnsi="Arial Narrow" w:cs="Calibri"/>
          <w:color w:val="000000" w:themeColor="text1"/>
        </w:rPr>
        <w:t xml:space="preserve">g   </w:t>
      </w:r>
      <w:r w:rsidRPr="00D12BED">
        <w:rPr>
          <w:rFonts w:ascii="Arial Narrow" w:hAnsi="Arial Narrow" w:cs="Calibri"/>
          <w:color w:val="000000" w:themeColor="text1"/>
          <w:spacing w:val="-1"/>
        </w:rPr>
        <w:t>b</w:t>
      </w:r>
      <w:r w:rsidRPr="00D12BED">
        <w:rPr>
          <w:rFonts w:ascii="Arial Narrow" w:hAnsi="Arial Narrow" w:cs="Calibri"/>
          <w:color w:val="000000" w:themeColor="text1"/>
        </w:rPr>
        <w:t>erk</w:t>
      </w:r>
      <w:r w:rsidRPr="00D12BED">
        <w:rPr>
          <w:rFonts w:ascii="Arial Narrow" w:hAnsi="Arial Narrow" w:cs="Calibri"/>
          <w:color w:val="000000" w:themeColor="text1"/>
          <w:spacing w:val="1"/>
        </w:rPr>
        <w:t>e</w:t>
      </w:r>
      <w:r w:rsidRPr="00D12BED">
        <w:rPr>
          <w:rFonts w:ascii="Arial Narrow" w:hAnsi="Arial Narrow" w:cs="Calibri"/>
          <w:color w:val="000000" w:themeColor="text1"/>
          <w:spacing w:val="-2"/>
        </w:rPr>
        <w:t>w</w:t>
      </w:r>
      <w:r w:rsidRPr="00D12BED">
        <w:rPr>
          <w:rFonts w:ascii="Arial Narrow" w:hAnsi="Arial Narrow" w:cs="Calibri"/>
          <w:color w:val="000000" w:themeColor="text1"/>
        </w:rPr>
        <w:t>aji</w:t>
      </w:r>
      <w:r w:rsidRPr="00D12BED">
        <w:rPr>
          <w:rFonts w:ascii="Arial Narrow" w:hAnsi="Arial Narrow" w:cs="Calibri"/>
          <w:color w:val="000000" w:themeColor="text1"/>
          <w:spacing w:val="-1"/>
        </w:rPr>
        <w:t>b</w:t>
      </w:r>
      <w:r w:rsidRPr="00D12BED">
        <w:rPr>
          <w:rFonts w:ascii="Arial Narrow" w:hAnsi="Arial Narrow" w:cs="Calibri"/>
          <w:color w:val="000000" w:themeColor="text1"/>
        </w:rPr>
        <w:t xml:space="preserve">an </w:t>
      </w:r>
      <w:r w:rsidRPr="00D12BED">
        <w:rPr>
          <w:rFonts w:ascii="Arial Narrow" w:hAnsi="Arial Narrow" w:cs="Calibri"/>
          <w:color w:val="000000" w:themeColor="text1"/>
          <w:spacing w:val="-1"/>
        </w:rPr>
        <w:t>un</w:t>
      </w:r>
      <w:r w:rsidRPr="00D12BED">
        <w:rPr>
          <w:rFonts w:ascii="Arial Narrow" w:hAnsi="Arial Narrow" w:cs="Calibri"/>
          <w:color w:val="000000" w:themeColor="text1"/>
        </w:rPr>
        <w:t xml:space="preserve">tuk </w:t>
      </w:r>
      <w:r w:rsidRPr="00D12BED">
        <w:rPr>
          <w:rFonts w:ascii="Arial Narrow" w:hAnsi="Arial Narrow" w:cs="Calibri"/>
          <w:color w:val="000000" w:themeColor="text1"/>
          <w:spacing w:val="-1"/>
        </w:rPr>
        <w:t>m</w:t>
      </w:r>
      <w:r w:rsidRPr="00D12BED">
        <w:rPr>
          <w:rFonts w:ascii="Arial Narrow" w:hAnsi="Arial Narrow" w:cs="Calibri"/>
          <w:color w:val="000000" w:themeColor="text1"/>
          <w:spacing w:val="-2"/>
        </w:rPr>
        <w:t>e</w:t>
      </w:r>
      <w:r w:rsidRPr="00D12BED">
        <w:rPr>
          <w:rFonts w:ascii="Arial Narrow" w:hAnsi="Arial Narrow" w:cs="Calibri"/>
          <w:color w:val="000000" w:themeColor="text1"/>
          <w:spacing w:val="1"/>
        </w:rPr>
        <w:t>m</w:t>
      </w:r>
      <w:r w:rsidRPr="00D12BED">
        <w:rPr>
          <w:rFonts w:ascii="Arial Narrow" w:hAnsi="Arial Narrow" w:cs="Calibri"/>
          <w:color w:val="000000" w:themeColor="text1"/>
          <w:spacing w:val="-1"/>
        </w:rPr>
        <w:t>b</w:t>
      </w:r>
      <w:r w:rsidRPr="00D12BED">
        <w:rPr>
          <w:rFonts w:ascii="Arial Narrow" w:hAnsi="Arial Narrow" w:cs="Calibri"/>
          <w:color w:val="000000" w:themeColor="text1"/>
        </w:rPr>
        <w:t xml:space="preserve">iayai </w:t>
      </w:r>
      <w:r w:rsidRPr="00D12BED">
        <w:rPr>
          <w:rFonts w:ascii="Arial Narrow" w:hAnsi="Arial Narrow" w:cs="Calibri"/>
          <w:color w:val="000000" w:themeColor="text1"/>
          <w:spacing w:val="-3"/>
        </w:rPr>
        <w:t>a</w:t>
      </w:r>
      <w:r w:rsidRPr="00D12BED">
        <w:rPr>
          <w:rFonts w:ascii="Arial Narrow" w:hAnsi="Arial Narrow" w:cs="Calibri"/>
          <w:color w:val="000000" w:themeColor="text1"/>
        </w:rPr>
        <w:t xml:space="preserve">tau </w:t>
      </w:r>
      <w:r w:rsidRPr="00D12BED">
        <w:rPr>
          <w:rFonts w:ascii="Arial Narrow" w:hAnsi="Arial Narrow" w:cs="Calibri"/>
          <w:color w:val="000000" w:themeColor="text1"/>
          <w:spacing w:val="-1"/>
        </w:rPr>
        <w:t>m</w:t>
      </w:r>
      <w:r w:rsidRPr="00D12BED">
        <w:rPr>
          <w:rFonts w:ascii="Arial Narrow" w:hAnsi="Arial Narrow" w:cs="Calibri"/>
          <w:color w:val="000000" w:themeColor="text1"/>
        </w:rPr>
        <w:t>en</w:t>
      </w:r>
      <w:r w:rsidRPr="00D12BED">
        <w:rPr>
          <w:rFonts w:ascii="Arial Narrow" w:hAnsi="Arial Narrow" w:cs="Calibri"/>
          <w:color w:val="000000" w:themeColor="text1"/>
          <w:spacing w:val="-1"/>
        </w:rPr>
        <w:t>gg</w:t>
      </w:r>
      <w:r w:rsidRPr="00D12BED">
        <w:rPr>
          <w:rFonts w:ascii="Arial Narrow" w:hAnsi="Arial Narrow" w:cs="Calibri"/>
          <w:color w:val="000000" w:themeColor="text1"/>
        </w:rPr>
        <w:t>a</w:t>
      </w:r>
      <w:r w:rsidRPr="00D12BED">
        <w:rPr>
          <w:rFonts w:ascii="Arial Narrow" w:hAnsi="Arial Narrow" w:cs="Calibri"/>
          <w:color w:val="000000" w:themeColor="text1"/>
          <w:spacing w:val="-1"/>
        </w:rPr>
        <w:t>n</w:t>
      </w:r>
      <w:r w:rsidRPr="00D12BED">
        <w:rPr>
          <w:rFonts w:ascii="Arial Narrow" w:hAnsi="Arial Narrow" w:cs="Calibri"/>
          <w:color w:val="000000" w:themeColor="text1"/>
        </w:rPr>
        <w:t xml:space="preserve">ti </w:t>
      </w:r>
      <w:r w:rsidRPr="00D12BED">
        <w:rPr>
          <w:rFonts w:ascii="Arial Narrow" w:hAnsi="Arial Narrow" w:cs="Calibri"/>
          <w:color w:val="000000" w:themeColor="text1"/>
          <w:spacing w:val="-1"/>
        </w:rPr>
        <w:t>b</w:t>
      </w:r>
      <w:r w:rsidRPr="00D12BED">
        <w:rPr>
          <w:rFonts w:ascii="Arial Narrow" w:hAnsi="Arial Narrow" w:cs="Calibri"/>
          <w:color w:val="000000" w:themeColor="text1"/>
        </w:rPr>
        <w:t xml:space="preserve">iaya </w:t>
      </w:r>
      <w:r w:rsidRPr="00D12BED">
        <w:rPr>
          <w:rFonts w:ascii="Arial Narrow" w:hAnsi="Arial Narrow" w:cs="Calibri"/>
          <w:color w:val="000000" w:themeColor="text1"/>
          <w:spacing w:val="1"/>
        </w:rPr>
        <w:t>y</w:t>
      </w:r>
      <w:r w:rsidRPr="00D12BED">
        <w:rPr>
          <w:rFonts w:ascii="Arial Narrow" w:hAnsi="Arial Narrow" w:cs="Calibri"/>
          <w:color w:val="000000" w:themeColor="text1"/>
        </w:rPr>
        <w:t>a</w:t>
      </w:r>
      <w:r w:rsidRPr="00D12BED">
        <w:rPr>
          <w:rFonts w:ascii="Arial Narrow" w:hAnsi="Arial Narrow" w:cs="Calibri"/>
          <w:color w:val="000000" w:themeColor="text1"/>
          <w:spacing w:val="-1"/>
        </w:rPr>
        <w:t>n</w:t>
      </w:r>
      <w:r w:rsidRPr="00D12BED">
        <w:rPr>
          <w:rFonts w:ascii="Arial Narrow" w:hAnsi="Arial Narrow" w:cs="Calibri"/>
          <w:color w:val="000000" w:themeColor="text1"/>
        </w:rPr>
        <w:t xml:space="preserve">g </w:t>
      </w:r>
      <w:r w:rsidRPr="00D12BED">
        <w:rPr>
          <w:rFonts w:ascii="Arial Narrow" w:hAnsi="Arial Narrow" w:cs="Calibri"/>
          <w:color w:val="000000" w:themeColor="text1"/>
          <w:spacing w:val="-1"/>
        </w:rPr>
        <w:t>d</w:t>
      </w:r>
      <w:r w:rsidRPr="00D12BED">
        <w:rPr>
          <w:rFonts w:ascii="Arial Narrow" w:hAnsi="Arial Narrow" w:cs="Calibri"/>
          <w:color w:val="000000" w:themeColor="text1"/>
        </w:rPr>
        <w:t xml:space="preserve">ikeluarkan </w:t>
      </w:r>
      <w:r w:rsidRPr="00D12BED">
        <w:rPr>
          <w:rFonts w:ascii="Arial Narrow" w:hAnsi="Arial Narrow" w:cs="Calibri"/>
          <w:b/>
          <w:bCs/>
          <w:color w:val="000000" w:themeColor="text1"/>
          <w:spacing w:val="-2"/>
        </w:rPr>
        <w:t>P</w:t>
      </w:r>
      <w:r w:rsidRPr="00D12BED">
        <w:rPr>
          <w:rFonts w:ascii="Arial Narrow" w:hAnsi="Arial Narrow" w:cs="Calibri"/>
          <w:b/>
          <w:bCs/>
          <w:color w:val="000000" w:themeColor="text1"/>
          <w:spacing w:val="1"/>
        </w:rPr>
        <w:t>I</w:t>
      </w:r>
      <w:r w:rsidRPr="00D12BED">
        <w:rPr>
          <w:rFonts w:ascii="Arial Narrow" w:hAnsi="Arial Narrow" w:cs="Calibri"/>
          <w:b/>
          <w:bCs/>
          <w:color w:val="000000" w:themeColor="text1"/>
        </w:rPr>
        <w:t>HAK</w:t>
      </w:r>
      <w:r w:rsidRPr="00D12BED">
        <w:rPr>
          <w:rFonts w:ascii="Arial Narrow" w:hAnsi="Arial Narrow" w:cs="Calibri"/>
          <w:b/>
          <w:bCs/>
          <w:color w:val="000000" w:themeColor="text1"/>
          <w:spacing w:val="1"/>
        </w:rPr>
        <w:t xml:space="preserve"> </w:t>
      </w:r>
      <w:r w:rsidRPr="00D12BED">
        <w:rPr>
          <w:rFonts w:ascii="Arial Narrow" w:hAnsi="Arial Narrow" w:cs="Calibri"/>
          <w:color w:val="000000" w:themeColor="text1"/>
          <w:spacing w:val="-3"/>
        </w:rPr>
        <w:t>l</w:t>
      </w:r>
      <w:r w:rsidRPr="00D12BED">
        <w:rPr>
          <w:rFonts w:ascii="Arial Narrow" w:hAnsi="Arial Narrow" w:cs="Calibri"/>
          <w:color w:val="000000" w:themeColor="text1"/>
        </w:rPr>
        <w:t>ai</w:t>
      </w:r>
      <w:r w:rsidRPr="00D12BED">
        <w:rPr>
          <w:rFonts w:ascii="Arial Narrow" w:hAnsi="Arial Narrow" w:cs="Calibri"/>
          <w:color w:val="000000" w:themeColor="text1"/>
          <w:spacing w:val="-1"/>
        </w:rPr>
        <w:t>n</w:t>
      </w:r>
      <w:r w:rsidRPr="00D12BED">
        <w:rPr>
          <w:rFonts w:ascii="Arial Narrow" w:hAnsi="Arial Narrow" w:cs="Calibri"/>
          <w:color w:val="000000" w:themeColor="text1"/>
        </w:rPr>
        <w:t xml:space="preserve">, </w:t>
      </w:r>
      <w:r w:rsidRPr="00D12BED">
        <w:rPr>
          <w:rFonts w:ascii="Arial Narrow" w:hAnsi="Arial Narrow" w:cs="Calibri"/>
          <w:color w:val="000000" w:themeColor="text1"/>
          <w:spacing w:val="1"/>
        </w:rPr>
        <w:t>k</w:t>
      </w:r>
      <w:r w:rsidRPr="00D12BED">
        <w:rPr>
          <w:rFonts w:ascii="Arial Narrow" w:hAnsi="Arial Narrow" w:cs="Calibri"/>
          <w:color w:val="000000" w:themeColor="text1"/>
          <w:spacing w:val="-2"/>
        </w:rPr>
        <w:t>ec</w:t>
      </w:r>
      <w:r w:rsidRPr="00D12BED">
        <w:rPr>
          <w:rFonts w:ascii="Arial Narrow" w:hAnsi="Arial Narrow" w:cs="Calibri"/>
          <w:color w:val="000000" w:themeColor="text1"/>
          <w:spacing w:val="-1"/>
        </w:rPr>
        <w:t>u</w:t>
      </w:r>
      <w:r w:rsidRPr="00D12BED">
        <w:rPr>
          <w:rFonts w:ascii="Arial Narrow" w:hAnsi="Arial Narrow" w:cs="Calibri"/>
          <w:color w:val="000000" w:themeColor="text1"/>
        </w:rPr>
        <w:t>ali</w:t>
      </w:r>
      <w:r w:rsidR="00FA03B2" w:rsidRPr="00D12BED">
        <w:rPr>
          <w:rFonts w:ascii="Arial Narrow" w:hAnsi="Arial Narrow" w:cs="Calibri"/>
          <w:color w:val="000000" w:themeColor="text1"/>
          <w:lang w:val="en-US"/>
        </w:rPr>
        <w:t xml:space="preserve"> sebelumnya telah</w:t>
      </w:r>
      <w:r w:rsidRPr="00D12BED">
        <w:rPr>
          <w:rFonts w:ascii="Arial Narrow" w:hAnsi="Arial Narrow" w:cs="Calibri"/>
          <w:color w:val="000000" w:themeColor="text1"/>
        </w:rPr>
        <w:t xml:space="preserve"> dise</w:t>
      </w:r>
      <w:r w:rsidRPr="00D12BED">
        <w:rPr>
          <w:rFonts w:ascii="Arial Narrow" w:hAnsi="Arial Narrow" w:cs="Calibri"/>
          <w:color w:val="000000" w:themeColor="text1"/>
          <w:spacing w:val="-1"/>
        </w:rPr>
        <w:t>p</w:t>
      </w:r>
      <w:r w:rsidRPr="00D12BED">
        <w:rPr>
          <w:rFonts w:ascii="Arial Narrow" w:hAnsi="Arial Narrow" w:cs="Calibri"/>
          <w:color w:val="000000" w:themeColor="text1"/>
        </w:rPr>
        <w:t xml:space="preserve">akati </w:t>
      </w:r>
      <w:r w:rsidRPr="00D12BED">
        <w:rPr>
          <w:rFonts w:ascii="Arial Narrow" w:hAnsi="Arial Narrow" w:cs="Calibri"/>
          <w:color w:val="000000" w:themeColor="text1"/>
          <w:spacing w:val="-2"/>
        </w:rPr>
        <w:t>s</w:t>
      </w:r>
      <w:r w:rsidRPr="00D12BED">
        <w:rPr>
          <w:rFonts w:ascii="Arial Narrow" w:hAnsi="Arial Narrow" w:cs="Calibri"/>
          <w:color w:val="000000" w:themeColor="text1"/>
        </w:rPr>
        <w:t>ecara</w:t>
      </w:r>
      <w:r w:rsidRPr="00D12BED">
        <w:rPr>
          <w:rFonts w:ascii="Arial Narrow" w:hAnsi="Arial Narrow" w:cs="Calibri"/>
          <w:color w:val="000000" w:themeColor="text1"/>
          <w:spacing w:val="-3"/>
        </w:rPr>
        <w:t xml:space="preserve"> </w:t>
      </w:r>
      <w:r w:rsidRPr="00D12BED">
        <w:rPr>
          <w:rFonts w:ascii="Arial Narrow" w:hAnsi="Arial Narrow" w:cs="Calibri"/>
          <w:color w:val="000000" w:themeColor="text1"/>
          <w:spacing w:val="1"/>
        </w:rPr>
        <w:t>t</w:t>
      </w:r>
      <w:r w:rsidRPr="00D12BED">
        <w:rPr>
          <w:rFonts w:ascii="Arial Narrow" w:hAnsi="Arial Narrow" w:cs="Calibri"/>
          <w:color w:val="000000" w:themeColor="text1"/>
        </w:rPr>
        <w:t>e</w:t>
      </w:r>
      <w:r w:rsidRPr="00D12BED">
        <w:rPr>
          <w:rFonts w:ascii="Arial Narrow" w:hAnsi="Arial Narrow" w:cs="Calibri"/>
          <w:color w:val="000000" w:themeColor="text1"/>
          <w:spacing w:val="-2"/>
        </w:rPr>
        <w:t>rt</w:t>
      </w:r>
      <w:r w:rsidRPr="00D12BED">
        <w:rPr>
          <w:rFonts w:ascii="Arial Narrow" w:hAnsi="Arial Narrow" w:cs="Calibri"/>
          <w:color w:val="000000" w:themeColor="text1"/>
          <w:spacing w:val="-1"/>
        </w:rPr>
        <w:t>u</w:t>
      </w:r>
      <w:r w:rsidRPr="00D12BED">
        <w:rPr>
          <w:rFonts w:ascii="Arial Narrow" w:hAnsi="Arial Narrow" w:cs="Calibri"/>
          <w:color w:val="000000" w:themeColor="text1"/>
        </w:rPr>
        <w:t>lis</w:t>
      </w:r>
      <w:r w:rsidR="00FA03B2" w:rsidRPr="00D12BED">
        <w:rPr>
          <w:rFonts w:ascii="Arial Narrow" w:hAnsi="Arial Narrow" w:cs="Calibri"/>
          <w:color w:val="000000" w:themeColor="text1"/>
          <w:lang w:val="en-US"/>
        </w:rPr>
        <w:t xml:space="preserve"> dan terperinci</w:t>
      </w:r>
      <w:r w:rsidRPr="00D12BED">
        <w:rPr>
          <w:rFonts w:ascii="Arial Narrow" w:hAnsi="Arial Narrow" w:cs="Calibri"/>
          <w:color w:val="000000" w:themeColor="text1"/>
        </w:rPr>
        <w:t xml:space="preserve"> </w:t>
      </w:r>
      <w:r w:rsidRPr="00D12BED">
        <w:rPr>
          <w:rFonts w:ascii="Arial Narrow" w:hAnsi="Arial Narrow" w:cs="Calibri"/>
          <w:color w:val="000000" w:themeColor="text1"/>
          <w:spacing w:val="1"/>
        </w:rPr>
        <w:t>o</w:t>
      </w:r>
      <w:r w:rsidRPr="00D12BED">
        <w:rPr>
          <w:rFonts w:ascii="Arial Narrow" w:hAnsi="Arial Narrow" w:cs="Calibri"/>
          <w:color w:val="000000" w:themeColor="text1"/>
        </w:rPr>
        <w:t>leh</w:t>
      </w:r>
      <w:r w:rsidRPr="00D12BED">
        <w:rPr>
          <w:rFonts w:ascii="Arial Narrow" w:hAnsi="Arial Narrow" w:cs="Calibri"/>
          <w:color w:val="000000" w:themeColor="text1"/>
          <w:spacing w:val="-1"/>
        </w:rPr>
        <w:t xml:space="preserve"> </w:t>
      </w:r>
      <w:r w:rsidRPr="00D12BED">
        <w:rPr>
          <w:rFonts w:ascii="Arial Narrow" w:hAnsi="Arial Narrow" w:cs="Calibri"/>
          <w:b/>
          <w:bCs/>
          <w:color w:val="000000" w:themeColor="text1"/>
        </w:rPr>
        <w:t>PA</w:t>
      </w:r>
      <w:r w:rsidRPr="00D12BED">
        <w:rPr>
          <w:rFonts w:ascii="Arial Narrow" w:hAnsi="Arial Narrow" w:cs="Calibri"/>
          <w:b/>
          <w:bCs/>
          <w:color w:val="000000" w:themeColor="text1"/>
          <w:spacing w:val="-2"/>
        </w:rPr>
        <w:t>R</w:t>
      </w:r>
      <w:r w:rsidRPr="00D12BED">
        <w:rPr>
          <w:rFonts w:ascii="Arial Narrow" w:hAnsi="Arial Narrow" w:cs="Calibri"/>
          <w:b/>
          <w:bCs/>
          <w:color w:val="000000" w:themeColor="text1"/>
        </w:rPr>
        <w:t>A</w:t>
      </w:r>
      <w:r w:rsidRPr="00D12BED">
        <w:rPr>
          <w:rFonts w:ascii="Arial Narrow" w:hAnsi="Arial Narrow" w:cs="Calibri"/>
          <w:b/>
          <w:bCs/>
          <w:color w:val="000000" w:themeColor="text1"/>
          <w:spacing w:val="1"/>
        </w:rPr>
        <w:t xml:space="preserve"> </w:t>
      </w:r>
      <w:r w:rsidRPr="00D12BED">
        <w:rPr>
          <w:rFonts w:ascii="Arial Narrow" w:hAnsi="Arial Narrow" w:cs="Calibri"/>
          <w:b/>
          <w:bCs/>
          <w:color w:val="000000" w:themeColor="text1"/>
          <w:spacing w:val="-2"/>
        </w:rPr>
        <w:t>P</w:t>
      </w:r>
      <w:r w:rsidRPr="00D12BED">
        <w:rPr>
          <w:rFonts w:ascii="Arial Narrow" w:hAnsi="Arial Narrow" w:cs="Calibri"/>
          <w:b/>
          <w:bCs/>
          <w:color w:val="000000" w:themeColor="text1"/>
          <w:spacing w:val="1"/>
        </w:rPr>
        <w:t>I</w:t>
      </w:r>
      <w:r w:rsidRPr="00D12BED">
        <w:rPr>
          <w:rFonts w:ascii="Arial Narrow" w:hAnsi="Arial Narrow" w:cs="Calibri"/>
          <w:b/>
          <w:bCs/>
          <w:color w:val="000000" w:themeColor="text1"/>
        </w:rPr>
        <w:t>HAK</w:t>
      </w:r>
      <w:r w:rsidRPr="00D12BED">
        <w:rPr>
          <w:rFonts w:ascii="Arial Narrow" w:hAnsi="Arial Narrow" w:cs="Calibri"/>
          <w:color w:val="000000" w:themeColor="text1"/>
        </w:rPr>
        <w:t>.</w:t>
      </w:r>
    </w:p>
    <w:p w14:paraId="1BA1221C" w14:textId="77777777" w:rsidR="00653AB0" w:rsidRPr="00D12BED" w:rsidRDefault="00653AB0" w:rsidP="00653AB0">
      <w:pPr>
        <w:widowControl w:val="0"/>
        <w:tabs>
          <w:tab w:val="left" w:pos="810"/>
        </w:tabs>
        <w:autoSpaceDE w:val="0"/>
        <w:autoSpaceDN w:val="0"/>
        <w:adjustRightInd w:val="0"/>
        <w:spacing w:after="0" w:line="240" w:lineRule="auto"/>
        <w:ind w:left="90"/>
        <w:jc w:val="both"/>
        <w:rPr>
          <w:rFonts w:ascii="Arial Narrow" w:hAnsi="Arial Narrow" w:cs="Calibri"/>
          <w:color w:val="000000" w:themeColor="text1"/>
          <w:lang w:val="en-US"/>
        </w:rPr>
      </w:pPr>
    </w:p>
    <w:p w14:paraId="55595698" w14:textId="4A0FC7E6" w:rsidR="0069099B" w:rsidRPr="00D12BED" w:rsidRDefault="0069099B" w:rsidP="006278F6">
      <w:pPr>
        <w:widowControl w:val="0"/>
        <w:numPr>
          <w:ilvl w:val="1"/>
          <w:numId w:val="14"/>
        </w:numPr>
        <w:tabs>
          <w:tab w:val="left" w:pos="810"/>
        </w:tabs>
        <w:autoSpaceDE w:val="0"/>
        <w:autoSpaceDN w:val="0"/>
        <w:adjustRightInd w:val="0"/>
        <w:spacing w:after="0" w:line="240" w:lineRule="auto"/>
        <w:ind w:left="810" w:hanging="720"/>
        <w:jc w:val="both"/>
        <w:rPr>
          <w:rFonts w:ascii="Arial Narrow" w:hAnsi="Arial Narrow" w:cs="Calibri"/>
          <w:color w:val="000000" w:themeColor="text1"/>
          <w:lang w:val="en-US"/>
        </w:rPr>
      </w:pPr>
      <w:r w:rsidRPr="00D12BED">
        <w:rPr>
          <w:rFonts w:ascii="Arial Narrow" w:hAnsi="Arial Narrow" w:cs="Calibri"/>
          <w:color w:val="000000" w:themeColor="text1"/>
        </w:rPr>
        <w:t>Se</w:t>
      </w:r>
      <w:r w:rsidRPr="00D12BED">
        <w:rPr>
          <w:rFonts w:ascii="Arial Narrow" w:hAnsi="Arial Narrow" w:cs="Calibri"/>
          <w:color w:val="000000" w:themeColor="text1"/>
          <w:spacing w:val="1"/>
        </w:rPr>
        <w:t>m</w:t>
      </w:r>
      <w:r w:rsidRPr="00D12BED">
        <w:rPr>
          <w:rFonts w:ascii="Arial Narrow" w:hAnsi="Arial Narrow" w:cs="Calibri"/>
          <w:color w:val="000000" w:themeColor="text1"/>
          <w:spacing w:val="-1"/>
        </w:rPr>
        <w:t>u</w:t>
      </w:r>
      <w:r w:rsidRPr="00D12BED">
        <w:rPr>
          <w:rFonts w:ascii="Arial Narrow" w:hAnsi="Arial Narrow" w:cs="Calibri"/>
          <w:color w:val="000000" w:themeColor="text1"/>
        </w:rPr>
        <w:t>a</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spacing w:val="-1"/>
        </w:rPr>
        <w:t>p</w:t>
      </w:r>
      <w:r w:rsidRPr="00D12BED">
        <w:rPr>
          <w:rFonts w:ascii="Arial Narrow" w:hAnsi="Arial Narrow" w:cs="Calibri"/>
          <w:color w:val="000000" w:themeColor="text1"/>
        </w:rPr>
        <w:t>ajak,</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spacing w:val="-1"/>
        </w:rPr>
        <w:t>b</w:t>
      </w:r>
      <w:r w:rsidRPr="00D12BED">
        <w:rPr>
          <w:rFonts w:ascii="Arial Narrow" w:hAnsi="Arial Narrow" w:cs="Calibri"/>
          <w:color w:val="000000" w:themeColor="text1"/>
        </w:rPr>
        <w:t>ea</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spacing w:val="-1"/>
        </w:rPr>
        <w:t>d</w:t>
      </w:r>
      <w:r w:rsidRPr="00D12BED">
        <w:rPr>
          <w:rFonts w:ascii="Arial Narrow" w:hAnsi="Arial Narrow" w:cs="Calibri"/>
          <w:color w:val="000000" w:themeColor="text1"/>
        </w:rPr>
        <w:t>an</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spacing w:val="-1"/>
        </w:rPr>
        <w:t>pungu</w:t>
      </w:r>
      <w:r w:rsidRPr="00D12BED">
        <w:rPr>
          <w:rFonts w:ascii="Arial Narrow" w:hAnsi="Arial Narrow" w:cs="Calibri"/>
          <w:color w:val="000000" w:themeColor="text1"/>
        </w:rPr>
        <w:t>tan</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rPr>
        <w:t>la</w:t>
      </w:r>
      <w:r w:rsidRPr="00D12BED">
        <w:rPr>
          <w:rFonts w:ascii="Arial Narrow" w:hAnsi="Arial Narrow" w:cs="Calibri"/>
          <w:color w:val="000000" w:themeColor="text1"/>
          <w:spacing w:val="-1"/>
        </w:rPr>
        <w:t>inn</w:t>
      </w:r>
      <w:r w:rsidRPr="00D12BED">
        <w:rPr>
          <w:rFonts w:ascii="Arial Narrow" w:hAnsi="Arial Narrow" w:cs="Calibri"/>
          <w:color w:val="000000" w:themeColor="text1"/>
          <w:spacing w:val="1"/>
        </w:rPr>
        <w:t>y</w:t>
      </w:r>
      <w:r w:rsidRPr="00D12BED">
        <w:rPr>
          <w:rFonts w:ascii="Arial Narrow" w:hAnsi="Arial Narrow" w:cs="Calibri"/>
          <w:color w:val="000000" w:themeColor="text1"/>
        </w:rPr>
        <w:t>a</w:t>
      </w:r>
      <w:r w:rsidRPr="00D12BED">
        <w:rPr>
          <w:rFonts w:ascii="Arial Narrow" w:hAnsi="Arial Narrow" w:cs="Calibri"/>
          <w:color w:val="000000" w:themeColor="text1"/>
          <w:spacing w:val="1"/>
        </w:rPr>
        <w:t xml:space="preserve"> y</w:t>
      </w:r>
      <w:r w:rsidRPr="00D12BED">
        <w:rPr>
          <w:rFonts w:ascii="Arial Narrow" w:hAnsi="Arial Narrow" w:cs="Calibri"/>
          <w:color w:val="000000" w:themeColor="text1"/>
        </w:rPr>
        <w:t>a</w:t>
      </w:r>
      <w:r w:rsidRPr="00D12BED">
        <w:rPr>
          <w:rFonts w:ascii="Arial Narrow" w:hAnsi="Arial Narrow" w:cs="Calibri"/>
          <w:color w:val="000000" w:themeColor="text1"/>
          <w:spacing w:val="-1"/>
        </w:rPr>
        <w:t>n</w:t>
      </w:r>
      <w:r w:rsidRPr="00D12BED">
        <w:rPr>
          <w:rFonts w:ascii="Arial Narrow" w:hAnsi="Arial Narrow" w:cs="Calibri"/>
          <w:color w:val="000000" w:themeColor="text1"/>
        </w:rPr>
        <w:t>g</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rPr>
        <w:t>ti</w:t>
      </w:r>
      <w:r w:rsidRPr="00D12BED">
        <w:rPr>
          <w:rFonts w:ascii="Arial Narrow" w:hAnsi="Arial Narrow" w:cs="Calibri"/>
          <w:color w:val="000000" w:themeColor="text1"/>
          <w:spacing w:val="1"/>
        </w:rPr>
        <w:t>m</w:t>
      </w:r>
      <w:r w:rsidRPr="00D12BED">
        <w:rPr>
          <w:rFonts w:ascii="Arial Narrow" w:hAnsi="Arial Narrow" w:cs="Calibri"/>
          <w:color w:val="000000" w:themeColor="text1"/>
          <w:spacing w:val="-1"/>
        </w:rPr>
        <w:t>bu</w:t>
      </w:r>
      <w:r w:rsidRPr="00D12BED">
        <w:rPr>
          <w:rFonts w:ascii="Arial Narrow" w:hAnsi="Arial Narrow" w:cs="Calibri"/>
          <w:color w:val="000000" w:themeColor="text1"/>
        </w:rPr>
        <w:t>l</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rPr>
        <w:t>se</w:t>
      </w:r>
      <w:r w:rsidRPr="00D12BED">
        <w:rPr>
          <w:rFonts w:ascii="Arial Narrow" w:hAnsi="Arial Narrow" w:cs="Calibri"/>
          <w:color w:val="000000" w:themeColor="text1"/>
          <w:spacing w:val="1"/>
        </w:rPr>
        <w:t>h</w:t>
      </w:r>
      <w:r w:rsidRPr="00D12BED">
        <w:rPr>
          <w:rFonts w:ascii="Arial Narrow" w:hAnsi="Arial Narrow" w:cs="Calibri"/>
          <w:color w:val="000000" w:themeColor="text1"/>
          <w:spacing w:val="-1"/>
        </w:rPr>
        <w:t>ubung</w:t>
      </w:r>
      <w:r w:rsidRPr="00D12BED">
        <w:rPr>
          <w:rFonts w:ascii="Arial Narrow" w:hAnsi="Arial Narrow" w:cs="Calibri"/>
          <w:color w:val="000000" w:themeColor="text1"/>
        </w:rPr>
        <w:t>an</w:t>
      </w:r>
      <w:r w:rsidRPr="00D12BED">
        <w:rPr>
          <w:rFonts w:ascii="Arial Narrow" w:hAnsi="Arial Narrow" w:cs="Calibri"/>
          <w:color w:val="000000" w:themeColor="text1"/>
          <w:spacing w:val="3"/>
        </w:rPr>
        <w:t xml:space="preserve"> </w:t>
      </w:r>
      <w:r w:rsidRPr="00D12BED">
        <w:rPr>
          <w:rFonts w:ascii="Arial Narrow" w:hAnsi="Arial Narrow" w:cs="Calibri"/>
          <w:color w:val="000000" w:themeColor="text1"/>
          <w:spacing w:val="-1"/>
        </w:rPr>
        <w:t>d</w:t>
      </w:r>
      <w:r w:rsidRPr="00D12BED">
        <w:rPr>
          <w:rFonts w:ascii="Arial Narrow" w:hAnsi="Arial Narrow" w:cs="Calibri"/>
          <w:color w:val="000000" w:themeColor="text1"/>
        </w:rPr>
        <w:t>en</w:t>
      </w:r>
      <w:r w:rsidRPr="00D12BED">
        <w:rPr>
          <w:rFonts w:ascii="Arial Narrow" w:hAnsi="Arial Narrow" w:cs="Calibri"/>
          <w:color w:val="000000" w:themeColor="text1"/>
          <w:spacing w:val="-1"/>
        </w:rPr>
        <w:t>g</w:t>
      </w:r>
      <w:r w:rsidRPr="00D12BED">
        <w:rPr>
          <w:rFonts w:ascii="Arial Narrow" w:hAnsi="Arial Narrow" w:cs="Calibri"/>
          <w:color w:val="000000" w:themeColor="text1"/>
        </w:rPr>
        <w:t xml:space="preserve">an </w:t>
      </w:r>
      <w:r w:rsidRPr="00D12BED">
        <w:rPr>
          <w:rFonts w:ascii="Arial Narrow" w:hAnsi="Arial Narrow" w:cs="Calibri"/>
          <w:color w:val="000000" w:themeColor="text1"/>
          <w:spacing w:val="2"/>
        </w:rPr>
        <w:t>a</w:t>
      </w:r>
      <w:r w:rsidRPr="00D12BED">
        <w:rPr>
          <w:rFonts w:ascii="Arial Narrow" w:hAnsi="Arial Narrow" w:cs="Calibri"/>
          <w:color w:val="000000" w:themeColor="text1"/>
          <w:spacing w:val="-1"/>
        </w:rPr>
        <w:t>d</w:t>
      </w:r>
      <w:r w:rsidRPr="00D12BED">
        <w:rPr>
          <w:rFonts w:ascii="Arial Narrow" w:hAnsi="Arial Narrow" w:cs="Calibri"/>
          <w:color w:val="000000" w:themeColor="text1"/>
        </w:rPr>
        <w:t>a</w:t>
      </w:r>
      <w:r w:rsidRPr="00D12BED">
        <w:rPr>
          <w:rFonts w:ascii="Arial Narrow" w:hAnsi="Arial Narrow" w:cs="Calibri"/>
          <w:color w:val="000000" w:themeColor="text1"/>
          <w:spacing w:val="-1"/>
        </w:rPr>
        <w:t>n</w:t>
      </w:r>
      <w:r w:rsidRPr="00D12BED">
        <w:rPr>
          <w:rFonts w:ascii="Arial Narrow" w:hAnsi="Arial Narrow" w:cs="Calibri"/>
          <w:color w:val="000000" w:themeColor="text1"/>
          <w:spacing w:val="1"/>
        </w:rPr>
        <w:t>y</w:t>
      </w:r>
      <w:r w:rsidRPr="00D12BED">
        <w:rPr>
          <w:rFonts w:ascii="Arial Narrow" w:hAnsi="Arial Narrow" w:cs="Calibri"/>
          <w:color w:val="000000" w:themeColor="text1"/>
        </w:rPr>
        <w:t>a</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spacing w:val="-1"/>
        </w:rPr>
        <w:t>N</w:t>
      </w:r>
      <w:r w:rsidRPr="00D12BED">
        <w:rPr>
          <w:rFonts w:ascii="Arial Narrow" w:hAnsi="Arial Narrow" w:cs="Calibri"/>
          <w:color w:val="000000" w:themeColor="text1"/>
          <w:spacing w:val="1"/>
        </w:rPr>
        <w:t>o</w:t>
      </w:r>
      <w:r w:rsidRPr="00D12BED">
        <w:rPr>
          <w:rFonts w:ascii="Arial Narrow" w:hAnsi="Arial Narrow" w:cs="Calibri"/>
          <w:color w:val="000000" w:themeColor="text1"/>
        </w:rPr>
        <w:t>ta K</w:t>
      </w:r>
      <w:r w:rsidRPr="00D12BED">
        <w:rPr>
          <w:rFonts w:ascii="Arial Narrow" w:hAnsi="Arial Narrow" w:cs="Calibri"/>
          <w:color w:val="000000" w:themeColor="text1"/>
          <w:spacing w:val="1"/>
        </w:rPr>
        <w:t>e</w:t>
      </w:r>
      <w:r w:rsidRPr="00D12BED">
        <w:rPr>
          <w:rFonts w:ascii="Arial Narrow" w:hAnsi="Arial Narrow" w:cs="Calibri"/>
          <w:color w:val="000000" w:themeColor="text1"/>
        </w:rPr>
        <w:t>sepa</w:t>
      </w:r>
      <w:r w:rsidRPr="00D12BED">
        <w:rPr>
          <w:rFonts w:ascii="Arial Narrow" w:hAnsi="Arial Narrow" w:cs="Calibri"/>
          <w:color w:val="000000" w:themeColor="text1"/>
          <w:spacing w:val="-1"/>
        </w:rPr>
        <w:t>h</w:t>
      </w:r>
      <w:r w:rsidRPr="00D12BED">
        <w:rPr>
          <w:rFonts w:ascii="Arial Narrow" w:hAnsi="Arial Narrow" w:cs="Calibri"/>
          <w:color w:val="000000" w:themeColor="text1"/>
          <w:spacing w:val="-3"/>
        </w:rPr>
        <w:t>a</w:t>
      </w:r>
      <w:r w:rsidRPr="00D12BED">
        <w:rPr>
          <w:rFonts w:ascii="Arial Narrow" w:hAnsi="Arial Narrow" w:cs="Calibri"/>
          <w:color w:val="000000" w:themeColor="text1"/>
          <w:spacing w:val="1"/>
        </w:rPr>
        <w:t>m</w:t>
      </w:r>
      <w:r w:rsidRPr="00D12BED">
        <w:rPr>
          <w:rFonts w:ascii="Arial Narrow" w:hAnsi="Arial Narrow" w:cs="Calibri"/>
          <w:color w:val="000000" w:themeColor="text1"/>
        </w:rPr>
        <w:t>an</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rPr>
        <w:t>i</w:t>
      </w:r>
      <w:r w:rsidRPr="00D12BED">
        <w:rPr>
          <w:rFonts w:ascii="Arial Narrow" w:hAnsi="Arial Narrow" w:cs="Calibri"/>
          <w:color w:val="000000" w:themeColor="text1"/>
          <w:spacing w:val="-1"/>
        </w:rPr>
        <w:t>n</w:t>
      </w:r>
      <w:r w:rsidRPr="00D12BED">
        <w:rPr>
          <w:rFonts w:ascii="Arial Narrow" w:hAnsi="Arial Narrow" w:cs="Calibri"/>
          <w:color w:val="000000" w:themeColor="text1"/>
        </w:rPr>
        <w:t>i</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spacing w:val="1"/>
        </w:rPr>
        <w:t>m</w:t>
      </w:r>
      <w:r w:rsidRPr="00D12BED">
        <w:rPr>
          <w:rFonts w:ascii="Arial Narrow" w:hAnsi="Arial Narrow" w:cs="Calibri"/>
          <w:color w:val="000000" w:themeColor="text1"/>
        </w:rPr>
        <w:t>enja</w:t>
      </w:r>
      <w:r w:rsidRPr="00D12BED">
        <w:rPr>
          <w:rFonts w:ascii="Arial Narrow" w:hAnsi="Arial Narrow" w:cs="Calibri"/>
          <w:color w:val="000000" w:themeColor="text1"/>
          <w:spacing w:val="-1"/>
        </w:rPr>
        <w:t>d</w:t>
      </w:r>
      <w:r w:rsidRPr="00D12BED">
        <w:rPr>
          <w:rFonts w:ascii="Arial Narrow" w:hAnsi="Arial Narrow" w:cs="Calibri"/>
          <w:color w:val="000000" w:themeColor="text1"/>
        </w:rPr>
        <w:t>i tan</w:t>
      </w:r>
      <w:r w:rsidRPr="00D12BED">
        <w:rPr>
          <w:rFonts w:ascii="Arial Narrow" w:hAnsi="Arial Narrow" w:cs="Calibri"/>
          <w:color w:val="000000" w:themeColor="text1"/>
          <w:spacing w:val="-1"/>
        </w:rPr>
        <w:t>ggun</w:t>
      </w:r>
      <w:r w:rsidRPr="00D12BED">
        <w:rPr>
          <w:rFonts w:ascii="Arial Narrow" w:hAnsi="Arial Narrow" w:cs="Calibri"/>
          <w:color w:val="000000" w:themeColor="text1"/>
        </w:rPr>
        <w:t>g</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rPr>
        <w:t>jawab</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spacing w:val="1"/>
        </w:rPr>
        <w:t>m</w:t>
      </w:r>
      <w:r w:rsidRPr="00D12BED">
        <w:rPr>
          <w:rFonts w:ascii="Arial Narrow" w:hAnsi="Arial Narrow" w:cs="Calibri"/>
          <w:color w:val="000000" w:themeColor="text1"/>
        </w:rPr>
        <w:t>asi</w:t>
      </w:r>
      <w:r w:rsidRPr="00D12BED">
        <w:rPr>
          <w:rFonts w:ascii="Arial Narrow" w:hAnsi="Arial Narrow" w:cs="Calibri"/>
          <w:color w:val="000000" w:themeColor="text1"/>
          <w:spacing w:val="-1"/>
        </w:rPr>
        <w:t>n</w:t>
      </w:r>
      <w:r w:rsidRPr="00D12BED">
        <w:rPr>
          <w:rFonts w:ascii="Arial Narrow" w:hAnsi="Arial Narrow" w:cs="Calibri"/>
          <w:color w:val="000000" w:themeColor="text1"/>
          <w:spacing w:val="3"/>
        </w:rPr>
        <w:t>g</w:t>
      </w:r>
      <w:r w:rsidRPr="00D12BED">
        <w:rPr>
          <w:rFonts w:ascii="Arial Narrow" w:hAnsi="Arial Narrow" w:cs="Calibri"/>
          <w:color w:val="000000" w:themeColor="text1"/>
        </w:rPr>
        <w:t>-</w:t>
      </w:r>
      <w:r w:rsidRPr="00D12BED">
        <w:rPr>
          <w:rFonts w:ascii="Arial Narrow" w:hAnsi="Arial Narrow" w:cs="Calibri"/>
          <w:color w:val="000000" w:themeColor="text1"/>
          <w:spacing w:val="-1"/>
        </w:rPr>
        <w:t>m</w:t>
      </w:r>
      <w:r w:rsidRPr="00D12BED">
        <w:rPr>
          <w:rFonts w:ascii="Arial Narrow" w:hAnsi="Arial Narrow" w:cs="Calibri"/>
          <w:color w:val="000000" w:themeColor="text1"/>
        </w:rPr>
        <w:t>asi</w:t>
      </w:r>
      <w:r w:rsidRPr="00D12BED">
        <w:rPr>
          <w:rFonts w:ascii="Arial Narrow" w:hAnsi="Arial Narrow" w:cs="Calibri"/>
          <w:color w:val="000000" w:themeColor="text1"/>
          <w:spacing w:val="-1"/>
        </w:rPr>
        <w:t>n</w:t>
      </w:r>
      <w:r w:rsidRPr="00D12BED">
        <w:rPr>
          <w:rFonts w:ascii="Arial Narrow" w:hAnsi="Arial Narrow" w:cs="Calibri"/>
          <w:color w:val="000000" w:themeColor="text1"/>
        </w:rPr>
        <w:t>g</w:t>
      </w:r>
      <w:r w:rsidRPr="00D12BED">
        <w:rPr>
          <w:rFonts w:ascii="Arial Narrow" w:hAnsi="Arial Narrow" w:cs="Calibri"/>
          <w:color w:val="000000" w:themeColor="text1"/>
          <w:spacing w:val="2"/>
        </w:rPr>
        <w:t xml:space="preserve"> </w:t>
      </w:r>
      <w:r w:rsidRPr="00D12BED">
        <w:rPr>
          <w:rFonts w:ascii="Arial Narrow" w:hAnsi="Arial Narrow" w:cs="Calibri"/>
          <w:b/>
          <w:bCs/>
          <w:color w:val="000000" w:themeColor="text1"/>
        </w:rPr>
        <w:t>P</w:t>
      </w:r>
      <w:r w:rsidRPr="00D12BED">
        <w:rPr>
          <w:rFonts w:ascii="Arial Narrow" w:hAnsi="Arial Narrow" w:cs="Calibri"/>
          <w:b/>
          <w:bCs/>
          <w:color w:val="000000" w:themeColor="text1"/>
          <w:spacing w:val="1"/>
        </w:rPr>
        <w:t>I</w:t>
      </w:r>
      <w:r w:rsidRPr="00D12BED">
        <w:rPr>
          <w:rFonts w:ascii="Arial Narrow" w:hAnsi="Arial Narrow" w:cs="Calibri"/>
          <w:b/>
          <w:bCs/>
          <w:color w:val="000000" w:themeColor="text1"/>
        </w:rPr>
        <w:t>HAK</w:t>
      </w:r>
      <w:r w:rsidRPr="00D12BED">
        <w:rPr>
          <w:rFonts w:ascii="Arial Narrow" w:hAnsi="Arial Narrow" w:cs="Calibri"/>
          <w:b/>
          <w:bCs/>
          <w:color w:val="000000" w:themeColor="text1"/>
          <w:spacing w:val="3"/>
        </w:rPr>
        <w:t xml:space="preserve"> </w:t>
      </w:r>
      <w:r w:rsidRPr="00D12BED">
        <w:rPr>
          <w:rFonts w:ascii="Arial Narrow" w:hAnsi="Arial Narrow" w:cs="Calibri"/>
          <w:color w:val="000000" w:themeColor="text1"/>
        </w:rPr>
        <w:t>s</w:t>
      </w:r>
      <w:r w:rsidRPr="00D12BED">
        <w:rPr>
          <w:rFonts w:ascii="Arial Narrow" w:hAnsi="Arial Narrow" w:cs="Calibri"/>
          <w:color w:val="000000" w:themeColor="text1"/>
          <w:spacing w:val="-2"/>
        </w:rPr>
        <w:t>e</w:t>
      </w:r>
      <w:r w:rsidRPr="00D12BED">
        <w:rPr>
          <w:rFonts w:ascii="Arial Narrow" w:hAnsi="Arial Narrow" w:cs="Calibri"/>
          <w:color w:val="000000" w:themeColor="text1"/>
        </w:rPr>
        <w:t>su</w:t>
      </w:r>
      <w:r w:rsidRPr="00D12BED">
        <w:rPr>
          <w:rFonts w:ascii="Arial Narrow" w:hAnsi="Arial Narrow" w:cs="Calibri"/>
          <w:color w:val="000000" w:themeColor="text1"/>
          <w:spacing w:val="-1"/>
        </w:rPr>
        <w:t>a</w:t>
      </w:r>
      <w:r w:rsidRPr="00D12BED">
        <w:rPr>
          <w:rFonts w:ascii="Arial Narrow" w:hAnsi="Arial Narrow" w:cs="Calibri"/>
          <w:color w:val="000000" w:themeColor="text1"/>
        </w:rPr>
        <w:t>i</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spacing w:val="-1"/>
        </w:rPr>
        <w:t>d</w:t>
      </w:r>
      <w:r w:rsidRPr="00D12BED">
        <w:rPr>
          <w:rFonts w:ascii="Arial Narrow" w:hAnsi="Arial Narrow" w:cs="Calibri"/>
          <w:color w:val="000000" w:themeColor="text1"/>
        </w:rPr>
        <w:t>en</w:t>
      </w:r>
      <w:r w:rsidRPr="00D12BED">
        <w:rPr>
          <w:rFonts w:ascii="Arial Narrow" w:hAnsi="Arial Narrow" w:cs="Calibri"/>
          <w:color w:val="000000" w:themeColor="text1"/>
          <w:spacing w:val="-1"/>
        </w:rPr>
        <w:t>g</w:t>
      </w:r>
      <w:r w:rsidRPr="00D12BED">
        <w:rPr>
          <w:rFonts w:ascii="Arial Narrow" w:hAnsi="Arial Narrow" w:cs="Calibri"/>
          <w:color w:val="000000" w:themeColor="text1"/>
        </w:rPr>
        <w:t>an</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spacing w:val="-1"/>
        </w:rPr>
        <w:t>p</w:t>
      </w:r>
      <w:r w:rsidRPr="00D12BED">
        <w:rPr>
          <w:rFonts w:ascii="Arial Narrow" w:hAnsi="Arial Narrow" w:cs="Calibri"/>
          <w:color w:val="000000" w:themeColor="text1"/>
        </w:rPr>
        <w:t xml:space="preserve">eraturan </w:t>
      </w:r>
      <w:r w:rsidRPr="00D12BED">
        <w:rPr>
          <w:rFonts w:ascii="Arial Narrow" w:hAnsi="Arial Narrow" w:cs="Calibri"/>
          <w:color w:val="000000" w:themeColor="text1"/>
          <w:spacing w:val="-1"/>
        </w:rPr>
        <w:t>p</w:t>
      </w:r>
      <w:r w:rsidRPr="00D12BED">
        <w:rPr>
          <w:rFonts w:ascii="Arial Narrow" w:hAnsi="Arial Narrow" w:cs="Calibri"/>
          <w:color w:val="000000" w:themeColor="text1"/>
        </w:rPr>
        <w:t>eru</w:t>
      </w:r>
      <w:r w:rsidRPr="00D12BED">
        <w:rPr>
          <w:rFonts w:ascii="Arial Narrow" w:hAnsi="Arial Narrow" w:cs="Calibri"/>
          <w:color w:val="000000" w:themeColor="text1"/>
          <w:spacing w:val="-1"/>
        </w:rPr>
        <w:t>nd</w:t>
      </w:r>
      <w:r w:rsidRPr="00D12BED">
        <w:rPr>
          <w:rFonts w:ascii="Arial Narrow" w:hAnsi="Arial Narrow" w:cs="Calibri"/>
          <w:color w:val="000000" w:themeColor="text1"/>
        </w:rPr>
        <w:t>a</w:t>
      </w:r>
      <w:r w:rsidRPr="00D12BED">
        <w:rPr>
          <w:rFonts w:ascii="Arial Narrow" w:hAnsi="Arial Narrow" w:cs="Calibri"/>
          <w:color w:val="000000" w:themeColor="text1"/>
          <w:spacing w:val="-1"/>
        </w:rPr>
        <w:t>ng</w:t>
      </w:r>
      <w:r w:rsidRPr="00D12BED">
        <w:rPr>
          <w:rFonts w:ascii="Arial Narrow" w:hAnsi="Arial Narrow" w:cs="Calibri"/>
          <w:color w:val="000000" w:themeColor="text1"/>
        </w:rPr>
        <w:t>an</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spacing w:val="1"/>
        </w:rPr>
        <w:t>y</w:t>
      </w:r>
      <w:r w:rsidRPr="00D12BED">
        <w:rPr>
          <w:rFonts w:ascii="Arial Narrow" w:hAnsi="Arial Narrow" w:cs="Calibri"/>
          <w:color w:val="000000" w:themeColor="text1"/>
        </w:rPr>
        <w:t>a</w:t>
      </w:r>
      <w:r w:rsidRPr="00D12BED">
        <w:rPr>
          <w:rFonts w:ascii="Arial Narrow" w:hAnsi="Arial Narrow" w:cs="Calibri"/>
          <w:color w:val="000000" w:themeColor="text1"/>
          <w:spacing w:val="-1"/>
        </w:rPr>
        <w:t>n</w:t>
      </w:r>
      <w:r w:rsidRPr="00D12BED">
        <w:rPr>
          <w:rFonts w:ascii="Arial Narrow" w:hAnsi="Arial Narrow" w:cs="Calibri"/>
          <w:color w:val="000000" w:themeColor="text1"/>
        </w:rPr>
        <w:t>g</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rPr>
        <w:t>berlaku</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spacing w:val="-1"/>
        </w:rPr>
        <w:t>d</w:t>
      </w:r>
      <w:r w:rsidRPr="00D12BED">
        <w:rPr>
          <w:rFonts w:ascii="Arial Narrow" w:hAnsi="Arial Narrow" w:cs="Calibri"/>
          <w:color w:val="000000" w:themeColor="text1"/>
        </w:rPr>
        <w:t>i R</w:t>
      </w:r>
      <w:r w:rsidRPr="00D12BED">
        <w:rPr>
          <w:rFonts w:ascii="Arial Narrow" w:hAnsi="Arial Narrow" w:cs="Calibri"/>
          <w:color w:val="000000" w:themeColor="text1"/>
          <w:spacing w:val="1"/>
        </w:rPr>
        <w:t>e</w:t>
      </w:r>
      <w:r w:rsidRPr="00D12BED">
        <w:rPr>
          <w:rFonts w:ascii="Arial Narrow" w:hAnsi="Arial Narrow" w:cs="Calibri"/>
          <w:color w:val="000000" w:themeColor="text1"/>
          <w:spacing w:val="-1"/>
        </w:rPr>
        <w:t>pub</w:t>
      </w:r>
      <w:r w:rsidRPr="00D12BED">
        <w:rPr>
          <w:rFonts w:ascii="Arial Narrow" w:hAnsi="Arial Narrow" w:cs="Calibri"/>
          <w:color w:val="000000" w:themeColor="text1"/>
        </w:rPr>
        <w:t>lik</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rPr>
        <w:t>I</w:t>
      </w:r>
      <w:r w:rsidRPr="00D12BED">
        <w:rPr>
          <w:rFonts w:ascii="Arial Narrow" w:hAnsi="Arial Narrow" w:cs="Calibri"/>
          <w:color w:val="000000" w:themeColor="text1"/>
          <w:spacing w:val="-1"/>
        </w:rPr>
        <w:t>nd</w:t>
      </w:r>
      <w:r w:rsidRPr="00D12BED">
        <w:rPr>
          <w:rFonts w:ascii="Arial Narrow" w:hAnsi="Arial Narrow" w:cs="Calibri"/>
          <w:color w:val="000000" w:themeColor="text1"/>
          <w:spacing w:val="1"/>
        </w:rPr>
        <w:t>o</w:t>
      </w:r>
      <w:r w:rsidRPr="00D12BED">
        <w:rPr>
          <w:rFonts w:ascii="Arial Narrow" w:hAnsi="Arial Narrow" w:cs="Calibri"/>
          <w:color w:val="000000" w:themeColor="text1"/>
          <w:spacing w:val="-1"/>
        </w:rPr>
        <w:t>n</w:t>
      </w:r>
      <w:r w:rsidRPr="00D12BED">
        <w:rPr>
          <w:rFonts w:ascii="Arial Narrow" w:hAnsi="Arial Narrow" w:cs="Calibri"/>
          <w:color w:val="000000" w:themeColor="text1"/>
        </w:rPr>
        <w:t>esia.</w:t>
      </w:r>
    </w:p>
    <w:p w14:paraId="56FE10F2" w14:textId="77777777" w:rsidR="006D7059" w:rsidRPr="00D12BED" w:rsidRDefault="006D7059" w:rsidP="006278F6">
      <w:pPr>
        <w:pStyle w:val="ListParagraph"/>
        <w:tabs>
          <w:tab w:val="left" w:pos="810"/>
        </w:tabs>
        <w:ind w:left="810"/>
        <w:jc w:val="both"/>
        <w:rPr>
          <w:rFonts w:ascii="Arial Narrow" w:hAnsi="Arial Narrow" w:cs="Arial"/>
          <w:color w:val="000000" w:themeColor="text1"/>
          <w:sz w:val="22"/>
          <w:szCs w:val="22"/>
        </w:rPr>
      </w:pPr>
    </w:p>
    <w:p w14:paraId="03EACE7D" w14:textId="77777777" w:rsidR="006D7059" w:rsidRPr="00D12BED" w:rsidRDefault="006D7059" w:rsidP="006278F6">
      <w:pPr>
        <w:widowControl w:val="0"/>
        <w:autoSpaceDE w:val="0"/>
        <w:autoSpaceDN w:val="0"/>
        <w:adjustRightInd w:val="0"/>
        <w:spacing w:after="0" w:line="240" w:lineRule="auto"/>
        <w:ind w:left="3920" w:right="4140"/>
        <w:jc w:val="center"/>
        <w:rPr>
          <w:rFonts w:ascii="Arial Narrow" w:hAnsi="Arial Narrow" w:cs="Calibri"/>
          <w:b/>
          <w:bCs/>
          <w:color w:val="000000" w:themeColor="text1"/>
        </w:rPr>
      </w:pPr>
    </w:p>
    <w:p w14:paraId="642CC13D" w14:textId="31E04604" w:rsidR="0069099B" w:rsidRPr="00D12BED" w:rsidRDefault="0069099B" w:rsidP="006278F6">
      <w:pPr>
        <w:widowControl w:val="0"/>
        <w:autoSpaceDE w:val="0"/>
        <w:autoSpaceDN w:val="0"/>
        <w:adjustRightInd w:val="0"/>
        <w:spacing w:after="0" w:line="240" w:lineRule="auto"/>
        <w:ind w:left="3920" w:right="4140"/>
        <w:jc w:val="center"/>
        <w:rPr>
          <w:rFonts w:ascii="Arial Narrow" w:hAnsi="Arial Narrow" w:cs="Calibri"/>
          <w:color w:val="000000" w:themeColor="text1"/>
          <w:lang w:val="en-US"/>
        </w:rPr>
      </w:pPr>
      <w:r w:rsidRPr="00D12BED">
        <w:rPr>
          <w:rFonts w:ascii="Arial Narrow" w:hAnsi="Arial Narrow" w:cs="Calibri"/>
          <w:b/>
          <w:bCs/>
          <w:color w:val="000000" w:themeColor="text1"/>
        </w:rPr>
        <w:t>P</w:t>
      </w:r>
      <w:r w:rsidRPr="00D12BED">
        <w:rPr>
          <w:rFonts w:ascii="Arial Narrow" w:hAnsi="Arial Narrow" w:cs="Calibri"/>
          <w:b/>
          <w:bCs/>
          <w:color w:val="000000" w:themeColor="text1"/>
          <w:spacing w:val="-1"/>
        </w:rPr>
        <w:t>a</w:t>
      </w:r>
      <w:r w:rsidRPr="00D12BED">
        <w:rPr>
          <w:rFonts w:ascii="Arial Narrow" w:hAnsi="Arial Narrow" w:cs="Calibri"/>
          <w:b/>
          <w:bCs/>
          <w:color w:val="000000" w:themeColor="text1"/>
        </w:rPr>
        <w:t>s</w:t>
      </w:r>
      <w:r w:rsidRPr="00D12BED">
        <w:rPr>
          <w:rFonts w:ascii="Arial Narrow" w:hAnsi="Arial Narrow" w:cs="Calibri"/>
          <w:b/>
          <w:bCs/>
          <w:color w:val="000000" w:themeColor="text1"/>
          <w:spacing w:val="-1"/>
        </w:rPr>
        <w:t>a</w:t>
      </w:r>
      <w:r w:rsidRPr="00D12BED">
        <w:rPr>
          <w:rFonts w:ascii="Arial Narrow" w:hAnsi="Arial Narrow" w:cs="Calibri"/>
          <w:b/>
          <w:bCs/>
          <w:color w:val="000000" w:themeColor="text1"/>
        </w:rPr>
        <w:t>l</w:t>
      </w:r>
      <w:r w:rsidRPr="00D12BED">
        <w:rPr>
          <w:rFonts w:ascii="Arial Narrow" w:hAnsi="Arial Narrow" w:cs="Calibri"/>
          <w:b/>
          <w:bCs/>
          <w:color w:val="000000" w:themeColor="text1"/>
          <w:spacing w:val="1"/>
        </w:rPr>
        <w:t xml:space="preserve"> </w:t>
      </w:r>
      <w:r w:rsidR="00BE6325" w:rsidRPr="00D12BED">
        <w:rPr>
          <w:rFonts w:ascii="Arial Narrow" w:hAnsi="Arial Narrow" w:cs="Calibri"/>
          <w:b/>
          <w:bCs/>
          <w:color w:val="000000" w:themeColor="text1"/>
          <w:lang w:val="en-US"/>
        </w:rPr>
        <w:t>5</w:t>
      </w:r>
    </w:p>
    <w:p w14:paraId="23FE26B1" w14:textId="77777777" w:rsidR="0069099B" w:rsidRPr="00D12BED" w:rsidRDefault="0069099B" w:rsidP="006278F6">
      <w:pPr>
        <w:widowControl w:val="0"/>
        <w:autoSpaceDE w:val="0"/>
        <w:autoSpaceDN w:val="0"/>
        <w:adjustRightInd w:val="0"/>
        <w:spacing w:after="0" w:line="240" w:lineRule="auto"/>
        <w:ind w:left="2782" w:right="2970"/>
        <w:jc w:val="center"/>
        <w:rPr>
          <w:rFonts w:ascii="Arial Narrow" w:hAnsi="Arial Narrow" w:cs="Calibri"/>
          <w:b/>
          <w:bCs/>
          <w:color w:val="000000" w:themeColor="text1"/>
        </w:rPr>
      </w:pPr>
      <w:r w:rsidRPr="00D12BED">
        <w:rPr>
          <w:rFonts w:ascii="Arial Narrow" w:hAnsi="Arial Narrow" w:cs="Calibri"/>
          <w:b/>
          <w:bCs/>
          <w:color w:val="000000" w:themeColor="text1"/>
          <w:spacing w:val="1"/>
        </w:rPr>
        <w:t>IN</w:t>
      </w:r>
      <w:r w:rsidRPr="00D12BED">
        <w:rPr>
          <w:rFonts w:ascii="Arial Narrow" w:hAnsi="Arial Narrow" w:cs="Calibri"/>
          <w:b/>
          <w:bCs/>
          <w:color w:val="000000" w:themeColor="text1"/>
        </w:rPr>
        <w:t>F</w:t>
      </w:r>
      <w:r w:rsidRPr="00D12BED">
        <w:rPr>
          <w:rFonts w:ascii="Arial Narrow" w:hAnsi="Arial Narrow" w:cs="Calibri"/>
          <w:b/>
          <w:bCs/>
          <w:color w:val="000000" w:themeColor="text1"/>
          <w:spacing w:val="-1"/>
        </w:rPr>
        <w:t>O</w:t>
      </w:r>
      <w:r w:rsidRPr="00D12BED">
        <w:rPr>
          <w:rFonts w:ascii="Arial Narrow" w:hAnsi="Arial Narrow" w:cs="Calibri"/>
          <w:b/>
          <w:bCs/>
          <w:color w:val="000000" w:themeColor="text1"/>
        </w:rPr>
        <w:t>R</w:t>
      </w:r>
      <w:r w:rsidRPr="00D12BED">
        <w:rPr>
          <w:rFonts w:ascii="Arial Narrow" w:hAnsi="Arial Narrow" w:cs="Calibri"/>
          <w:b/>
          <w:bCs/>
          <w:color w:val="000000" w:themeColor="text1"/>
          <w:spacing w:val="-3"/>
        </w:rPr>
        <w:t>M</w:t>
      </w:r>
      <w:r w:rsidRPr="00D12BED">
        <w:rPr>
          <w:rFonts w:ascii="Arial Narrow" w:hAnsi="Arial Narrow" w:cs="Calibri"/>
          <w:b/>
          <w:bCs/>
          <w:color w:val="000000" w:themeColor="text1"/>
        </w:rPr>
        <w:t>ASI</w:t>
      </w:r>
      <w:r w:rsidRPr="00D12BED">
        <w:rPr>
          <w:rFonts w:ascii="Arial Narrow" w:hAnsi="Arial Narrow" w:cs="Calibri"/>
          <w:b/>
          <w:bCs/>
          <w:color w:val="000000" w:themeColor="text1"/>
          <w:spacing w:val="-1"/>
        </w:rPr>
        <w:t xml:space="preserve"> </w:t>
      </w:r>
      <w:r w:rsidRPr="00D12BED">
        <w:rPr>
          <w:rFonts w:ascii="Arial Narrow" w:hAnsi="Arial Narrow" w:cs="Calibri"/>
          <w:b/>
          <w:bCs/>
          <w:color w:val="000000" w:themeColor="text1"/>
        </w:rPr>
        <w:t>D</w:t>
      </w:r>
      <w:r w:rsidRPr="00D12BED">
        <w:rPr>
          <w:rFonts w:ascii="Arial Narrow" w:hAnsi="Arial Narrow" w:cs="Calibri"/>
          <w:b/>
          <w:bCs/>
          <w:color w:val="000000" w:themeColor="text1"/>
          <w:spacing w:val="-2"/>
        </w:rPr>
        <w:t>A</w:t>
      </w:r>
      <w:r w:rsidRPr="00D12BED">
        <w:rPr>
          <w:rFonts w:ascii="Arial Narrow" w:hAnsi="Arial Narrow" w:cs="Calibri"/>
          <w:b/>
          <w:bCs/>
          <w:color w:val="000000" w:themeColor="text1"/>
        </w:rPr>
        <w:t>N</w:t>
      </w:r>
      <w:r w:rsidRPr="00D12BED">
        <w:rPr>
          <w:rFonts w:ascii="Arial Narrow" w:hAnsi="Arial Narrow" w:cs="Calibri"/>
          <w:b/>
          <w:bCs/>
          <w:color w:val="000000" w:themeColor="text1"/>
          <w:spacing w:val="1"/>
        </w:rPr>
        <w:t xml:space="preserve"> </w:t>
      </w:r>
      <w:r w:rsidRPr="00D12BED">
        <w:rPr>
          <w:rFonts w:ascii="Arial Narrow" w:hAnsi="Arial Narrow" w:cs="Calibri"/>
          <w:b/>
          <w:bCs/>
          <w:color w:val="000000" w:themeColor="text1"/>
        </w:rPr>
        <w:t>KE</w:t>
      </w:r>
      <w:r w:rsidRPr="00D12BED">
        <w:rPr>
          <w:rFonts w:ascii="Arial Narrow" w:hAnsi="Arial Narrow" w:cs="Calibri"/>
          <w:b/>
          <w:bCs/>
          <w:color w:val="000000" w:themeColor="text1"/>
          <w:spacing w:val="-2"/>
        </w:rPr>
        <w:t>R</w:t>
      </w:r>
      <w:r w:rsidRPr="00D12BED">
        <w:rPr>
          <w:rFonts w:ascii="Arial Narrow" w:hAnsi="Arial Narrow" w:cs="Calibri"/>
          <w:b/>
          <w:bCs/>
          <w:color w:val="000000" w:themeColor="text1"/>
        </w:rPr>
        <w:t>AH</w:t>
      </w:r>
      <w:r w:rsidRPr="00D12BED">
        <w:rPr>
          <w:rFonts w:ascii="Arial Narrow" w:hAnsi="Arial Narrow" w:cs="Calibri"/>
          <w:b/>
          <w:bCs/>
          <w:color w:val="000000" w:themeColor="text1"/>
          <w:spacing w:val="1"/>
        </w:rPr>
        <w:t>A</w:t>
      </w:r>
      <w:r w:rsidRPr="00D12BED">
        <w:rPr>
          <w:rFonts w:ascii="Arial Narrow" w:hAnsi="Arial Narrow" w:cs="Calibri"/>
          <w:b/>
          <w:bCs/>
          <w:color w:val="000000" w:themeColor="text1"/>
          <w:spacing w:val="-3"/>
        </w:rPr>
        <w:t>S</w:t>
      </w:r>
      <w:r w:rsidRPr="00D12BED">
        <w:rPr>
          <w:rFonts w:ascii="Arial Narrow" w:hAnsi="Arial Narrow" w:cs="Calibri"/>
          <w:b/>
          <w:bCs/>
          <w:color w:val="000000" w:themeColor="text1"/>
          <w:spacing w:val="1"/>
        </w:rPr>
        <w:t>I</w:t>
      </w:r>
      <w:r w:rsidRPr="00D12BED">
        <w:rPr>
          <w:rFonts w:ascii="Arial Narrow" w:hAnsi="Arial Narrow" w:cs="Calibri"/>
          <w:b/>
          <w:bCs/>
          <w:color w:val="000000" w:themeColor="text1"/>
        </w:rPr>
        <w:t>A</w:t>
      </w:r>
      <w:r w:rsidRPr="00D12BED">
        <w:rPr>
          <w:rFonts w:ascii="Arial Narrow" w:hAnsi="Arial Narrow" w:cs="Calibri"/>
          <w:b/>
          <w:bCs/>
          <w:color w:val="000000" w:themeColor="text1"/>
          <w:spacing w:val="-1"/>
        </w:rPr>
        <w:t>A</w:t>
      </w:r>
      <w:r w:rsidRPr="00D12BED">
        <w:rPr>
          <w:rFonts w:ascii="Arial Narrow" w:hAnsi="Arial Narrow" w:cs="Calibri"/>
          <w:b/>
          <w:bCs/>
          <w:color w:val="000000" w:themeColor="text1"/>
        </w:rPr>
        <w:t>N</w:t>
      </w:r>
    </w:p>
    <w:p w14:paraId="681F0C7F" w14:textId="77777777" w:rsidR="0069099B" w:rsidRPr="00D12BED" w:rsidRDefault="0069099B" w:rsidP="006278F6">
      <w:pPr>
        <w:widowControl w:val="0"/>
        <w:autoSpaceDE w:val="0"/>
        <w:autoSpaceDN w:val="0"/>
        <w:adjustRightInd w:val="0"/>
        <w:spacing w:after="0" w:line="240" w:lineRule="auto"/>
        <w:ind w:left="2782" w:right="3140"/>
        <w:jc w:val="center"/>
        <w:rPr>
          <w:rFonts w:ascii="Arial Narrow" w:hAnsi="Arial Narrow" w:cs="Calibri"/>
          <w:color w:val="000000" w:themeColor="text1"/>
        </w:rPr>
      </w:pPr>
    </w:p>
    <w:p w14:paraId="0A2F46D2" w14:textId="6A2FB844" w:rsidR="0069099B" w:rsidRPr="00B25ADA" w:rsidRDefault="0069099B" w:rsidP="006278F6">
      <w:pPr>
        <w:widowControl w:val="0"/>
        <w:numPr>
          <w:ilvl w:val="1"/>
          <w:numId w:val="18"/>
        </w:numPr>
        <w:tabs>
          <w:tab w:val="left" w:pos="810"/>
        </w:tabs>
        <w:autoSpaceDE w:val="0"/>
        <w:autoSpaceDN w:val="0"/>
        <w:adjustRightInd w:val="0"/>
        <w:spacing w:after="0" w:line="240" w:lineRule="auto"/>
        <w:ind w:left="810" w:hanging="720"/>
        <w:jc w:val="both"/>
        <w:rPr>
          <w:rFonts w:ascii="Arial Narrow" w:hAnsi="Arial Narrow" w:cs="Calibri"/>
          <w:color w:val="000000" w:themeColor="text1"/>
          <w:lang w:val="en-US"/>
        </w:rPr>
      </w:pPr>
      <w:r w:rsidRPr="00B25ADA">
        <w:rPr>
          <w:rFonts w:ascii="Arial Narrow" w:hAnsi="Arial Narrow" w:cs="Calibri"/>
          <w:b/>
          <w:color w:val="000000" w:themeColor="text1"/>
          <w:spacing w:val="1"/>
          <w:lang w:val="en-US"/>
        </w:rPr>
        <w:t>PARA</w:t>
      </w:r>
      <w:r w:rsidRPr="00B25ADA">
        <w:rPr>
          <w:rFonts w:ascii="Arial Narrow" w:hAnsi="Arial Narrow" w:cs="Calibri"/>
          <w:color w:val="000000" w:themeColor="text1"/>
          <w:spacing w:val="14"/>
        </w:rPr>
        <w:t xml:space="preserve"> </w:t>
      </w:r>
      <w:r w:rsidRPr="00B25ADA">
        <w:rPr>
          <w:rFonts w:ascii="Arial Narrow" w:hAnsi="Arial Narrow" w:cs="Calibri"/>
          <w:b/>
          <w:bCs/>
          <w:color w:val="000000" w:themeColor="text1"/>
        </w:rPr>
        <w:t>P</w:t>
      </w:r>
      <w:r w:rsidRPr="00B25ADA">
        <w:rPr>
          <w:rFonts w:ascii="Arial Narrow" w:hAnsi="Arial Narrow" w:cs="Calibri"/>
          <w:b/>
          <w:bCs/>
          <w:color w:val="000000" w:themeColor="text1"/>
          <w:spacing w:val="1"/>
        </w:rPr>
        <w:t>I</w:t>
      </w:r>
      <w:r w:rsidRPr="00B25ADA">
        <w:rPr>
          <w:rFonts w:ascii="Arial Narrow" w:hAnsi="Arial Narrow" w:cs="Calibri"/>
          <w:b/>
          <w:bCs/>
          <w:color w:val="000000" w:themeColor="text1"/>
          <w:spacing w:val="-2"/>
        </w:rPr>
        <w:t>H</w:t>
      </w:r>
      <w:r w:rsidRPr="00B25ADA">
        <w:rPr>
          <w:rFonts w:ascii="Arial Narrow" w:hAnsi="Arial Narrow" w:cs="Calibri"/>
          <w:b/>
          <w:bCs/>
          <w:color w:val="000000" w:themeColor="text1"/>
        </w:rPr>
        <w:t>AK</w:t>
      </w:r>
      <w:r w:rsidRPr="00B25ADA">
        <w:rPr>
          <w:rFonts w:ascii="Arial Narrow" w:hAnsi="Arial Narrow" w:cs="Calibri"/>
          <w:b/>
          <w:bCs/>
          <w:color w:val="000000" w:themeColor="text1"/>
          <w:spacing w:val="15"/>
        </w:rPr>
        <w:t xml:space="preserve"> </w:t>
      </w:r>
      <w:r w:rsidRPr="00B25ADA">
        <w:rPr>
          <w:rFonts w:ascii="Arial Narrow" w:hAnsi="Arial Narrow" w:cs="Calibri"/>
          <w:color w:val="000000" w:themeColor="text1"/>
        </w:rPr>
        <w:t>sepak</w:t>
      </w:r>
      <w:r w:rsidRPr="00B25ADA">
        <w:rPr>
          <w:rFonts w:ascii="Arial Narrow" w:hAnsi="Arial Narrow" w:cs="Calibri"/>
          <w:color w:val="000000" w:themeColor="text1"/>
          <w:spacing w:val="-3"/>
        </w:rPr>
        <w:t>a</w:t>
      </w:r>
      <w:r w:rsidRPr="00B25ADA">
        <w:rPr>
          <w:rFonts w:ascii="Arial Narrow" w:hAnsi="Arial Narrow" w:cs="Calibri"/>
          <w:color w:val="000000" w:themeColor="text1"/>
        </w:rPr>
        <w:t>t</w:t>
      </w:r>
      <w:r w:rsidRPr="00B25ADA">
        <w:rPr>
          <w:rFonts w:ascii="Arial Narrow" w:hAnsi="Arial Narrow" w:cs="Calibri"/>
          <w:color w:val="000000" w:themeColor="text1"/>
          <w:spacing w:val="14"/>
        </w:rPr>
        <w:t xml:space="preserve"> </w:t>
      </w:r>
      <w:r w:rsidRPr="00B25ADA">
        <w:rPr>
          <w:rFonts w:ascii="Arial Narrow" w:hAnsi="Arial Narrow" w:cs="Calibri"/>
          <w:color w:val="000000" w:themeColor="text1"/>
          <w:spacing w:val="-1"/>
        </w:rPr>
        <w:t>un</w:t>
      </w:r>
      <w:r w:rsidRPr="00B25ADA">
        <w:rPr>
          <w:rFonts w:ascii="Arial Narrow" w:hAnsi="Arial Narrow" w:cs="Calibri"/>
          <w:color w:val="000000" w:themeColor="text1"/>
        </w:rPr>
        <w:t>tuk</w:t>
      </w:r>
      <w:r w:rsidRPr="00B25ADA">
        <w:rPr>
          <w:rFonts w:ascii="Arial Narrow" w:hAnsi="Arial Narrow" w:cs="Calibri"/>
          <w:color w:val="000000" w:themeColor="text1"/>
          <w:spacing w:val="14"/>
        </w:rPr>
        <w:t xml:space="preserve"> </w:t>
      </w:r>
      <w:r w:rsidRPr="00B25ADA">
        <w:rPr>
          <w:rFonts w:ascii="Arial Narrow" w:hAnsi="Arial Narrow" w:cs="Calibri"/>
          <w:color w:val="000000" w:themeColor="text1"/>
        </w:rPr>
        <w:t>sal</w:t>
      </w:r>
      <w:r w:rsidRPr="00B25ADA">
        <w:rPr>
          <w:rFonts w:ascii="Arial Narrow" w:hAnsi="Arial Narrow" w:cs="Calibri"/>
          <w:color w:val="000000" w:themeColor="text1"/>
          <w:spacing w:val="-1"/>
        </w:rPr>
        <w:t>in</w:t>
      </w:r>
      <w:r w:rsidRPr="00B25ADA">
        <w:rPr>
          <w:rFonts w:ascii="Arial Narrow" w:hAnsi="Arial Narrow" w:cs="Calibri"/>
          <w:color w:val="000000" w:themeColor="text1"/>
        </w:rPr>
        <w:t>g</w:t>
      </w:r>
      <w:r w:rsidRPr="00B25ADA">
        <w:rPr>
          <w:rFonts w:ascii="Arial Narrow" w:hAnsi="Arial Narrow" w:cs="Calibri"/>
          <w:color w:val="000000" w:themeColor="text1"/>
          <w:spacing w:val="13"/>
        </w:rPr>
        <w:t xml:space="preserve"> </w:t>
      </w:r>
      <w:r w:rsidRPr="00B25ADA">
        <w:rPr>
          <w:rFonts w:ascii="Arial Narrow" w:hAnsi="Arial Narrow" w:cs="Calibri"/>
          <w:color w:val="000000" w:themeColor="text1"/>
          <w:spacing w:val="1"/>
        </w:rPr>
        <w:t>m</w:t>
      </w:r>
      <w:r w:rsidRPr="00B25ADA">
        <w:rPr>
          <w:rFonts w:ascii="Arial Narrow" w:hAnsi="Arial Narrow" w:cs="Calibri"/>
          <w:color w:val="000000" w:themeColor="text1"/>
        </w:rPr>
        <w:t>eny</w:t>
      </w:r>
      <w:r w:rsidRPr="00B25ADA">
        <w:rPr>
          <w:rFonts w:ascii="Arial Narrow" w:hAnsi="Arial Narrow" w:cs="Calibri"/>
          <w:color w:val="000000" w:themeColor="text1"/>
          <w:spacing w:val="-2"/>
        </w:rPr>
        <w:t>a</w:t>
      </w:r>
      <w:r w:rsidRPr="00B25ADA">
        <w:rPr>
          <w:rFonts w:ascii="Arial Narrow" w:hAnsi="Arial Narrow" w:cs="Calibri"/>
          <w:color w:val="000000" w:themeColor="text1"/>
          <w:spacing w:val="1"/>
        </w:rPr>
        <w:t>m</w:t>
      </w:r>
      <w:r w:rsidRPr="00B25ADA">
        <w:rPr>
          <w:rFonts w:ascii="Arial Narrow" w:hAnsi="Arial Narrow" w:cs="Calibri"/>
          <w:color w:val="000000" w:themeColor="text1"/>
          <w:spacing w:val="-1"/>
        </w:rPr>
        <w:t>p</w:t>
      </w:r>
      <w:r w:rsidRPr="00B25ADA">
        <w:rPr>
          <w:rFonts w:ascii="Arial Narrow" w:hAnsi="Arial Narrow" w:cs="Calibri"/>
          <w:color w:val="000000" w:themeColor="text1"/>
        </w:rPr>
        <w:t>aikan</w:t>
      </w:r>
      <w:r w:rsidRPr="00B25ADA">
        <w:rPr>
          <w:rFonts w:ascii="Arial Narrow" w:hAnsi="Arial Narrow" w:cs="Calibri"/>
          <w:color w:val="000000" w:themeColor="text1"/>
          <w:spacing w:val="10"/>
        </w:rPr>
        <w:t xml:space="preserve"> </w:t>
      </w:r>
      <w:r w:rsidRPr="00B25ADA">
        <w:rPr>
          <w:rFonts w:ascii="Arial Narrow" w:hAnsi="Arial Narrow" w:cs="Calibri"/>
          <w:color w:val="000000" w:themeColor="text1"/>
          <w:spacing w:val="-1"/>
        </w:rPr>
        <w:t>d</w:t>
      </w:r>
      <w:r w:rsidRPr="00B25ADA">
        <w:rPr>
          <w:rFonts w:ascii="Arial Narrow" w:hAnsi="Arial Narrow" w:cs="Calibri"/>
          <w:color w:val="000000" w:themeColor="text1"/>
        </w:rPr>
        <w:t>ata</w:t>
      </w:r>
      <w:r w:rsidRPr="00B25ADA">
        <w:rPr>
          <w:rFonts w:ascii="Arial Narrow" w:hAnsi="Arial Narrow" w:cs="Calibri"/>
          <w:color w:val="000000" w:themeColor="text1"/>
          <w:spacing w:val="14"/>
        </w:rPr>
        <w:t xml:space="preserve"> </w:t>
      </w:r>
      <w:r w:rsidRPr="00B25ADA">
        <w:rPr>
          <w:rFonts w:ascii="Arial Narrow" w:hAnsi="Arial Narrow" w:cs="Calibri"/>
          <w:color w:val="000000" w:themeColor="text1"/>
          <w:spacing w:val="-1"/>
        </w:rPr>
        <w:t>d</w:t>
      </w:r>
      <w:r w:rsidRPr="00B25ADA">
        <w:rPr>
          <w:rFonts w:ascii="Arial Narrow" w:hAnsi="Arial Narrow" w:cs="Calibri"/>
          <w:color w:val="000000" w:themeColor="text1"/>
        </w:rPr>
        <w:t>an</w:t>
      </w:r>
      <w:r w:rsidRPr="00B25ADA">
        <w:rPr>
          <w:rFonts w:ascii="Arial Narrow" w:hAnsi="Arial Narrow" w:cs="Calibri"/>
          <w:color w:val="000000" w:themeColor="text1"/>
          <w:spacing w:val="13"/>
        </w:rPr>
        <w:t xml:space="preserve"> </w:t>
      </w:r>
      <w:r w:rsidRPr="00B25ADA">
        <w:rPr>
          <w:rFonts w:ascii="Arial Narrow" w:hAnsi="Arial Narrow" w:cs="Calibri"/>
          <w:color w:val="000000" w:themeColor="text1"/>
        </w:rPr>
        <w:t>i</w:t>
      </w:r>
      <w:r w:rsidRPr="00B25ADA">
        <w:rPr>
          <w:rFonts w:ascii="Arial Narrow" w:hAnsi="Arial Narrow" w:cs="Calibri"/>
          <w:color w:val="000000" w:themeColor="text1"/>
          <w:spacing w:val="-1"/>
        </w:rPr>
        <w:t>n</w:t>
      </w:r>
      <w:r w:rsidRPr="00B25ADA">
        <w:rPr>
          <w:rFonts w:ascii="Arial Narrow" w:hAnsi="Arial Narrow" w:cs="Calibri"/>
          <w:color w:val="000000" w:themeColor="text1"/>
        </w:rPr>
        <w:t>f</w:t>
      </w:r>
      <w:r w:rsidRPr="00B25ADA">
        <w:rPr>
          <w:rFonts w:ascii="Arial Narrow" w:hAnsi="Arial Narrow" w:cs="Calibri"/>
          <w:color w:val="000000" w:themeColor="text1"/>
          <w:spacing w:val="1"/>
        </w:rPr>
        <w:t>o</w:t>
      </w:r>
      <w:r w:rsidRPr="00B25ADA">
        <w:rPr>
          <w:rFonts w:ascii="Arial Narrow" w:hAnsi="Arial Narrow" w:cs="Calibri"/>
          <w:color w:val="000000" w:themeColor="text1"/>
        </w:rPr>
        <w:t>r</w:t>
      </w:r>
      <w:r w:rsidRPr="00B25ADA">
        <w:rPr>
          <w:rFonts w:ascii="Arial Narrow" w:hAnsi="Arial Narrow" w:cs="Calibri"/>
          <w:color w:val="000000" w:themeColor="text1"/>
          <w:spacing w:val="1"/>
        </w:rPr>
        <w:t>m</w:t>
      </w:r>
      <w:r w:rsidRPr="00B25ADA">
        <w:rPr>
          <w:rFonts w:ascii="Arial Narrow" w:hAnsi="Arial Narrow" w:cs="Calibri"/>
          <w:color w:val="000000" w:themeColor="text1"/>
        </w:rPr>
        <w:t>asi</w:t>
      </w:r>
      <w:r w:rsidRPr="00B25ADA">
        <w:rPr>
          <w:rFonts w:ascii="Arial Narrow" w:hAnsi="Arial Narrow" w:cs="Calibri"/>
          <w:color w:val="000000" w:themeColor="text1"/>
          <w:spacing w:val="13"/>
        </w:rPr>
        <w:t xml:space="preserve"> </w:t>
      </w:r>
      <w:r w:rsidRPr="00B25ADA">
        <w:rPr>
          <w:rFonts w:ascii="Arial Narrow" w:hAnsi="Arial Narrow" w:cs="Calibri"/>
          <w:color w:val="000000" w:themeColor="text1"/>
          <w:spacing w:val="1"/>
        </w:rPr>
        <w:t>y</w:t>
      </w:r>
      <w:r w:rsidRPr="00B25ADA">
        <w:rPr>
          <w:rFonts w:ascii="Arial Narrow" w:hAnsi="Arial Narrow" w:cs="Calibri"/>
          <w:color w:val="000000" w:themeColor="text1"/>
        </w:rPr>
        <w:t>a</w:t>
      </w:r>
      <w:r w:rsidRPr="00B25ADA">
        <w:rPr>
          <w:rFonts w:ascii="Arial Narrow" w:hAnsi="Arial Narrow" w:cs="Calibri"/>
          <w:color w:val="000000" w:themeColor="text1"/>
          <w:spacing w:val="-3"/>
        </w:rPr>
        <w:t>n</w:t>
      </w:r>
      <w:r w:rsidRPr="00B25ADA">
        <w:rPr>
          <w:rFonts w:ascii="Arial Narrow" w:hAnsi="Arial Narrow" w:cs="Calibri"/>
          <w:color w:val="000000" w:themeColor="text1"/>
        </w:rPr>
        <w:t>g</w:t>
      </w:r>
      <w:r w:rsidRPr="00B25ADA">
        <w:rPr>
          <w:rFonts w:ascii="Arial Narrow" w:hAnsi="Arial Narrow" w:cs="Calibri"/>
          <w:color w:val="000000" w:themeColor="text1"/>
          <w:spacing w:val="13"/>
        </w:rPr>
        <w:t xml:space="preserve"> </w:t>
      </w:r>
      <w:r w:rsidRPr="00B25ADA">
        <w:rPr>
          <w:rFonts w:ascii="Arial Narrow" w:hAnsi="Arial Narrow" w:cs="Calibri"/>
          <w:color w:val="000000" w:themeColor="text1"/>
          <w:spacing w:val="-1"/>
        </w:rPr>
        <w:t>d</w:t>
      </w:r>
      <w:r w:rsidRPr="00B25ADA">
        <w:rPr>
          <w:rFonts w:ascii="Arial Narrow" w:hAnsi="Arial Narrow" w:cs="Calibri"/>
          <w:color w:val="000000" w:themeColor="text1"/>
        </w:rPr>
        <w:t>i</w:t>
      </w:r>
      <w:r w:rsidRPr="00B25ADA">
        <w:rPr>
          <w:rFonts w:ascii="Arial Narrow" w:hAnsi="Arial Narrow" w:cs="Calibri"/>
          <w:color w:val="000000" w:themeColor="text1"/>
          <w:spacing w:val="-1"/>
        </w:rPr>
        <w:t>p</w:t>
      </w:r>
      <w:r w:rsidRPr="00B25ADA">
        <w:rPr>
          <w:rFonts w:ascii="Arial Narrow" w:hAnsi="Arial Narrow" w:cs="Calibri"/>
          <w:color w:val="000000" w:themeColor="text1"/>
        </w:rPr>
        <w:t>erl</w:t>
      </w:r>
      <w:r w:rsidRPr="00B25ADA">
        <w:rPr>
          <w:rFonts w:ascii="Arial Narrow" w:hAnsi="Arial Narrow" w:cs="Calibri"/>
          <w:color w:val="000000" w:themeColor="text1"/>
          <w:spacing w:val="-1"/>
        </w:rPr>
        <w:t>u</w:t>
      </w:r>
      <w:r w:rsidRPr="00B25ADA">
        <w:rPr>
          <w:rFonts w:ascii="Arial Narrow" w:hAnsi="Arial Narrow" w:cs="Calibri"/>
          <w:color w:val="000000" w:themeColor="text1"/>
        </w:rPr>
        <w:t>kan seh</w:t>
      </w:r>
      <w:r w:rsidRPr="00B25ADA">
        <w:rPr>
          <w:rFonts w:ascii="Arial Narrow" w:hAnsi="Arial Narrow" w:cs="Calibri"/>
          <w:color w:val="000000" w:themeColor="text1"/>
          <w:spacing w:val="-1"/>
        </w:rPr>
        <w:t>ubung</w:t>
      </w:r>
      <w:r w:rsidRPr="00B25ADA">
        <w:rPr>
          <w:rFonts w:ascii="Arial Narrow" w:hAnsi="Arial Narrow" w:cs="Calibri"/>
          <w:color w:val="000000" w:themeColor="text1"/>
        </w:rPr>
        <w:t xml:space="preserve">an </w:t>
      </w:r>
      <w:r w:rsidRPr="00B25ADA">
        <w:rPr>
          <w:rFonts w:ascii="Arial Narrow" w:hAnsi="Arial Narrow" w:cs="Calibri"/>
          <w:color w:val="000000" w:themeColor="text1"/>
          <w:spacing w:val="-1"/>
        </w:rPr>
        <w:t>d</w:t>
      </w:r>
      <w:r w:rsidRPr="00B25ADA">
        <w:rPr>
          <w:rFonts w:ascii="Arial Narrow" w:hAnsi="Arial Narrow" w:cs="Calibri"/>
          <w:color w:val="000000" w:themeColor="text1"/>
        </w:rPr>
        <w:t>en</w:t>
      </w:r>
      <w:r w:rsidRPr="00B25ADA">
        <w:rPr>
          <w:rFonts w:ascii="Arial Narrow" w:hAnsi="Arial Narrow" w:cs="Calibri"/>
          <w:color w:val="000000" w:themeColor="text1"/>
          <w:spacing w:val="-1"/>
        </w:rPr>
        <w:t>g</w:t>
      </w:r>
      <w:r w:rsidRPr="00B25ADA">
        <w:rPr>
          <w:rFonts w:ascii="Arial Narrow" w:hAnsi="Arial Narrow" w:cs="Calibri"/>
          <w:color w:val="000000" w:themeColor="text1"/>
        </w:rPr>
        <w:t>an</w:t>
      </w:r>
      <w:r w:rsidRPr="00B25ADA">
        <w:rPr>
          <w:rFonts w:ascii="Arial Narrow" w:hAnsi="Arial Narrow" w:cs="Calibri"/>
          <w:color w:val="000000" w:themeColor="text1"/>
          <w:spacing w:val="3"/>
        </w:rPr>
        <w:t xml:space="preserve"> </w:t>
      </w:r>
      <w:r w:rsidRPr="00B25ADA">
        <w:rPr>
          <w:rFonts w:ascii="Arial Narrow" w:hAnsi="Arial Narrow" w:cs="Calibri"/>
          <w:color w:val="000000" w:themeColor="text1"/>
          <w:spacing w:val="-1"/>
        </w:rPr>
        <w:t>p</w:t>
      </w:r>
      <w:r w:rsidRPr="00B25ADA">
        <w:rPr>
          <w:rFonts w:ascii="Arial Narrow" w:hAnsi="Arial Narrow" w:cs="Calibri"/>
          <w:color w:val="000000" w:themeColor="text1"/>
        </w:rPr>
        <w:t xml:space="preserve">elaksanaan </w:t>
      </w:r>
      <w:r w:rsidRPr="00B25ADA">
        <w:rPr>
          <w:rFonts w:ascii="Arial Narrow" w:hAnsi="Arial Narrow" w:cs="Calibri"/>
          <w:color w:val="000000" w:themeColor="text1"/>
          <w:spacing w:val="-1"/>
        </w:rPr>
        <w:t>N</w:t>
      </w:r>
      <w:r w:rsidRPr="00B25ADA">
        <w:rPr>
          <w:rFonts w:ascii="Arial Narrow" w:hAnsi="Arial Narrow" w:cs="Calibri"/>
          <w:color w:val="000000" w:themeColor="text1"/>
          <w:spacing w:val="1"/>
        </w:rPr>
        <w:t>o</w:t>
      </w:r>
      <w:r w:rsidRPr="00B25ADA">
        <w:rPr>
          <w:rFonts w:ascii="Arial Narrow" w:hAnsi="Arial Narrow" w:cs="Calibri"/>
          <w:color w:val="000000" w:themeColor="text1"/>
        </w:rPr>
        <w:t>ta</w:t>
      </w:r>
      <w:r w:rsidRPr="00B25ADA">
        <w:rPr>
          <w:rFonts w:ascii="Arial Narrow" w:hAnsi="Arial Narrow" w:cs="Calibri"/>
          <w:color w:val="000000" w:themeColor="text1"/>
          <w:spacing w:val="2"/>
        </w:rPr>
        <w:t xml:space="preserve"> </w:t>
      </w:r>
      <w:r w:rsidRPr="00B25ADA">
        <w:rPr>
          <w:rFonts w:ascii="Arial Narrow" w:hAnsi="Arial Narrow" w:cs="Calibri"/>
          <w:color w:val="000000" w:themeColor="text1"/>
        </w:rPr>
        <w:t>K</w:t>
      </w:r>
      <w:r w:rsidRPr="00B25ADA">
        <w:rPr>
          <w:rFonts w:ascii="Arial Narrow" w:hAnsi="Arial Narrow" w:cs="Calibri"/>
          <w:color w:val="000000" w:themeColor="text1"/>
          <w:spacing w:val="1"/>
        </w:rPr>
        <w:t>e</w:t>
      </w:r>
      <w:r w:rsidRPr="00B25ADA">
        <w:rPr>
          <w:rFonts w:ascii="Arial Narrow" w:hAnsi="Arial Narrow" w:cs="Calibri"/>
          <w:color w:val="000000" w:themeColor="text1"/>
          <w:spacing w:val="-2"/>
        </w:rPr>
        <w:t>s</w:t>
      </w:r>
      <w:r w:rsidRPr="00B25ADA">
        <w:rPr>
          <w:rFonts w:ascii="Arial Narrow" w:hAnsi="Arial Narrow" w:cs="Calibri"/>
          <w:color w:val="000000" w:themeColor="text1"/>
        </w:rPr>
        <w:t>epa</w:t>
      </w:r>
      <w:r w:rsidRPr="00B25ADA">
        <w:rPr>
          <w:rFonts w:ascii="Arial Narrow" w:hAnsi="Arial Narrow" w:cs="Calibri"/>
          <w:color w:val="000000" w:themeColor="text1"/>
          <w:spacing w:val="-1"/>
        </w:rPr>
        <w:t>h</w:t>
      </w:r>
      <w:r w:rsidRPr="00B25ADA">
        <w:rPr>
          <w:rFonts w:ascii="Arial Narrow" w:hAnsi="Arial Narrow" w:cs="Calibri"/>
          <w:color w:val="000000" w:themeColor="text1"/>
        </w:rPr>
        <w:t>a</w:t>
      </w:r>
      <w:r w:rsidRPr="00B25ADA">
        <w:rPr>
          <w:rFonts w:ascii="Arial Narrow" w:hAnsi="Arial Narrow" w:cs="Calibri"/>
          <w:color w:val="000000" w:themeColor="text1"/>
          <w:spacing w:val="1"/>
        </w:rPr>
        <w:t>m</w:t>
      </w:r>
      <w:r w:rsidRPr="00B25ADA">
        <w:rPr>
          <w:rFonts w:ascii="Arial Narrow" w:hAnsi="Arial Narrow" w:cs="Calibri"/>
          <w:color w:val="000000" w:themeColor="text1"/>
          <w:spacing w:val="-3"/>
        </w:rPr>
        <w:t>a</w:t>
      </w:r>
      <w:r w:rsidRPr="00B25ADA">
        <w:rPr>
          <w:rFonts w:ascii="Arial Narrow" w:hAnsi="Arial Narrow" w:cs="Calibri"/>
          <w:color w:val="000000" w:themeColor="text1"/>
        </w:rPr>
        <w:t>n i</w:t>
      </w:r>
      <w:r w:rsidRPr="00B25ADA">
        <w:rPr>
          <w:rFonts w:ascii="Arial Narrow" w:hAnsi="Arial Narrow" w:cs="Calibri"/>
          <w:color w:val="000000" w:themeColor="text1"/>
          <w:spacing w:val="-1"/>
        </w:rPr>
        <w:t>n</w:t>
      </w:r>
      <w:r w:rsidRPr="00B25ADA">
        <w:rPr>
          <w:rFonts w:ascii="Arial Narrow" w:hAnsi="Arial Narrow" w:cs="Calibri"/>
          <w:color w:val="000000" w:themeColor="text1"/>
        </w:rPr>
        <w:t>i</w:t>
      </w:r>
      <w:r w:rsidRPr="00B25ADA">
        <w:rPr>
          <w:rFonts w:ascii="Arial Narrow" w:hAnsi="Arial Narrow" w:cs="Calibri"/>
          <w:color w:val="000000" w:themeColor="text1"/>
          <w:spacing w:val="1"/>
        </w:rPr>
        <w:t xml:space="preserve"> y</w:t>
      </w:r>
      <w:r w:rsidRPr="00B25ADA">
        <w:rPr>
          <w:rFonts w:ascii="Arial Narrow" w:hAnsi="Arial Narrow" w:cs="Calibri"/>
          <w:color w:val="000000" w:themeColor="text1"/>
        </w:rPr>
        <w:t>a</w:t>
      </w:r>
      <w:r w:rsidRPr="00B25ADA">
        <w:rPr>
          <w:rFonts w:ascii="Arial Narrow" w:hAnsi="Arial Narrow" w:cs="Calibri"/>
          <w:color w:val="000000" w:themeColor="text1"/>
          <w:spacing w:val="-1"/>
        </w:rPr>
        <w:t>n</w:t>
      </w:r>
      <w:r w:rsidRPr="00B25ADA">
        <w:rPr>
          <w:rFonts w:ascii="Arial Narrow" w:hAnsi="Arial Narrow" w:cs="Calibri"/>
          <w:color w:val="000000" w:themeColor="text1"/>
        </w:rPr>
        <w:t xml:space="preserve">g </w:t>
      </w:r>
      <w:r w:rsidRPr="00B25ADA">
        <w:rPr>
          <w:rFonts w:ascii="Arial Narrow" w:hAnsi="Arial Narrow" w:cs="Calibri"/>
          <w:color w:val="000000" w:themeColor="text1"/>
          <w:spacing w:val="-1"/>
        </w:rPr>
        <w:t>h</w:t>
      </w:r>
      <w:r w:rsidRPr="00B25ADA">
        <w:rPr>
          <w:rFonts w:ascii="Arial Narrow" w:hAnsi="Arial Narrow" w:cs="Calibri"/>
          <w:color w:val="000000" w:themeColor="text1"/>
        </w:rPr>
        <w:t>a</w:t>
      </w:r>
      <w:r w:rsidRPr="00B25ADA">
        <w:rPr>
          <w:rFonts w:ascii="Arial Narrow" w:hAnsi="Arial Narrow" w:cs="Calibri"/>
          <w:color w:val="000000" w:themeColor="text1"/>
          <w:spacing w:val="-1"/>
        </w:rPr>
        <w:t>n</w:t>
      </w:r>
      <w:r w:rsidRPr="00B25ADA">
        <w:rPr>
          <w:rFonts w:ascii="Arial Narrow" w:hAnsi="Arial Narrow" w:cs="Calibri"/>
          <w:color w:val="000000" w:themeColor="text1"/>
          <w:spacing w:val="1"/>
        </w:rPr>
        <w:t>y</w:t>
      </w:r>
      <w:r w:rsidRPr="00B25ADA">
        <w:rPr>
          <w:rFonts w:ascii="Arial Narrow" w:hAnsi="Arial Narrow" w:cs="Calibri"/>
          <w:color w:val="000000" w:themeColor="text1"/>
        </w:rPr>
        <w:t>a</w:t>
      </w:r>
      <w:r w:rsidRPr="00B25ADA">
        <w:rPr>
          <w:rFonts w:ascii="Arial Narrow" w:hAnsi="Arial Narrow" w:cs="Calibri"/>
          <w:color w:val="000000" w:themeColor="text1"/>
          <w:spacing w:val="1"/>
        </w:rPr>
        <w:t xml:space="preserve"> </w:t>
      </w:r>
      <w:proofErr w:type="gramStart"/>
      <w:r w:rsidRPr="00B25ADA">
        <w:rPr>
          <w:rFonts w:ascii="Arial Narrow" w:hAnsi="Arial Narrow" w:cs="Calibri"/>
          <w:color w:val="000000" w:themeColor="text1"/>
        </w:rPr>
        <w:t>akan</w:t>
      </w:r>
      <w:proofErr w:type="gramEnd"/>
      <w:r w:rsidRPr="00B25ADA">
        <w:rPr>
          <w:rFonts w:ascii="Arial Narrow" w:hAnsi="Arial Narrow" w:cs="Calibri"/>
          <w:color w:val="000000" w:themeColor="text1"/>
          <w:spacing w:val="1"/>
        </w:rPr>
        <w:t xml:space="preserve"> </w:t>
      </w:r>
      <w:r w:rsidRPr="00B25ADA">
        <w:rPr>
          <w:rFonts w:ascii="Arial Narrow" w:hAnsi="Arial Narrow" w:cs="Calibri"/>
          <w:color w:val="000000" w:themeColor="text1"/>
          <w:spacing w:val="-1"/>
        </w:rPr>
        <w:t>d</w:t>
      </w:r>
      <w:r w:rsidRPr="00B25ADA">
        <w:rPr>
          <w:rFonts w:ascii="Arial Narrow" w:hAnsi="Arial Narrow" w:cs="Calibri"/>
          <w:color w:val="000000" w:themeColor="text1"/>
          <w:spacing w:val="2"/>
        </w:rPr>
        <w:t>i</w:t>
      </w:r>
      <w:r w:rsidRPr="00B25ADA">
        <w:rPr>
          <w:rFonts w:ascii="Arial Narrow" w:hAnsi="Arial Narrow" w:cs="Calibri"/>
          <w:color w:val="000000" w:themeColor="text1"/>
          <w:spacing w:val="-1"/>
        </w:rPr>
        <w:t>g</w:t>
      </w:r>
      <w:r w:rsidRPr="00B25ADA">
        <w:rPr>
          <w:rFonts w:ascii="Arial Narrow" w:hAnsi="Arial Narrow" w:cs="Calibri"/>
          <w:color w:val="000000" w:themeColor="text1"/>
          <w:spacing w:val="1"/>
        </w:rPr>
        <w:t>u</w:t>
      </w:r>
      <w:r w:rsidRPr="00B25ADA">
        <w:rPr>
          <w:rFonts w:ascii="Arial Narrow" w:hAnsi="Arial Narrow" w:cs="Calibri"/>
          <w:color w:val="000000" w:themeColor="text1"/>
          <w:spacing w:val="-1"/>
        </w:rPr>
        <w:t>n</w:t>
      </w:r>
      <w:r w:rsidRPr="00B25ADA">
        <w:rPr>
          <w:rFonts w:ascii="Arial Narrow" w:hAnsi="Arial Narrow" w:cs="Calibri"/>
          <w:color w:val="000000" w:themeColor="text1"/>
        </w:rPr>
        <w:t>akan</w:t>
      </w:r>
      <w:r w:rsidRPr="00B25ADA">
        <w:rPr>
          <w:rFonts w:ascii="Arial Narrow" w:hAnsi="Arial Narrow" w:cs="Calibri"/>
          <w:color w:val="000000" w:themeColor="text1"/>
          <w:spacing w:val="1"/>
        </w:rPr>
        <w:t xml:space="preserve"> </w:t>
      </w:r>
      <w:r w:rsidRPr="00B25ADA">
        <w:rPr>
          <w:rFonts w:ascii="Arial Narrow" w:hAnsi="Arial Narrow" w:cs="Calibri"/>
          <w:color w:val="000000" w:themeColor="text1"/>
          <w:spacing w:val="-1"/>
        </w:rPr>
        <w:t>un</w:t>
      </w:r>
      <w:r w:rsidRPr="00B25ADA">
        <w:rPr>
          <w:rFonts w:ascii="Arial Narrow" w:hAnsi="Arial Narrow" w:cs="Calibri"/>
          <w:color w:val="000000" w:themeColor="text1"/>
        </w:rPr>
        <w:t>tuk k</w:t>
      </w:r>
      <w:r w:rsidRPr="00B25ADA">
        <w:rPr>
          <w:rFonts w:ascii="Arial Narrow" w:hAnsi="Arial Narrow" w:cs="Calibri"/>
          <w:color w:val="000000" w:themeColor="text1"/>
          <w:spacing w:val="1"/>
        </w:rPr>
        <w:t>e</w:t>
      </w:r>
      <w:r w:rsidRPr="00B25ADA">
        <w:rPr>
          <w:rFonts w:ascii="Arial Narrow" w:hAnsi="Arial Narrow" w:cs="Calibri"/>
          <w:color w:val="000000" w:themeColor="text1"/>
          <w:spacing w:val="-1"/>
        </w:rPr>
        <w:t>p</w:t>
      </w:r>
      <w:r w:rsidRPr="00B25ADA">
        <w:rPr>
          <w:rFonts w:ascii="Arial Narrow" w:hAnsi="Arial Narrow" w:cs="Calibri"/>
          <w:color w:val="000000" w:themeColor="text1"/>
        </w:rPr>
        <w:t>enti</w:t>
      </w:r>
      <w:r w:rsidRPr="00B25ADA">
        <w:rPr>
          <w:rFonts w:ascii="Arial Narrow" w:hAnsi="Arial Narrow" w:cs="Calibri"/>
          <w:color w:val="000000" w:themeColor="text1"/>
          <w:spacing w:val="-1"/>
        </w:rPr>
        <w:t>ng</w:t>
      </w:r>
      <w:r w:rsidRPr="00B25ADA">
        <w:rPr>
          <w:rFonts w:ascii="Arial Narrow" w:hAnsi="Arial Narrow" w:cs="Calibri"/>
          <w:color w:val="000000" w:themeColor="text1"/>
        </w:rPr>
        <w:t>an</w:t>
      </w:r>
      <w:r w:rsidRPr="00B25ADA">
        <w:rPr>
          <w:rFonts w:ascii="Arial Narrow" w:hAnsi="Arial Narrow" w:cs="Calibri"/>
          <w:color w:val="000000" w:themeColor="text1"/>
          <w:spacing w:val="-1"/>
        </w:rPr>
        <w:t xml:space="preserve"> </w:t>
      </w:r>
      <w:r w:rsidRPr="00B25ADA">
        <w:rPr>
          <w:rFonts w:ascii="Arial Narrow" w:hAnsi="Arial Narrow" w:cs="Calibri"/>
          <w:color w:val="000000" w:themeColor="text1"/>
        </w:rPr>
        <w:t>pel</w:t>
      </w:r>
      <w:r w:rsidRPr="00B25ADA">
        <w:rPr>
          <w:rFonts w:ascii="Arial Narrow" w:hAnsi="Arial Narrow" w:cs="Calibri"/>
          <w:color w:val="000000" w:themeColor="text1"/>
          <w:spacing w:val="-3"/>
        </w:rPr>
        <w:t>a</w:t>
      </w:r>
      <w:r w:rsidRPr="00B25ADA">
        <w:rPr>
          <w:rFonts w:ascii="Arial Narrow" w:hAnsi="Arial Narrow" w:cs="Calibri"/>
          <w:color w:val="000000" w:themeColor="text1"/>
        </w:rPr>
        <w:t>ksana</w:t>
      </w:r>
      <w:r w:rsidRPr="00B25ADA">
        <w:rPr>
          <w:rFonts w:ascii="Arial Narrow" w:hAnsi="Arial Narrow" w:cs="Calibri"/>
          <w:color w:val="000000" w:themeColor="text1"/>
          <w:spacing w:val="-1"/>
        </w:rPr>
        <w:t>a</w:t>
      </w:r>
      <w:r w:rsidRPr="00B25ADA">
        <w:rPr>
          <w:rFonts w:ascii="Arial Narrow" w:hAnsi="Arial Narrow" w:cs="Calibri"/>
          <w:color w:val="000000" w:themeColor="text1"/>
        </w:rPr>
        <w:t>n</w:t>
      </w:r>
      <w:r w:rsidRPr="00B25ADA">
        <w:rPr>
          <w:rFonts w:ascii="Arial Narrow" w:hAnsi="Arial Narrow" w:cs="Calibri"/>
          <w:color w:val="000000" w:themeColor="text1"/>
          <w:spacing w:val="-3"/>
        </w:rPr>
        <w:t xml:space="preserve"> </w:t>
      </w:r>
      <w:r w:rsidRPr="00B25ADA">
        <w:rPr>
          <w:rFonts w:ascii="Arial Narrow" w:hAnsi="Arial Narrow" w:cs="Calibri"/>
          <w:color w:val="000000" w:themeColor="text1"/>
          <w:spacing w:val="-1"/>
        </w:rPr>
        <w:t>N</w:t>
      </w:r>
      <w:r w:rsidRPr="00B25ADA">
        <w:rPr>
          <w:rFonts w:ascii="Arial Narrow" w:hAnsi="Arial Narrow" w:cs="Calibri"/>
          <w:color w:val="000000" w:themeColor="text1"/>
          <w:spacing w:val="1"/>
        </w:rPr>
        <w:t>o</w:t>
      </w:r>
      <w:r w:rsidRPr="00B25ADA">
        <w:rPr>
          <w:rFonts w:ascii="Arial Narrow" w:hAnsi="Arial Narrow" w:cs="Calibri"/>
          <w:color w:val="000000" w:themeColor="text1"/>
        </w:rPr>
        <w:t>ta</w:t>
      </w:r>
      <w:r w:rsidRPr="00B25ADA">
        <w:rPr>
          <w:rFonts w:ascii="Arial Narrow" w:hAnsi="Arial Narrow" w:cs="Calibri"/>
          <w:color w:val="000000" w:themeColor="text1"/>
          <w:spacing w:val="-1"/>
        </w:rPr>
        <w:t xml:space="preserve"> </w:t>
      </w:r>
      <w:r w:rsidRPr="00B25ADA">
        <w:rPr>
          <w:rFonts w:ascii="Arial Narrow" w:hAnsi="Arial Narrow" w:cs="Calibri"/>
          <w:color w:val="000000" w:themeColor="text1"/>
        </w:rPr>
        <w:t>K</w:t>
      </w:r>
      <w:r w:rsidRPr="00B25ADA">
        <w:rPr>
          <w:rFonts w:ascii="Arial Narrow" w:hAnsi="Arial Narrow" w:cs="Calibri"/>
          <w:color w:val="000000" w:themeColor="text1"/>
          <w:spacing w:val="1"/>
        </w:rPr>
        <w:t>e</w:t>
      </w:r>
      <w:r w:rsidRPr="00B25ADA">
        <w:rPr>
          <w:rFonts w:ascii="Arial Narrow" w:hAnsi="Arial Narrow" w:cs="Calibri"/>
          <w:color w:val="000000" w:themeColor="text1"/>
        </w:rPr>
        <w:t>sepa</w:t>
      </w:r>
      <w:r w:rsidRPr="00B25ADA">
        <w:rPr>
          <w:rFonts w:ascii="Arial Narrow" w:hAnsi="Arial Narrow" w:cs="Calibri"/>
          <w:color w:val="000000" w:themeColor="text1"/>
          <w:spacing w:val="-1"/>
        </w:rPr>
        <w:t>h</w:t>
      </w:r>
      <w:r w:rsidRPr="00B25ADA">
        <w:rPr>
          <w:rFonts w:ascii="Arial Narrow" w:hAnsi="Arial Narrow" w:cs="Calibri"/>
          <w:color w:val="000000" w:themeColor="text1"/>
          <w:spacing w:val="-3"/>
        </w:rPr>
        <w:t>a</w:t>
      </w:r>
      <w:r w:rsidRPr="00B25ADA">
        <w:rPr>
          <w:rFonts w:ascii="Arial Narrow" w:hAnsi="Arial Narrow" w:cs="Calibri"/>
          <w:color w:val="000000" w:themeColor="text1"/>
          <w:spacing w:val="1"/>
        </w:rPr>
        <w:t>m</w:t>
      </w:r>
      <w:r w:rsidRPr="00B25ADA">
        <w:rPr>
          <w:rFonts w:ascii="Arial Narrow" w:hAnsi="Arial Narrow" w:cs="Calibri"/>
          <w:color w:val="000000" w:themeColor="text1"/>
        </w:rPr>
        <w:t>an</w:t>
      </w:r>
      <w:r w:rsidRPr="00B25ADA">
        <w:rPr>
          <w:rFonts w:ascii="Arial Narrow" w:hAnsi="Arial Narrow" w:cs="Calibri"/>
          <w:color w:val="000000" w:themeColor="text1"/>
          <w:spacing w:val="-1"/>
        </w:rPr>
        <w:t xml:space="preserve"> </w:t>
      </w:r>
      <w:r w:rsidRPr="00B25ADA">
        <w:rPr>
          <w:rFonts w:ascii="Arial Narrow" w:hAnsi="Arial Narrow" w:cs="Calibri"/>
          <w:color w:val="000000" w:themeColor="text1"/>
        </w:rPr>
        <w:t>in</w:t>
      </w:r>
      <w:r w:rsidRPr="00B25ADA">
        <w:rPr>
          <w:rFonts w:ascii="Arial Narrow" w:hAnsi="Arial Narrow" w:cs="Calibri"/>
          <w:color w:val="000000" w:themeColor="text1"/>
          <w:spacing w:val="-1"/>
        </w:rPr>
        <w:t>i</w:t>
      </w:r>
      <w:r w:rsidRPr="00B25ADA">
        <w:rPr>
          <w:rFonts w:ascii="Arial Narrow" w:hAnsi="Arial Narrow" w:cs="Calibri"/>
          <w:color w:val="000000" w:themeColor="text1"/>
        </w:rPr>
        <w:t>.</w:t>
      </w:r>
    </w:p>
    <w:p w14:paraId="43BD072F" w14:textId="1C934DAC" w:rsidR="00C075D3" w:rsidRPr="00AE028A" w:rsidRDefault="00C075D3" w:rsidP="00C075D3">
      <w:pPr>
        <w:widowControl w:val="0"/>
        <w:tabs>
          <w:tab w:val="left" w:pos="810"/>
        </w:tabs>
        <w:autoSpaceDE w:val="0"/>
        <w:autoSpaceDN w:val="0"/>
        <w:adjustRightInd w:val="0"/>
        <w:spacing w:after="0" w:line="240" w:lineRule="auto"/>
        <w:ind w:left="810"/>
        <w:jc w:val="both"/>
        <w:rPr>
          <w:rFonts w:ascii="Arial Narrow" w:hAnsi="Arial Narrow" w:cs="Calibri"/>
          <w:color w:val="000000" w:themeColor="text1"/>
          <w:lang w:val="en-US"/>
        </w:rPr>
      </w:pPr>
    </w:p>
    <w:p w14:paraId="0C101729" w14:textId="25396AD5" w:rsidR="00BF3004" w:rsidRPr="00AE028A" w:rsidRDefault="00BF3004" w:rsidP="00BF3004">
      <w:pPr>
        <w:widowControl w:val="0"/>
        <w:numPr>
          <w:ilvl w:val="1"/>
          <w:numId w:val="18"/>
        </w:numPr>
        <w:tabs>
          <w:tab w:val="left" w:pos="810"/>
        </w:tabs>
        <w:autoSpaceDE w:val="0"/>
        <w:autoSpaceDN w:val="0"/>
        <w:adjustRightInd w:val="0"/>
        <w:spacing w:after="0" w:line="240" w:lineRule="auto"/>
        <w:ind w:left="810" w:hanging="720"/>
        <w:jc w:val="both"/>
        <w:rPr>
          <w:rFonts w:ascii="Arial Narrow" w:hAnsi="Arial Narrow" w:cs="Calibri"/>
          <w:color w:val="000000" w:themeColor="text1"/>
          <w:lang w:val="en-US"/>
        </w:rPr>
      </w:pPr>
      <w:proofErr w:type="gramStart"/>
      <w:r w:rsidRPr="00AE028A">
        <w:rPr>
          <w:rFonts w:ascii="Arial Narrow" w:hAnsi="Arial Narrow" w:cs="Calibri"/>
          <w:color w:val="000000" w:themeColor="text1"/>
          <w:lang w:val="en-US"/>
        </w:rPr>
        <w:t xml:space="preserve">Masing-masing </w:t>
      </w:r>
      <w:r w:rsidRPr="00AE028A">
        <w:rPr>
          <w:rFonts w:ascii="Arial Narrow" w:hAnsi="Arial Narrow" w:cs="Calibri"/>
          <w:b/>
          <w:color w:val="000000" w:themeColor="text1"/>
          <w:lang w:val="en-US"/>
        </w:rPr>
        <w:t>PIHAK</w:t>
      </w:r>
      <w:r w:rsidRPr="00AE028A">
        <w:rPr>
          <w:rFonts w:ascii="Arial Narrow" w:hAnsi="Arial Narrow" w:cs="Calibri"/>
          <w:color w:val="000000" w:themeColor="text1"/>
          <w:lang w:val="en-US"/>
        </w:rPr>
        <w:t xml:space="preserve"> akan memperlakukan seluruh data teknis, komersial, hukum, maupun data dan informasi-informasi lainnya baik lisan maupun tertulis berkenaan dengan Potensi Proyek yang diperoleh atau dibuka termasuk tapi tidak terbatas pada materi penelitian dan/atau evaluasi masing-masing </w:t>
      </w:r>
      <w:r w:rsidRPr="00AE028A">
        <w:rPr>
          <w:rFonts w:ascii="Arial Narrow" w:hAnsi="Arial Narrow" w:cs="Calibri"/>
          <w:b/>
          <w:color w:val="000000" w:themeColor="text1"/>
          <w:lang w:val="en-US"/>
        </w:rPr>
        <w:t>PIHAK</w:t>
      </w:r>
      <w:r w:rsidRPr="00AE028A">
        <w:rPr>
          <w:rFonts w:ascii="Arial Narrow" w:hAnsi="Arial Narrow" w:cs="Calibri"/>
          <w:color w:val="000000" w:themeColor="text1"/>
          <w:lang w:val="en-US"/>
        </w:rPr>
        <w:t xml:space="preserve"> dan studi kelayakan baik yang dilakukan sendiri oleh </w:t>
      </w:r>
      <w:r w:rsidRPr="00AE028A">
        <w:rPr>
          <w:rFonts w:ascii="Arial Narrow" w:hAnsi="Arial Narrow" w:cs="Calibri"/>
          <w:b/>
          <w:color w:val="000000" w:themeColor="text1"/>
          <w:lang w:val="en-US"/>
        </w:rPr>
        <w:t>PARA PIHAK</w:t>
      </w:r>
      <w:r w:rsidRPr="00AE028A">
        <w:rPr>
          <w:rFonts w:ascii="Arial Narrow" w:hAnsi="Arial Narrow" w:cs="Calibri"/>
          <w:color w:val="000000" w:themeColor="text1"/>
          <w:lang w:val="en-US"/>
        </w:rPr>
        <w:t xml:space="preserve"> maupun melalui pihak ketiga/konsultan lainnya (“Informasi Rahasia”) sebagai suatu rahasia dan tidak akan memberikan, menyalin, memperbanyak</w:t>
      </w:r>
      <w:ins w:id="125" w:author="Radit Trianggara Putranto" w:date="2022-03-01T16:13:00Z">
        <w:r w:rsidR="007B7C9E">
          <w:rPr>
            <w:rFonts w:ascii="Arial Narrow" w:hAnsi="Arial Narrow" w:cs="Calibri"/>
            <w:color w:val="000000" w:themeColor="text1"/>
            <w:lang w:val="en-US"/>
          </w:rPr>
          <w:t xml:space="preserve"> </w:t>
        </w:r>
      </w:ins>
      <w:r w:rsidRPr="00AE028A">
        <w:rPr>
          <w:rFonts w:ascii="Arial Narrow" w:hAnsi="Arial Narrow" w:cs="Calibri"/>
          <w:color w:val="000000" w:themeColor="text1"/>
          <w:lang w:val="en-US"/>
        </w:rPr>
        <w:t>data atau Informasi Rahasia tersebut kepada pihak ketiga manapun.</w:t>
      </w:r>
      <w:proofErr w:type="gramEnd"/>
      <w:r w:rsidRPr="00AE028A">
        <w:rPr>
          <w:rFonts w:ascii="Arial Narrow" w:hAnsi="Arial Narrow" w:cs="Calibri"/>
          <w:color w:val="000000" w:themeColor="text1"/>
          <w:lang w:val="en-US"/>
        </w:rPr>
        <w:t xml:space="preserve"> </w:t>
      </w:r>
    </w:p>
    <w:p w14:paraId="60553D42" w14:textId="77777777" w:rsidR="00BF3004" w:rsidRPr="00AE028A" w:rsidRDefault="00BF3004" w:rsidP="00BF3004">
      <w:pPr>
        <w:widowControl w:val="0"/>
        <w:tabs>
          <w:tab w:val="left" w:pos="810"/>
        </w:tabs>
        <w:autoSpaceDE w:val="0"/>
        <w:autoSpaceDN w:val="0"/>
        <w:adjustRightInd w:val="0"/>
        <w:spacing w:after="0" w:line="240" w:lineRule="auto"/>
        <w:ind w:left="810"/>
        <w:jc w:val="both"/>
        <w:rPr>
          <w:rFonts w:ascii="Arial Narrow" w:hAnsi="Arial Narrow" w:cs="Calibri"/>
          <w:color w:val="000000" w:themeColor="text1"/>
          <w:lang w:val="en-US"/>
        </w:rPr>
      </w:pPr>
    </w:p>
    <w:p w14:paraId="411C041D" w14:textId="5616AADE" w:rsidR="00BF3004" w:rsidRPr="00AE028A" w:rsidRDefault="00BF3004" w:rsidP="00BF3004">
      <w:pPr>
        <w:widowControl w:val="0"/>
        <w:numPr>
          <w:ilvl w:val="1"/>
          <w:numId w:val="18"/>
        </w:numPr>
        <w:tabs>
          <w:tab w:val="left" w:pos="810"/>
        </w:tabs>
        <w:autoSpaceDE w:val="0"/>
        <w:autoSpaceDN w:val="0"/>
        <w:adjustRightInd w:val="0"/>
        <w:spacing w:after="0" w:line="240" w:lineRule="auto"/>
        <w:ind w:left="810" w:hanging="720"/>
        <w:jc w:val="both"/>
        <w:rPr>
          <w:rFonts w:ascii="Arial Narrow" w:hAnsi="Arial Narrow" w:cs="Calibri"/>
          <w:color w:val="000000" w:themeColor="text1"/>
          <w:lang w:val="en-US"/>
        </w:rPr>
      </w:pPr>
      <w:r w:rsidRPr="00AE028A">
        <w:rPr>
          <w:rFonts w:ascii="Arial Narrow" w:hAnsi="Arial Narrow" w:cs="Calibri"/>
          <w:color w:val="000000" w:themeColor="text1"/>
          <w:lang w:val="en-US"/>
        </w:rPr>
        <w:t>Tidak termasuk Informasi Rahasia adalah informasi yang:</w:t>
      </w:r>
    </w:p>
    <w:p w14:paraId="6AD69F07" w14:textId="77777777" w:rsidR="00BF3004" w:rsidRPr="00AE028A" w:rsidRDefault="00BF3004" w:rsidP="00BF3004">
      <w:pPr>
        <w:widowControl w:val="0"/>
        <w:tabs>
          <w:tab w:val="left" w:pos="810"/>
        </w:tabs>
        <w:autoSpaceDE w:val="0"/>
        <w:autoSpaceDN w:val="0"/>
        <w:adjustRightInd w:val="0"/>
        <w:spacing w:after="0" w:line="240" w:lineRule="auto"/>
        <w:ind w:left="810"/>
        <w:jc w:val="both"/>
        <w:rPr>
          <w:rFonts w:ascii="Arial Narrow" w:hAnsi="Arial Narrow" w:cs="Calibri"/>
          <w:color w:val="000000" w:themeColor="text1"/>
          <w:lang w:val="en-US"/>
        </w:rPr>
      </w:pPr>
    </w:p>
    <w:p w14:paraId="469FCF38" w14:textId="561D8A55" w:rsidR="00BF3004" w:rsidRPr="00AE028A" w:rsidRDefault="00BF3004" w:rsidP="00BF3004">
      <w:pPr>
        <w:pStyle w:val="ListParagraph"/>
        <w:widowControl w:val="0"/>
        <w:numPr>
          <w:ilvl w:val="0"/>
          <w:numId w:val="30"/>
        </w:numPr>
        <w:tabs>
          <w:tab w:val="left" w:pos="810"/>
        </w:tabs>
        <w:autoSpaceDE w:val="0"/>
        <w:autoSpaceDN w:val="0"/>
        <w:adjustRightInd w:val="0"/>
        <w:jc w:val="both"/>
        <w:rPr>
          <w:rFonts w:ascii="Arial Narrow" w:hAnsi="Arial Narrow" w:cs="Calibri"/>
          <w:color w:val="000000" w:themeColor="text1"/>
          <w:sz w:val="22"/>
          <w:szCs w:val="22"/>
        </w:rPr>
      </w:pPr>
      <w:r w:rsidRPr="00AE028A">
        <w:rPr>
          <w:rFonts w:ascii="Arial Narrow" w:hAnsi="Arial Narrow" w:cs="Calibri"/>
          <w:color w:val="000000" w:themeColor="text1"/>
          <w:sz w:val="22"/>
          <w:szCs w:val="22"/>
        </w:rPr>
        <w:t xml:space="preserve">telah diketahui oleh salah satu </w:t>
      </w:r>
      <w:r w:rsidRPr="00AE028A">
        <w:rPr>
          <w:rFonts w:ascii="Arial Narrow" w:hAnsi="Arial Narrow" w:cs="Calibri"/>
          <w:b/>
          <w:color w:val="000000" w:themeColor="text1"/>
          <w:sz w:val="22"/>
          <w:szCs w:val="22"/>
        </w:rPr>
        <w:t>PIHAK</w:t>
      </w:r>
      <w:r w:rsidRPr="00AE028A">
        <w:rPr>
          <w:rFonts w:ascii="Arial Narrow" w:hAnsi="Arial Narrow" w:cs="Calibri"/>
          <w:color w:val="000000" w:themeColor="text1"/>
          <w:sz w:val="22"/>
          <w:szCs w:val="22"/>
        </w:rPr>
        <w:t xml:space="preserve"> dan/atau Afiliasinya sebelum diterimanya informasi tersebut dari atau atas nama Pihak lainnya dan/atau Afiliasinya; </w:t>
      </w:r>
    </w:p>
    <w:p w14:paraId="7BDD84F6" w14:textId="2266B62F" w:rsidR="00BF3004" w:rsidRPr="00AE028A" w:rsidRDefault="00BF3004" w:rsidP="00BF3004">
      <w:pPr>
        <w:pStyle w:val="ListParagraph"/>
        <w:widowControl w:val="0"/>
        <w:numPr>
          <w:ilvl w:val="0"/>
          <w:numId w:val="30"/>
        </w:numPr>
        <w:tabs>
          <w:tab w:val="left" w:pos="810"/>
        </w:tabs>
        <w:autoSpaceDE w:val="0"/>
        <w:autoSpaceDN w:val="0"/>
        <w:adjustRightInd w:val="0"/>
        <w:jc w:val="both"/>
        <w:rPr>
          <w:rFonts w:ascii="Arial Narrow" w:hAnsi="Arial Narrow" w:cs="Calibri"/>
          <w:color w:val="000000" w:themeColor="text1"/>
          <w:sz w:val="22"/>
          <w:szCs w:val="22"/>
        </w:rPr>
      </w:pPr>
      <w:r w:rsidRPr="00AE028A">
        <w:rPr>
          <w:rFonts w:ascii="Arial Narrow" w:hAnsi="Arial Narrow" w:cs="Calibri"/>
          <w:color w:val="000000" w:themeColor="text1"/>
          <w:sz w:val="22"/>
          <w:szCs w:val="22"/>
        </w:rPr>
        <w:t xml:space="preserve">telah menjadi public domain yang bukan merupakan pelanggaran atas </w:t>
      </w:r>
      <w:r w:rsidR="00AE028A">
        <w:rPr>
          <w:rFonts w:ascii="Arial Narrow" w:hAnsi="Arial Narrow" w:cs="Calibri"/>
          <w:color w:val="000000" w:themeColor="text1"/>
          <w:sz w:val="22"/>
          <w:szCs w:val="22"/>
        </w:rPr>
        <w:t>Nota Kesepahamam</w:t>
      </w:r>
      <w:r w:rsidRPr="00AE028A">
        <w:rPr>
          <w:rFonts w:ascii="Arial Narrow" w:hAnsi="Arial Narrow" w:cs="Calibri"/>
          <w:color w:val="000000" w:themeColor="text1"/>
          <w:sz w:val="22"/>
          <w:szCs w:val="22"/>
        </w:rPr>
        <w:t xml:space="preserve"> ini; </w:t>
      </w:r>
    </w:p>
    <w:p w14:paraId="7C42C79A" w14:textId="5BFD9D14" w:rsidR="00BF3004" w:rsidRPr="00AE028A" w:rsidRDefault="00BF3004" w:rsidP="00BF3004">
      <w:pPr>
        <w:pStyle w:val="ListParagraph"/>
        <w:widowControl w:val="0"/>
        <w:numPr>
          <w:ilvl w:val="0"/>
          <w:numId w:val="30"/>
        </w:numPr>
        <w:tabs>
          <w:tab w:val="left" w:pos="810"/>
        </w:tabs>
        <w:autoSpaceDE w:val="0"/>
        <w:autoSpaceDN w:val="0"/>
        <w:adjustRightInd w:val="0"/>
        <w:jc w:val="both"/>
        <w:rPr>
          <w:rFonts w:ascii="Arial Narrow" w:hAnsi="Arial Narrow" w:cs="Calibri"/>
          <w:color w:val="000000" w:themeColor="text1"/>
          <w:sz w:val="22"/>
          <w:szCs w:val="22"/>
        </w:rPr>
      </w:pPr>
      <w:r w:rsidRPr="00AE028A">
        <w:rPr>
          <w:rFonts w:ascii="Arial Narrow" w:hAnsi="Arial Narrow" w:cs="Calibri"/>
          <w:color w:val="000000" w:themeColor="text1"/>
          <w:sz w:val="22"/>
          <w:szCs w:val="22"/>
        </w:rPr>
        <w:t xml:space="preserve">didapatkan secara sah oleh </w:t>
      </w:r>
      <w:r w:rsidRPr="00AE028A">
        <w:rPr>
          <w:rFonts w:ascii="Arial Narrow" w:hAnsi="Arial Narrow" w:cs="Calibri"/>
          <w:b/>
          <w:color w:val="000000" w:themeColor="text1"/>
          <w:sz w:val="22"/>
          <w:szCs w:val="22"/>
        </w:rPr>
        <w:t>PIHAK</w:t>
      </w:r>
      <w:r w:rsidRPr="00AE028A">
        <w:rPr>
          <w:rFonts w:ascii="Arial Narrow" w:hAnsi="Arial Narrow" w:cs="Calibri"/>
          <w:color w:val="000000" w:themeColor="text1"/>
          <w:sz w:val="22"/>
          <w:szCs w:val="22"/>
        </w:rPr>
        <w:t xml:space="preserve"> yang menerima Informasi Rahasia tersebut dan/atau Afiliasinya</w:t>
      </w:r>
      <w:r w:rsidR="00BE4D12">
        <w:rPr>
          <w:rFonts w:ascii="Arial Narrow" w:hAnsi="Arial Narrow" w:cs="Calibri"/>
          <w:color w:val="000000" w:themeColor="text1"/>
          <w:sz w:val="22"/>
          <w:szCs w:val="22"/>
        </w:rPr>
        <w:t xml:space="preserve"> (“Pihak Yang Menerima”)</w:t>
      </w:r>
      <w:r w:rsidR="00BE4D12" w:rsidRPr="00AE028A">
        <w:rPr>
          <w:rFonts w:ascii="Arial Narrow" w:hAnsi="Arial Narrow" w:cs="Calibri"/>
          <w:color w:val="000000" w:themeColor="text1"/>
          <w:sz w:val="22"/>
          <w:szCs w:val="22"/>
        </w:rPr>
        <w:t xml:space="preserve"> </w:t>
      </w:r>
      <w:r w:rsidRPr="00AE028A">
        <w:rPr>
          <w:rFonts w:ascii="Arial Narrow" w:hAnsi="Arial Narrow" w:cs="Calibri"/>
          <w:color w:val="000000" w:themeColor="text1"/>
          <w:sz w:val="22"/>
          <w:szCs w:val="22"/>
        </w:rPr>
        <w:t xml:space="preserve"> dengan pembatasan bahwa informasi tersebut didapatkan dari </w:t>
      </w:r>
      <w:r w:rsidRPr="00AE028A">
        <w:rPr>
          <w:rFonts w:ascii="Arial Narrow" w:hAnsi="Arial Narrow" w:cs="Calibri"/>
          <w:b/>
          <w:color w:val="000000" w:themeColor="text1"/>
          <w:sz w:val="22"/>
          <w:szCs w:val="22"/>
        </w:rPr>
        <w:t>PIHAK</w:t>
      </w:r>
      <w:r w:rsidRPr="00AE028A">
        <w:rPr>
          <w:rFonts w:ascii="Arial Narrow" w:hAnsi="Arial Narrow" w:cs="Calibri"/>
          <w:color w:val="000000" w:themeColor="text1"/>
          <w:sz w:val="22"/>
          <w:szCs w:val="22"/>
        </w:rPr>
        <w:t xml:space="preserve"> ketiga yang tidak melakukan pelanggaran ketentuan kerahasiaan dalam </w:t>
      </w:r>
      <w:r w:rsidR="00AE028A">
        <w:rPr>
          <w:rFonts w:ascii="Arial Narrow" w:hAnsi="Arial Narrow" w:cs="Calibri"/>
          <w:color w:val="000000" w:themeColor="text1"/>
          <w:sz w:val="22"/>
          <w:szCs w:val="22"/>
        </w:rPr>
        <w:t>Nota Kesepahamam</w:t>
      </w:r>
      <w:r w:rsidR="00AE028A" w:rsidRPr="00AE028A">
        <w:rPr>
          <w:rFonts w:ascii="Arial Narrow" w:hAnsi="Arial Narrow" w:cs="Calibri"/>
          <w:color w:val="000000" w:themeColor="text1"/>
          <w:sz w:val="22"/>
          <w:szCs w:val="22"/>
        </w:rPr>
        <w:t xml:space="preserve"> </w:t>
      </w:r>
      <w:r w:rsidRPr="00AE028A">
        <w:rPr>
          <w:rFonts w:ascii="Arial Narrow" w:hAnsi="Arial Narrow" w:cs="Calibri"/>
          <w:color w:val="000000" w:themeColor="text1"/>
          <w:sz w:val="22"/>
          <w:szCs w:val="22"/>
        </w:rPr>
        <w:t>ini;</w:t>
      </w:r>
    </w:p>
    <w:p w14:paraId="28F05110" w14:textId="6A1F8DED" w:rsidR="00BF3004" w:rsidRPr="00AE028A" w:rsidRDefault="00BF3004" w:rsidP="00BF3004">
      <w:pPr>
        <w:pStyle w:val="ListParagraph"/>
        <w:widowControl w:val="0"/>
        <w:numPr>
          <w:ilvl w:val="0"/>
          <w:numId w:val="30"/>
        </w:numPr>
        <w:tabs>
          <w:tab w:val="left" w:pos="810"/>
        </w:tabs>
        <w:autoSpaceDE w:val="0"/>
        <w:autoSpaceDN w:val="0"/>
        <w:adjustRightInd w:val="0"/>
        <w:jc w:val="both"/>
        <w:rPr>
          <w:rFonts w:ascii="Arial Narrow" w:hAnsi="Arial Narrow" w:cs="Calibri"/>
          <w:color w:val="000000" w:themeColor="text1"/>
          <w:sz w:val="22"/>
          <w:szCs w:val="22"/>
        </w:rPr>
      </w:pPr>
      <w:r w:rsidRPr="00AE028A">
        <w:rPr>
          <w:rFonts w:ascii="Arial Narrow" w:hAnsi="Arial Narrow" w:cs="Calibri"/>
          <w:color w:val="000000" w:themeColor="text1"/>
          <w:sz w:val="22"/>
          <w:szCs w:val="22"/>
        </w:rPr>
        <w:t xml:space="preserve">diungkapkan berdasarkan alasan hukum, perintah, ketentuan, peraturan dan ketentuan pemerintah, parlemen atau badan pengawas pasar modal, namun demikian </w:t>
      </w:r>
      <w:r w:rsidRPr="00AE028A">
        <w:rPr>
          <w:rFonts w:ascii="Arial Narrow" w:hAnsi="Arial Narrow" w:cs="Calibri"/>
          <w:b/>
          <w:color w:val="000000" w:themeColor="text1"/>
          <w:sz w:val="22"/>
          <w:szCs w:val="22"/>
        </w:rPr>
        <w:t>PIHAK</w:t>
      </w:r>
      <w:r w:rsidRPr="00AE028A">
        <w:rPr>
          <w:rFonts w:ascii="Arial Narrow" w:hAnsi="Arial Narrow" w:cs="Calibri"/>
          <w:color w:val="000000" w:themeColor="text1"/>
          <w:sz w:val="22"/>
          <w:szCs w:val="22"/>
        </w:rPr>
        <w:t xml:space="preserve"> yang mengungkapkan terlebih dahulu harus mengusahakan dengan upaya sewajarnya untuk memberitahukan secara tertulis kepada </w:t>
      </w:r>
      <w:r w:rsidRPr="00AE028A">
        <w:rPr>
          <w:rFonts w:ascii="Arial Narrow" w:hAnsi="Arial Narrow" w:cs="Calibri"/>
          <w:b/>
          <w:color w:val="000000" w:themeColor="text1"/>
          <w:sz w:val="22"/>
          <w:szCs w:val="22"/>
        </w:rPr>
        <w:t>PIHAK</w:t>
      </w:r>
      <w:r w:rsidRPr="00AE028A">
        <w:rPr>
          <w:rFonts w:ascii="Arial Narrow" w:hAnsi="Arial Narrow" w:cs="Calibri"/>
          <w:color w:val="000000" w:themeColor="text1"/>
          <w:sz w:val="22"/>
          <w:szCs w:val="22"/>
        </w:rPr>
        <w:t xml:space="preserve"> lainnya atas pembukaan Informasi Rahasia dimaksud sepanjang pemberitahuan tersebut secara hukum diizinkan.</w:t>
      </w:r>
    </w:p>
    <w:p w14:paraId="26629EDE" w14:textId="77777777" w:rsidR="00BF3004" w:rsidRPr="00AE028A" w:rsidRDefault="00BF3004" w:rsidP="00BF3004">
      <w:pPr>
        <w:widowControl w:val="0"/>
        <w:tabs>
          <w:tab w:val="left" w:pos="810"/>
        </w:tabs>
        <w:autoSpaceDE w:val="0"/>
        <w:autoSpaceDN w:val="0"/>
        <w:adjustRightInd w:val="0"/>
        <w:spacing w:after="0" w:line="240" w:lineRule="auto"/>
        <w:ind w:left="810"/>
        <w:jc w:val="both"/>
        <w:rPr>
          <w:rFonts w:ascii="Arial Narrow" w:hAnsi="Arial Narrow" w:cs="Calibri"/>
          <w:color w:val="000000" w:themeColor="text1"/>
          <w:lang w:val="en-US"/>
        </w:rPr>
      </w:pPr>
    </w:p>
    <w:p w14:paraId="30756C23" w14:textId="219DB012" w:rsidR="00BF3004" w:rsidRPr="00AE028A" w:rsidRDefault="00BF3004" w:rsidP="00BF3004">
      <w:pPr>
        <w:widowControl w:val="0"/>
        <w:numPr>
          <w:ilvl w:val="1"/>
          <w:numId w:val="18"/>
        </w:numPr>
        <w:tabs>
          <w:tab w:val="left" w:pos="810"/>
        </w:tabs>
        <w:autoSpaceDE w:val="0"/>
        <w:autoSpaceDN w:val="0"/>
        <w:adjustRightInd w:val="0"/>
        <w:spacing w:after="0" w:line="240" w:lineRule="auto"/>
        <w:ind w:left="810" w:hanging="720"/>
        <w:jc w:val="both"/>
        <w:rPr>
          <w:rFonts w:ascii="Arial Narrow" w:hAnsi="Arial Narrow" w:cs="Calibri"/>
          <w:color w:val="000000" w:themeColor="text1"/>
          <w:lang w:val="en-US"/>
        </w:rPr>
      </w:pPr>
      <w:del w:id="126" w:author="Radit Trianggara Putranto" w:date="2022-03-01T16:27:00Z">
        <w:r w:rsidRPr="00AE028A" w:rsidDel="00B474FF">
          <w:rPr>
            <w:rFonts w:ascii="Arial Narrow" w:hAnsi="Arial Narrow" w:cs="Calibri"/>
            <w:color w:val="000000" w:themeColor="text1"/>
            <w:lang w:val="en-US"/>
          </w:rPr>
          <w:delText>Untuk menghindari keragu-raguan,</w:delText>
        </w:r>
      </w:del>
      <w:r w:rsidRPr="00AE028A">
        <w:rPr>
          <w:rFonts w:ascii="Arial Narrow" w:hAnsi="Arial Narrow" w:cs="Calibri"/>
          <w:color w:val="000000" w:themeColor="text1"/>
          <w:lang w:val="en-US"/>
        </w:rPr>
        <w:t xml:space="preserve"> “</w:t>
      </w:r>
      <w:r w:rsidRPr="008728BF">
        <w:rPr>
          <w:rFonts w:ascii="Arial Narrow" w:hAnsi="Arial Narrow" w:cs="Calibri"/>
          <w:color w:val="000000" w:themeColor="text1"/>
          <w:lang w:val="en-US"/>
        </w:rPr>
        <w:t>Afiliasi</w:t>
      </w:r>
      <w:r w:rsidRPr="00AE028A">
        <w:rPr>
          <w:rFonts w:ascii="Arial Narrow" w:hAnsi="Arial Narrow" w:cs="Calibri"/>
          <w:color w:val="000000" w:themeColor="text1"/>
          <w:lang w:val="en-US"/>
        </w:rPr>
        <w:t xml:space="preserve">” berarti: </w:t>
      </w:r>
    </w:p>
    <w:p w14:paraId="23C24B1D" w14:textId="77777777" w:rsidR="00BF3004" w:rsidRPr="00AE028A" w:rsidRDefault="00BF3004" w:rsidP="00BF3004">
      <w:pPr>
        <w:widowControl w:val="0"/>
        <w:tabs>
          <w:tab w:val="left" w:pos="810"/>
        </w:tabs>
        <w:autoSpaceDE w:val="0"/>
        <w:autoSpaceDN w:val="0"/>
        <w:adjustRightInd w:val="0"/>
        <w:spacing w:after="0" w:line="240" w:lineRule="auto"/>
        <w:ind w:left="810"/>
        <w:jc w:val="both"/>
        <w:rPr>
          <w:rFonts w:ascii="Arial Narrow" w:hAnsi="Arial Narrow" w:cs="Calibri"/>
          <w:color w:val="000000" w:themeColor="text1"/>
          <w:lang w:val="en-US"/>
        </w:rPr>
      </w:pPr>
    </w:p>
    <w:p w14:paraId="6FC86D8D" w14:textId="687D291E" w:rsidR="00BF3004" w:rsidRPr="00AE028A" w:rsidRDefault="00BF3004" w:rsidP="00BF3004">
      <w:pPr>
        <w:pStyle w:val="ListParagraph"/>
        <w:widowControl w:val="0"/>
        <w:numPr>
          <w:ilvl w:val="0"/>
          <w:numId w:val="32"/>
        </w:numPr>
        <w:tabs>
          <w:tab w:val="left" w:pos="810"/>
        </w:tabs>
        <w:autoSpaceDE w:val="0"/>
        <w:autoSpaceDN w:val="0"/>
        <w:adjustRightInd w:val="0"/>
        <w:jc w:val="both"/>
        <w:rPr>
          <w:rFonts w:ascii="Arial Narrow" w:hAnsi="Arial Narrow" w:cs="Calibri"/>
          <w:color w:val="000000" w:themeColor="text1"/>
          <w:sz w:val="22"/>
          <w:szCs w:val="22"/>
        </w:rPr>
      </w:pPr>
      <w:proofErr w:type="gramStart"/>
      <w:r w:rsidRPr="00AE028A">
        <w:rPr>
          <w:rFonts w:ascii="Arial Narrow" w:hAnsi="Arial Narrow" w:cs="Calibri"/>
          <w:color w:val="000000" w:themeColor="text1"/>
          <w:sz w:val="22"/>
          <w:szCs w:val="22"/>
        </w:rPr>
        <w:t>terkait</w:t>
      </w:r>
      <w:proofErr w:type="gramEnd"/>
      <w:r w:rsidRPr="00AE028A">
        <w:rPr>
          <w:rFonts w:ascii="Arial Narrow" w:hAnsi="Arial Narrow" w:cs="Calibri"/>
          <w:color w:val="000000" w:themeColor="text1"/>
          <w:sz w:val="22"/>
          <w:szCs w:val="22"/>
        </w:rPr>
        <w:t xml:space="preserve"> dengan </w:t>
      </w:r>
      <w:r w:rsidRPr="00AE028A">
        <w:rPr>
          <w:rFonts w:ascii="Arial Narrow" w:hAnsi="Arial Narrow" w:cs="Calibri"/>
          <w:b/>
          <w:color w:val="000000" w:themeColor="text1"/>
          <w:sz w:val="22"/>
          <w:szCs w:val="22"/>
        </w:rPr>
        <w:t>PIHAK KEDUA</w:t>
      </w:r>
      <w:r w:rsidRPr="00AE028A">
        <w:rPr>
          <w:rFonts w:ascii="Arial Narrow" w:hAnsi="Arial Narrow" w:cs="Calibri"/>
          <w:color w:val="000000" w:themeColor="text1"/>
          <w:sz w:val="22"/>
          <w:szCs w:val="22"/>
        </w:rPr>
        <w:t xml:space="preserve">: (i) setiap perusahaan atau badan lainnya yang memiliki Kendali atas </w:t>
      </w:r>
      <w:r w:rsidRPr="00AE028A">
        <w:rPr>
          <w:rFonts w:ascii="Arial Narrow" w:hAnsi="Arial Narrow" w:cs="Calibri"/>
          <w:b/>
          <w:color w:val="000000" w:themeColor="text1"/>
          <w:sz w:val="22"/>
          <w:szCs w:val="22"/>
        </w:rPr>
        <w:t>PIHAK KEDUA</w:t>
      </w:r>
      <w:r w:rsidRPr="00AE028A">
        <w:rPr>
          <w:rFonts w:ascii="Arial Narrow" w:hAnsi="Arial Narrow" w:cs="Calibri"/>
          <w:color w:val="000000" w:themeColor="text1"/>
          <w:sz w:val="22"/>
          <w:szCs w:val="22"/>
        </w:rPr>
        <w:t xml:space="preserve">, (ii) setiap perusahaan atau badan lainnya yang mana </w:t>
      </w:r>
      <w:r w:rsidRPr="00AE028A">
        <w:rPr>
          <w:rFonts w:ascii="Arial Narrow" w:hAnsi="Arial Narrow" w:cs="Calibri"/>
          <w:b/>
          <w:color w:val="000000" w:themeColor="text1"/>
          <w:sz w:val="22"/>
          <w:szCs w:val="22"/>
        </w:rPr>
        <w:t>PIHAK KEDUA</w:t>
      </w:r>
      <w:r w:rsidRPr="00AE028A">
        <w:rPr>
          <w:rFonts w:ascii="Arial Narrow" w:hAnsi="Arial Narrow" w:cs="Calibri"/>
          <w:color w:val="000000" w:themeColor="text1"/>
          <w:sz w:val="22"/>
          <w:szCs w:val="22"/>
        </w:rPr>
        <w:t xml:space="preserve"> memiliki Kendali atas perusahaan atau badan lain tersebut, atau (iii) setiap perusahaan atau badan lainnya yang memiki Kendali bersama dengan </w:t>
      </w:r>
      <w:r w:rsidRPr="00AE028A">
        <w:rPr>
          <w:rFonts w:ascii="Arial Narrow" w:hAnsi="Arial Narrow" w:cs="Calibri"/>
          <w:b/>
          <w:color w:val="000000" w:themeColor="text1"/>
          <w:sz w:val="22"/>
          <w:szCs w:val="22"/>
        </w:rPr>
        <w:t>PIHAK KEDUA</w:t>
      </w:r>
      <w:r w:rsidRPr="00AE028A">
        <w:rPr>
          <w:rFonts w:ascii="Arial Narrow" w:hAnsi="Arial Narrow" w:cs="Calibri"/>
          <w:color w:val="000000" w:themeColor="text1"/>
          <w:sz w:val="22"/>
          <w:szCs w:val="22"/>
        </w:rPr>
        <w:t>.</w:t>
      </w:r>
    </w:p>
    <w:p w14:paraId="771FA824" w14:textId="29F2F55C" w:rsidR="00BF3004" w:rsidRPr="00AE028A" w:rsidRDefault="00BF3004" w:rsidP="00BF3004">
      <w:pPr>
        <w:pStyle w:val="ListParagraph"/>
        <w:widowControl w:val="0"/>
        <w:numPr>
          <w:ilvl w:val="0"/>
          <w:numId w:val="32"/>
        </w:numPr>
        <w:tabs>
          <w:tab w:val="left" w:pos="810"/>
        </w:tabs>
        <w:autoSpaceDE w:val="0"/>
        <w:autoSpaceDN w:val="0"/>
        <w:adjustRightInd w:val="0"/>
        <w:jc w:val="both"/>
        <w:rPr>
          <w:rFonts w:ascii="Arial Narrow" w:hAnsi="Arial Narrow" w:cs="Calibri"/>
          <w:color w:val="000000" w:themeColor="text1"/>
          <w:sz w:val="22"/>
          <w:szCs w:val="22"/>
        </w:rPr>
      </w:pPr>
      <w:proofErr w:type="gramStart"/>
      <w:r w:rsidRPr="00AE028A">
        <w:rPr>
          <w:rFonts w:ascii="Arial Narrow" w:hAnsi="Arial Narrow" w:cs="Calibri"/>
          <w:color w:val="000000" w:themeColor="text1"/>
          <w:sz w:val="22"/>
          <w:szCs w:val="22"/>
        </w:rPr>
        <w:t>terkait</w:t>
      </w:r>
      <w:proofErr w:type="gramEnd"/>
      <w:r w:rsidRPr="00AE028A">
        <w:rPr>
          <w:rFonts w:ascii="Arial Narrow" w:hAnsi="Arial Narrow" w:cs="Calibri"/>
          <w:color w:val="000000" w:themeColor="text1"/>
          <w:sz w:val="22"/>
          <w:szCs w:val="22"/>
        </w:rPr>
        <w:t xml:space="preserve"> dengan </w:t>
      </w:r>
      <w:r w:rsidRPr="00AE028A">
        <w:rPr>
          <w:rFonts w:ascii="Arial Narrow" w:hAnsi="Arial Narrow" w:cs="Calibri"/>
          <w:b/>
          <w:color w:val="000000" w:themeColor="text1"/>
          <w:sz w:val="22"/>
          <w:szCs w:val="22"/>
        </w:rPr>
        <w:t>PIHAK PERTAMA</w:t>
      </w:r>
      <w:r w:rsidRPr="00AE028A">
        <w:rPr>
          <w:rFonts w:ascii="Arial Narrow" w:hAnsi="Arial Narrow" w:cs="Calibri"/>
          <w:color w:val="000000" w:themeColor="text1"/>
          <w:sz w:val="22"/>
          <w:szCs w:val="22"/>
        </w:rPr>
        <w:t xml:space="preserve">: (i) setiap perusahaan atau badan lainnya yang memiliki Kendali atas </w:t>
      </w:r>
      <w:r w:rsidRPr="00AE028A">
        <w:rPr>
          <w:rFonts w:ascii="Arial Narrow" w:hAnsi="Arial Narrow" w:cs="Calibri"/>
          <w:b/>
          <w:color w:val="000000" w:themeColor="text1"/>
          <w:sz w:val="22"/>
          <w:szCs w:val="22"/>
        </w:rPr>
        <w:t>PIHAK PERTAMA</w:t>
      </w:r>
      <w:r w:rsidRPr="00AE028A">
        <w:rPr>
          <w:rFonts w:ascii="Arial Narrow" w:hAnsi="Arial Narrow" w:cs="Calibri"/>
          <w:color w:val="000000" w:themeColor="text1"/>
          <w:sz w:val="22"/>
          <w:szCs w:val="22"/>
        </w:rPr>
        <w:t xml:space="preserve">, atau (ii) setiap perusahaan atau badan lainnya yang mana </w:t>
      </w:r>
      <w:r w:rsidRPr="00AE028A">
        <w:rPr>
          <w:rFonts w:ascii="Arial Narrow" w:hAnsi="Arial Narrow" w:cs="Calibri"/>
          <w:b/>
          <w:color w:val="000000" w:themeColor="text1"/>
          <w:sz w:val="22"/>
          <w:szCs w:val="22"/>
        </w:rPr>
        <w:t>PIHAK PERTAMA</w:t>
      </w:r>
      <w:r w:rsidRPr="00AE028A">
        <w:rPr>
          <w:rFonts w:ascii="Arial Narrow" w:hAnsi="Arial Narrow" w:cs="Calibri"/>
          <w:color w:val="000000" w:themeColor="text1"/>
          <w:sz w:val="22"/>
          <w:szCs w:val="22"/>
        </w:rPr>
        <w:t xml:space="preserve"> memiliki Kendali atas perusahaan atau badan lain tersebut.</w:t>
      </w:r>
    </w:p>
    <w:p w14:paraId="148258E7" w14:textId="77777777" w:rsidR="00BF3004" w:rsidRPr="00AE028A" w:rsidRDefault="00BF3004" w:rsidP="00BF3004">
      <w:pPr>
        <w:widowControl w:val="0"/>
        <w:tabs>
          <w:tab w:val="left" w:pos="810"/>
        </w:tabs>
        <w:autoSpaceDE w:val="0"/>
        <w:autoSpaceDN w:val="0"/>
        <w:adjustRightInd w:val="0"/>
        <w:spacing w:after="0" w:line="240" w:lineRule="auto"/>
        <w:ind w:left="810"/>
        <w:jc w:val="both"/>
        <w:rPr>
          <w:rFonts w:ascii="Arial Narrow" w:hAnsi="Arial Narrow" w:cs="Calibri"/>
          <w:color w:val="000000" w:themeColor="text1"/>
          <w:lang w:val="en-US"/>
        </w:rPr>
      </w:pPr>
    </w:p>
    <w:p w14:paraId="01A2D0C0" w14:textId="68687A75" w:rsidR="00BF3004" w:rsidRPr="00AE028A" w:rsidRDefault="00BF3004" w:rsidP="00BF3004">
      <w:pPr>
        <w:widowControl w:val="0"/>
        <w:numPr>
          <w:ilvl w:val="1"/>
          <w:numId w:val="18"/>
        </w:numPr>
        <w:tabs>
          <w:tab w:val="left" w:pos="810"/>
        </w:tabs>
        <w:autoSpaceDE w:val="0"/>
        <w:autoSpaceDN w:val="0"/>
        <w:adjustRightInd w:val="0"/>
        <w:spacing w:after="0" w:line="240" w:lineRule="auto"/>
        <w:ind w:left="810" w:hanging="720"/>
        <w:jc w:val="both"/>
        <w:rPr>
          <w:rFonts w:ascii="Arial Narrow" w:hAnsi="Arial Narrow" w:cs="Calibri"/>
          <w:color w:val="000000" w:themeColor="text1"/>
          <w:lang w:val="en-US"/>
        </w:rPr>
      </w:pPr>
      <w:r w:rsidRPr="00AE028A">
        <w:rPr>
          <w:rFonts w:ascii="Arial Narrow" w:hAnsi="Arial Narrow" w:cs="Calibri"/>
          <w:color w:val="000000" w:themeColor="text1"/>
          <w:lang w:val="en-US"/>
        </w:rPr>
        <w:t>“Kendali” berarti:</w:t>
      </w:r>
    </w:p>
    <w:p w14:paraId="5E2EFA51" w14:textId="77777777" w:rsidR="00BF3004" w:rsidRPr="00AE028A" w:rsidRDefault="00BF3004" w:rsidP="00BF3004">
      <w:pPr>
        <w:widowControl w:val="0"/>
        <w:tabs>
          <w:tab w:val="left" w:pos="810"/>
        </w:tabs>
        <w:autoSpaceDE w:val="0"/>
        <w:autoSpaceDN w:val="0"/>
        <w:adjustRightInd w:val="0"/>
        <w:spacing w:after="0" w:line="240" w:lineRule="auto"/>
        <w:ind w:left="810"/>
        <w:jc w:val="both"/>
        <w:rPr>
          <w:rFonts w:ascii="Arial Narrow" w:hAnsi="Arial Narrow" w:cs="Calibri"/>
          <w:color w:val="000000" w:themeColor="text1"/>
          <w:lang w:val="en-US"/>
        </w:rPr>
      </w:pPr>
    </w:p>
    <w:p w14:paraId="4B45CCFA" w14:textId="10835F14" w:rsidR="00BF3004" w:rsidRPr="00AE028A" w:rsidRDefault="00BF3004" w:rsidP="00BF3004">
      <w:pPr>
        <w:pStyle w:val="ListParagraph"/>
        <w:widowControl w:val="0"/>
        <w:numPr>
          <w:ilvl w:val="0"/>
          <w:numId w:val="34"/>
        </w:numPr>
        <w:tabs>
          <w:tab w:val="left" w:pos="810"/>
        </w:tabs>
        <w:autoSpaceDE w:val="0"/>
        <w:autoSpaceDN w:val="0"/>
        <w:adjustRightInd w:val="0"/>
        <w:jc w:val="both"/>
        <w:rPr>
          <w:rFonts w:ascii="Arial Narrow" w:hAnsi="Arial Narrow" w:cs="Calibri"/>
          <w:color w:val="000000" w:themeColor="text1"/>
          <w:sz w:val="22"/>
          <w:szCs w:val="22"/>
        </w:rPr>
      </w:pPr>
      <w:r w:rsidRPr="00AE028A">
        <w:rPr>
          <w:rFonts w:ascii="Arial Narrow" w:hAnsi="Arial Narrow" w:cs="Calibri"/>
          <w:color w:val="000000" w:themeColor="text1"/>
          <w:sz w:val="22"/>
          <w:szCs w:val="22"/>
        </w:rPr>
        <w:t xml:space="preserve">kepemilikan </w:t>
      </w:r>
      <w:del w:id="127" w:author="Radit Trianggara Putranto" w:date="2022-03-01T16:29:00Z">
        <w:r w:rsidRPr="00AE028A" w:rsidDel="00B474FF">
          <w:rPr>
            <w:rFonts w:ascii="Arial Narrow" w:hAnsi="Arial Narrow" w:cs="Calibri"/>
            <w:color w:val="000000" w:themeColor="text1"/>
            <w:sz w:val="22"/>
            <w:szCs w:val="22"/>
          </w:rPr>
          <w:delText xml:space="preserve">atau kendali </w:delText>
        </w:r>
      </w:del>
      <w:r w:rsidRPr="00AE028A">
        <w:rPr>
          <w:rFonts w:ascii="Arial Narrow" w:hAnsi="Arial Narrow" w:cs="Calibri"/>
          <w:color w:val="000000" w:themeColor="text1"/>
          <w:sz w:val="22"/>
          <w:szCs w:val="22"/>
        </w:rPr>
        <w:t>(baik langsung atau tidak langsung) lebih dari 50% (lima puluh persen) saham yang memiliki suara; atau</w:t>
      </w:r>
    </w:p>
    <w:p w14:paraId="4FD5725A" w14:textId="27C7F5C2" w:rsidR="00BF3004" w:rsidRPr="00AE028A" w:rsidRDefault="00BF3004" w:rsidP="00BF3004">
      <w:pPr>
        <w:pStyle w:val="ListParagraph"/>
        <w:widowControl w:val="0"/>
        <w:numPr>
          <w:ilvl w:val="0"/>
          <w:numId w:val="34"/>
        </w:numPr>
        <w:tabs>
          <w:tab w:val="left" w:pos="810"/>
        </w:tabs>
        <w:autoSpaceDE w:val="0"/>
        <w:autoSpaceDN w:val="0"/>
        <w:adjustRightInd w:val="0"/>
        <w:jc w:val="both"/>
        <w:rPr>
          <w:rFonts w:ascii="Arial Narrow" w:hAnsi="Arial Narrow" w:cs="Calibri"/>
          <w:color w:val="000000" w:themeColor="text1"/>
          <w:sz w:val="22"/>
          <w:szCs w:val="22"/>
        </w:rPr>
      </w:pPr>
      <w:r w:rsidRPr="00AE028A">
        <w:rPr>
          <w:rFonts w:ascii="Arial Narrow" w:hAnsi="Arial Narrow" w:cs="Calibri"/>
          <w:color w:val="000000" w:themeColor="text1"/>
          <w:sz w:val="22"/>
          <w:szCs w:val="22"/>
        </w:rPr>
        <w:t>kemampuan untuk mengarahkan pungutan suara lebih dari 50% (lima puluh persen) dari suara yang dapat dikeluarkan pada rapat umum untuk seluruh permasalahan atau seluruh permasalahan yang substansial; atau</w:t>
      </w:r>
    </w:p>
    <w:p w14:paraId="4A90D73D" w14:textId="05C61AAC" w:rsidR="00BF3004" w:rsidRPr="00AE028A" w:rsidRDefault="00BF3004" w:rsidP="00BF3004">
      <w:pPr>
        <w:pStyle w:val="ListParagraph"/>
        <w:widowControl w:val="0"/>
        <w:numPr>
          <w:ilvl w:val="0"/>
          <w:numId w:val="34"/>
        </w:numPr>
        <w:tabs>
          <w:tab w:val="left" w:pos="810"/>
        </w:tabs>
        <w:autoSpaceDE w:val="0"/>
        <w:autoSpaceDN w:val="0"/>
        <w:adjustRightInd w:val="0"/>
        <w:jc w:val="both"/>
        <w:rPr>
          <w:rFonts w:ascii="Arial Narrow" w:hAnsi="Arial Narrow" w:cs="Calibri"/>
          <w:color w:val="000000" w:themeColor="text1"/>
          <w:sz w:val="22"/>
          <w:szCs w:val="22"/>
        </w:rPr>
      </w:pPr>
      <w:proofErr w:type="gramStart"/>
      <w:r w:rsidRPr="00AE028A">
        <w:rPr>
          <w:rFonts w:ascii="Arial Narrow" w:hAnsi="Arial Narrow" w:cs="Calibri"/>
          <w:color w:val="000000" w:themeColor="text1"/>
          <w:sz w:val="22"/>
          <w:szCs w:val="22"/>
        </w:rPr>
        <w:t>hak</w:t>
      </w:r>
      <w:proofErr w:type="gramEnd"/>
      <w:r w:rsidRPr="00AE028A">
        <w:rPr>
          <w:rFonts w:ascii="Arial Narrow" w:hAnsi="Arial Narrow" w:cs="Calibri"/>
          <w:color w:val="000000" w:themeColor="text1"/>
          <w:sz w:val="22"/>
          <w:szCs w:val="22"/>
        </w:rPr>
        <w:t xml:space="preserve"> untuk mengangkat </w:t>
      </w:r>
      <w:ins w:id="128" w:author="Radit Trianggara Putranto" w:date="2022-03-01T16:31:00Z">
        <w:r w:rsidR="000622C2">
          <w:rPr>
            <w:rFonts w:ascii="Arial Narrow" w:hAnsi="Arial Narrow" w:cs="Calibri"/>
            <w:color w:val="000000" w:themeColor="text1"/>
            <w:sz w:val="22"/>
            <w:szCs w:val="22"/>
          </w:rPr>
          <w:t>maupun</w:t>
        </w:r>
      </w:ins>
      <w:del w:id="129" w:author="Radit Trianggara Putranto" w:date="2022-03-01T16:31:00Z">
        <w:r w:rsidRPr="00AE028A" w:rsidDel="000622C2">
          <w:rPr>
            <w:rFonts w:ascii="Arial Narrow" w:hAnsi="Arial Narrow" w:cs="Calibri"/>
            <w:color w:val="000000" w:themeColor="text1"/>
            <w:sz w:val="22"/>
            <w:szCs w:val="22"/>
          </w:rPr>
          <w:delText>atau</w:delText>
        </w:r>
      </w:del>
      <w:r w:rsidRPr="00AE028A">
        <w:rPr>
          <w:rFonts w:ascii="Arial Narrow" w:hAnsi="Arial Narrow" w:cs="Calibri"/>
          <w:color w:val="000000" w:themeColor="text1"/>
          <w:sz w:val="22"/>
          <w:szCs w:val="22"/>
        </w:rPr>
        <w:t xml:space="preserve"> memberhentikan direksi dari perusahaan yang memegang hak suara mayoritas dari seluruh hak suara pada rapat direksi untuk seluruh permasalahan</w:t>
      </w:r>
      <w:ins w:id="130" w:author="Radit Trianggara Putranto" w:date="2022-03-01T16:32:00Z">
        <w:r w:rsidR="000622C2">
          <w:rPr>
            <w:rFonts w:ascii="Arial Narrow" w:hAnsi="Arial Narrow" w:cs="Calibri"/>
            <w:color w:val="000000" w:themeColor="text1"/>
            <w:sz w:val="22"/>
            <w:szCs w:val="22"/>
          </w:rPr>
          <w:t xml:space="preserve"> </w:t>
        </w:r>
      </w:ins>
      <w:del w:id="131" w:author="Radit Trianggara Putranto" w:date="2022-03-01T16:32:00Z">
        <w:r w:rsidRPr="00AE028A" w:rsidDel="000622C2">
          <w:rPr>
            <w:rFonts w:ascii="Arial Narrow" w:hAnsi="Arial Narrow" w:cs="Calibri"/>
            <w:color w:val="000000" w:themeColor="text1"/>
            <w:sz w:val="22"/>
            <w:szCs w:val="22"/>
          </w:rPr>
          <w:delText xml:space="preserve"> </w:delText>
        </w:r>
      </w:del>
      <w:r w:rsidRPr="00AE028A">
        <w:rPr>
          <w:rFonts w:ascii="Arial Narrow" w:hAnsi="Arial Narrow" w:cs="Calibri"/>
          <w:color w:val="000000" w:themeColor="text1"/>
          <w:sz w:val="22"/>
          <w:szCs w:val="22"/>
        </w:rPr>
        <w:t xml:space="preserve">atau </w:t>
      </w:r>
      <w:del w:id="132" w:author="Radit Trianggara Putranto" w:date="2022-03-01T16:32:00Z">
        <w:r w:rsidRPr="00AE028A" w:rsidDel="000622C2">
          <w:rPr>
            <w:rFonts w:ascii="Arial Narrow" w:hAnsi="Arial Narrow" w:cs="Calibri"/>
            <w:color w:val="000000" w:themeColor="text1"/>
            <w:sz w:val="22"/>
            <w:szCs w:val="22"/>
          </w:rPr>
          <w:delText xml:space="preserve">seluruh </w:delText>
        </w:r>
      </w:del>
      <w:r w:rsidRPr="00AE028A">
        <w:rPr>
          <w:rFonts w:ascii="Arial Narrow" w:hAnsi="Arial Narrow" w:cs="Calibri"/>
          <w:color w:val="000000" w:themeColor="text1"/>
          <w:sz w:val="22"/>
          <w:szCs w:val="22"/>
        </w:rPr>
        <w:t>permasalahan yang substansial.</w:t>
      </w:r>
    </w:p>
    <w:p w14:paraId="319E1242" w14:textId="77777777" w:rsidR="00BF3004" w:rsidRPr="00AE028A" w:rsidRDefault="00BF3004" w:rsidP="00BF3004">
      <w:pPr>
        <w:widowControl w:val="0"/>
        <w:tabs>
          <w:tab w:val="left" w:pos="810"/>
        </w:tabs>
        <w:autoSpaceDE w:val="0"/>
        <w:autoSpaceDN w:val="0"/>
        <w:adjustRightInd w:val="0"/>
        <w:spacing w:after="0" w:line="240" w:lineRule="auto"/>
        <w:ind w:left="810"/>
        <w:jc w:val="both"/>
        <w:rPr>
          <w:rFonts w:ascii="Arial Narrow" w:hAnsi="Arial Narrow" w:cs="Calibri"/>
          <w:color w:val="000000" w:themeColor="text1"/>
          <w:lang w:val="en-US"/>
        </w:rPr>
      </w:pPr>
    </w:p>
    <w:p w14:paraId="182F3250" w14:textId="47B729F6" w:rsidR="00BF3004" w:rsidRPr="00AE028A" w:rsidRDefault="00BF3004" w:rsidP="00BF3004">
      <w:pPr>
        <w:widowControl w:val="0"/>
        <w:numPr>
          <w:ilvl w:val="1"/>
          <w:numId w:val="18"/>
        </w:numPr>
        <w:tabs>
          <w:tab w:val="left" w:pos="810"/>
        </w:tabs>
        <w:autoSpaceDE w:val="0"/>
        <w:autoSpaceDN w:val="0"/>
        <w:adjustRightInd w:val="0"/>
        <w:spacing w:after="0" w:line="240" w:lineRule="auto"/>
        <w:ind w:left="810" w:hanging="720"/>
        <w:jc w:val="both"/>
        <w:rPr>
          <w:rFonts w:ascii="Arial Narrow" w:hAnsi="Arial Narrow" w:cs="Calibri"/>
          <w:color w:val="000000" w:themeColor="text1"/>
          <w:lang w:val="en-US"/>
        </w:rPr>
      </w:pPr>
      <w:r w:rsidRPr="00AE028A">
        <w:rPr>
          <w:rFonts w:ascii="Arial Narrow" w:hAnsi="Arial Narrow" w:cs="Calibri"/>
          <w:color w:val="000000" w:themeColor="text1"/>
          <w:lang w:val="en-US"/>
        </w:rPr>
        <w:t xml:space="preserve">Masing-masing </w:t>
      </w:r>
      <w:r w:rsidRPr="00AE028A">
        <w:rPr>
          <w:rFonts w:ascii="Arial Narrow" w:hAnsi="Arial Narrow" w:cs="Calibri"/>
          <w:b/>
          <w:color w:val="000000" w:themeColor="text1"/>
          <w:lang w:val="en-US"/>
        </w:rPr>
        <w:t>PIHAK</w:t>
      </w:r>
      <w:r w:rsidRPr="00AE028A">
        <w:rPr>
          <w:rFonts w:ascii="Arial Narrow" w:hAnsi="Arial Narrow" w:cs="Calibri"/>
          <w:color w:val="000000" w:themeColor="text1"/>
          <w:lang w:val="en-US"/>
        </w:rPr>
        <w:t xml:space="preserve"> dapat mengungkapkan Informasi Rahasia tanpa sebelumnya mendapatkan persetujuan tertulis dari </w:t>
      </w:r>
      <w:r w:rsidRPr="00AE028A">
        <w:rPr>
          <w:rFonts w:ascii="Arial Narrow" w:hAnsi="Arial Narrow" w:cs="Calibri"/>
          <w:b/>
          <w:color w:val="000000" w:themeColor="text1"/>
          <w:lang w:val="en-US"/>
        </w:rPr>
        <w:t>PIHAK</w:t>
      </w:r>
      <w:r w:rsidRPr="00AE028A">
        <w:rPr>
          <w:rFonts w:ascii="Arial Narrow" w:hAnsi="Arial Narrow" w:cs="Calibri"/>
          <w:color w:val="000000" w:themeColor="text1"/>
          <w:lang w:val="en-US"/>
        </w:rPr>
        <w:t xml:space="preserve"> pengungkap, kepada pihak-pihak berikut dengan ketentuan bahwa </w:t>
      </w:r>
      <w:r w:rsidRPr="00AE028A">
        <w:rPr>
          <w:rFonts w:ascii="Arial Narrow" w:hAnsi="Arial Narrow" w:cs="Calibri"/>
          <w:b/>
          <w:color w:val="000000" w:themeColor="text1"/>
          <w:lang w:val="en-US"/>
        </w:rPr>
        <w:t>PIHAK</w:t>
      </w:r>
      <w:r w:rsidRPr="00AE028A">
        <w:rPr>
          <w:rFonts w:ascii="Arial Narrow" w:hAnsi="Arial Narrow" w:cs="Calibri"/>
          <w:color w:val="000000" w:themeColor="text1"/>
          <w:lang w:val="en-US"/>
        </w:rPr>
        <w:t xml:space="preserve"> tersebut membutuhkan informasi tersebut hanya untuk mengevaluasi kegiatan-kegiatan berdasarkan </w:t>
      </w:r>
      <w:r w:rsidR="00AE028A">
        <w:rPr>
          <w:rFonts w:ascii="Arial Narrow" w:hAnsi="Arial Narrow" w:cs="Calibri"/>
          <w:color w:val="000000" w:themeColor="text1"/>
        </w:rPr>
        <w:t>Nota Kesepahamam</w:t>
      </w:r>
      <w:r w:rsidR="00AE028A" w:rsidRPr="00AE028A">
        <w:rPr>
          <w:rFonts w:ascii="Arial Narrow" w:hAnsi="Arial Narrow" w:cs="Calibri"/>
          <w:color w:val="000000" w:themeColor="text1"/>
          <w:lang w:val="en-US"/>
        </w:rPr>
        <w:t xml:space="preserve"> </w:t>
      </w:r>
      <w:r w:rsidRPr="00AE028A">
        <w:rPr>
          <w:rFonts w:ascii="Arial Narrow" w:hAnsi="Arial Narrow" w:cs="Calibri"/>
          <w:color w:val="000000" w:themeColor="text1"/>
          <w:lang w:val="en-US"/>
        </w:rPr>
        <w:t>ini:</w:t>
      </w:r>
    </w:p>
    <w:p w14:paraId="65A9F3B6" w14:textId="77777777" w:rsidR="00BF3004" w:rsidRPr="00AE028A" w:rsidRDefault="00BF3004" w:rsidP="00BF3004">
      <w:pPr>
        <w:widowControl w:val="0"/>
        <w:tabs>
          <w:tab w:val="left" w:pos="810"/>
        </w:tabs>
        <w:autoSpaceDE w:val="0"/>
        <w:autoSpaceDN w:val="0"/>
        <w:adjustRightInd w:val="0"/>
        <w:spacing w:after="0" w:line="240" w:lineRule="auto"/>
        <w:ind w:left="810"/>
        <w:jc w:val="both"/>
        <w:rPr>
          <w:rFonts w:ascii="Arial Narrow" w:hAnsi="Arial Narrow" w:cs="Calibri"/>
          <w:color w:val="000000" w:themeColor="text1"/>
          <w:lang w:val="en-US"/>
        </w:rPr>
      </w:pPr>
    </w:p>
    <w:p w14:paraId="43F7865A" w14:textId="5066C644" w:rsidR="00BF3004" w:rsidRPr="00AE028A" w:rsidRDefault="00BF3004" w:rsidP="00AE028A">
      <w:pPr>
        <w:pStyle w:val="ListParagraph"/>
        <w:widowControl w:val="0"/>
        <w:numPr>
          <w:ilvl w:val="0"/>
          <w:numId w:val="36"/>
        </w:numPr>
        <w:tabs>
          <w:tab w:val="left" w:pos="810"/>
        </w:tabs>
        <w:autoSpaceDE w:val="0"/>
        <w:autoSpaceDN w:val="0"/>
        <w:adjustRightInd w:val="0"/>
        <w:jc w:val="both"/>
        <w:rPr>
          <w:rFonts w:ascii="Arial Narrow" w:hAnsi="Arial Narrow" w:cs="Calibri"/>
          <w:color w:val="000000" w:themeColor="text1"/>
          <w:sz w:val="22"/>
          <w:szCs w:val="22"/>
        </w:rPr>
      </w:pPr>
      <w:r w:rsidRPr="00AE028A">
        <w:rPr>
          <w:rFonts w:ascii="Arial Narrow" w:hAnsi="Arial Narrow" w:cs="Calibri"/>
          <w:color w:val="000000" w:themeColor="text1"/>
          <w:sz w:val="22"/>
          <w:szCs w:val="22"/>
        </w:rPr>
        <w:t>Pekerja, Pejabat dan Direktur dari suatu Pihak dan/atau Afiliasinya;</w:t>
      </w:r>
    </w:p>
    <w:p w14:paraId="09EA007E" w14:textId="3EB3B9F7" w:rsidR="00BF3004" w:rsidRPr="00AE028A" w:rsidRDefault="00BF3004" w:rsidP="00AE028A">
      <w:pPr>
        <w:pStyle w:val="ListParagraph"/>
        <w:widowControl w:val="0"/>
        <w:numPr>
          <w:ilvl w:val="0"/>
          <w:numId w:val="36"/>
        </w:numPr>
        <w:tabs>
          <w:tab w:val="left" w:pos="810"/>
        </w:tabs>
        <w:autoSpaceDE w:val="0"/>
        <w:autoSpaceDN w:val="0"/>
        <w:adjustRightInd w:val="0"/>
        <w:jc w:val="both"/>
        <w:rPr>
          <w:rFonts w:ascii="Arial Narrow" w:hAnsi="Arial Narrow" w:cs="Calibri"/>
          <w:color w:val="000000" w:themeColor="text1"/>
          <w:sz w:val="22"/>
          <w:szCs w:val="22"/>
        </w:rPr>
      </w:pPr>
      <w:r w:rsidRPr="00AE028A">
        <w:rPr>
          <w:rFonts w:ascii="Arial Narrow" w:hAnsi="Arial Narrow" w:cs="Calibri"/>
          <w:color w:val="000000" w:themeColor="text1"/>
          <w:sz w:val="22"/>
          <w:szCs w:val="22"/>
        </w:rPr>
        <w:t>Konsultan atau agen yang ditunjuk oleh Pihak tersebut;</w:t>
      </w:r>
    </w:p>
    <w:p w14:paraId="7121946C" w14:textId="18B2BEF5" w:rsidR="00BF3004" w:rsidRPr="00AE028A" w:rsidRDefault="00BF3004" w:rsidP="00AE028A">
      <w:pPr>
        <w:pStyle w:val="ListParagraph"/>
        <w:widowControl w:val="0"/>
        <w:numPr>
          <w:ilvl w:val="0"/>
          <w:numId w:val="36"/>
        </w:numPr>
        <w:tabs>
          <w:tab w:val="left" w:pos="810"/>
        </w:tabs>
        <w:autoSpaceDE w:val="0"/>
        <w:autoSpaceDN w:val="0"/>
        <w:adjustRightInd w:val="0"/>
        <w:jc w:val="both"/>
        <w:rPr>
          <w:rFonts w:ascii="Arial Narrow" w:hAnsi="Arial Narrow" w:cs="Calibri"/>
          <w:color w:val="000000" w:themeColor="text1"/>
          <w:sz w:val="22"/>
          <w:szCs w:val="22"/>
        </w:rPr>
      </w:pPr>
      <w:r w:rsidRPr="00AE028A">
        <w:rPr>
          <w:rFonts w:ascii="Arial Narrow" w:hAnsi="Arial Narrow" w:cs="Calibri"/>
          <w:color w:val="000000" w:themeColor="text1"/>
          <w:sz w:val="22"/>
          <w:szCs w:val="22"/>
        </w:rPr>
        <w:t>Bank atau institusi finansial atau lembaga pembiayaan yang mengajukan pembiayaan kegiatan salah satu Pihak berdasarkan MOU ini, termasuk konsultan yang ditunjuk oleh bank atau lembaga finansial atau perjanjian atau institusi tersebut.</w:t>
      </w:r>
    </w:p>
    <w:p w14:paraId="3047EB59" w14:textId="77777777" w:rsidR="00BF3004" w:rsidRPr="00AE028A" w:rsidRDefault="00BF3004" w:rsidP="00BF3004">
      <w:pPr>
        <w:widowControl w:val="0"/>
        <w:tabs>
          <w:tab w:val="left" w:pos="810"/>
        </w:tabs>
        <w:autoSpaceDE w:val="0"/>
        <w:autoSpaceDN w:val="0"/>
        <w:adjustRightInd w:val="0"/>
        <w:spacing w:after="0" w:line="240" w:lineRule="auto"/>
        <w:ind w:left="810"/>
        <w:jc w:val="both"/>
        <w:rPr>
          <w:rFonts w:ascii="Arial Narrow" w:hAnsi="Arial Narrow" w:cs="Calibri"/>
          <w:color w:val="000000" w:themeColor="text1"/>
          <w:lang w:val="en-US"/>
        </w:rPr>
      </w:pPr>
    </w:p>
    <w:p w14:paraId="521C6F67" w14:textId="58D2211F" w:rsidR="00BF3004" w:rsidRPr="00AE028A" w:rsidRDefault="00BF3004" w:rsidP="00AE028A">
      <w:pPr>
        <w:widowControl w:val="0"/>
        <w:numPr>
          <w:ilvl w:val="1"/>
          <w:numId w:val="18"/>
        </w:numPr>
        <w:tabs>
          <w:tab w:val="left" w:pos="810"/>
        </w:tabs>
        <w:autoSpaceDE w:val="0"/>
        <w:autoSpaceDN w:val="0"/>
        <w:adjustRightInd w:val="0"/>
        <w:spacing w:after="0" w:line="240" w:lineRule="auto"/>
        <w:ind w:left="810" w:hanging="720"/>
        <w:jc w:val="both"/>
        <w:rPr>
          <w:rFonts w:ascii="Arial Narrow" w:hAnsi="Arial Narrow" w:cs="Calibri"/>
          <w:color w:val="000000" w:themeColor="text1"/>
          <w:lang w:val="en-US"/>
        </w:rPr>
      </w:pPr>
      <w:proofErr w:type="gramStart"/>
      <w:r w:rsidRPr="00AE028A">
        <w:rPr>
          <w:rFonts w:ascii="Arial Narrow" w:hAnsi="Arial Narrow" w:cs="Calibri"/>
          <w:color w:val="000000" w:themeColor="text1"/>
          <w:lang w:val="en-US"/>
        </w:rPr>
        <w:t>Setiap pengungkapan informasi kepada pihak yang disebutkan dalam Pasal 5.</w:t>
      </w:r>
      <w:ins w:id="133" w:author="Radit Trianggara Putranto" w:date="2022-02-23T05:39:00Z">
        <w:r w:rsidR="00553143">
          <w:rPr>
            <w:rFonts w:ascii="Arial Narrow" w:hAnsi="Arial Narrow" w:cs="Calibri"/>
            <w:color w:val="000000" w:themeColor="text1"/>
            <w:lang w:val="en-US"/>
          </w:rPr>
          <w:t xml:space="preserve">6 </w:t>
        </w:r>
      </w:ins>
      <w:r w:rsidRPr="00AE028A">
        <w:rPr>
          <w:rFonts w:ascii="Arial Narrow" w:hAnsi="Arial Narrow" w:cs="Calibri"/>
          <w:color w:val="000000" w:themeColor="text1"/>
          <w:lang w:val="en-US"/>
        </w:rPr>
        <w:t>b sampai dengan 5.</w:t>
      </w:r>
      <w:ins w:id="134" w:author="Radit Trianggara Putranto" w:date="2022-02-23T05:39:00Z">
        <w:r w:rsidR="00553143">
          <w:rPr>
            <w:rFonts w:ascii="Arial Narrow" w:hAnsi="Arial Narrow" w:cs="Calibri"/>
            <w:color w:val="000000" w:themeColor="text1"/>
            <w:lang w:val="en-US"/>
          </w:rPr>
          <w:t xml:space="preserve">6 </w:t>
        </w:r>
      </w:ins>
      <w:r w:rsidRPr="00AE028A">
        <w:rPr>
          <w:rFonts w:ascii="Arial Narrow" w:hAnsi="Arial Narrow" w:cs="Calibri"/>
          <w:color w:val="000000" w:themeColor="text1"/>
          <w:lang w:val="en-US"/>
        </w:rPr>
        <w:t xml:space="preserve">c dapat dilakukan setelah </w:t>
      </w:r>
      <w:r w:rsidR="00AE028A" w:rsidRPr="00AE028A">
        <w:rPr>
          <w:rFonts w:ascii="Arial Narrow" w:hAnsi="Arial Narrow" w:cs="Calibri"/>
          <w:b/>
          <w:color w:val="000000" w:themeColor="text1"/>
          <w:lang w:val="en-US"/>
        </w:rPr>
        <w:t>PIHAK</w:t>
      </w:r>
      <w:r w:rsidR="00AE028A" w:rsidRPr="00AE028A">
        <w:rPr>
          <w:rFonts w:ascii="Arial Narrow" w:hAnsi="Arial Narrow" w:cs="Calibri"/>
          <w:color w:val="000000" w:themeColor="text1"/>
          <w:lang w:val="en-US"/>
        </w:rPr>
        <w:t xml:space="preserve"> </w:t>
      </w:r>
      <w:r w:rsidRPr="00AE028A">
        <w:rPr>
          <w:rFonts w:ascii="Arial Narrow" w:hAnsi="Arial Narrow" w:cs="Calibri"/>
          <w:color w:val="000000" w:themeColor="text1"/>
          <w:lang w:val="en-US"/>
        </w:rPr>
        <w:t xml:space="preserve">yang mengungkapkan Informasi Rahasia wajib membuat suatu perjanjian atau pernyataan kesediaan menjaga Informasi Rahasia yang dapat dilaksanakan oleh </w:t>
      </w:r>
      <w:r w:rsidR="00AE028A" w:rsidRPr="00AE028A">
        <w:rPr>
          <w:rFonts w:ascii="Arial Narrow" w:hAnsi="Arial Narrow" w:cs="Calibri"/>
          <w:b/>
          <w:color w:val="000000" w:themeColor="text1"/>
          <w:lang w:val="en-US"/>
        </w:rPr>
        <w:t>PIHAK</w:t>
      </w:r>
      <w:r w:rsidR="00AE028A" w:rsidRPr="00AE028A">
        <w:rPr>
          <w:rFonts w:ascii="Arial Narrow" w:hAnsi="Arial Narrow" w:cs="Calibri"/>
          <w:color w:val="000000" w:themeColor="text1"/>
          <w:lang w:val="en-US"/>
        </w:rPr>
        <w:t xml:space="preserve"> </w:t>
      </w:r>
      <w:r w:rsidRPr="00AE028A">
        <w:rPr>
          <w:rFonts w:ascii="Arial Narrow" w:hAnsi="Arial Narrow" w:cs="Calibri"/>
          <w:color w:val="000000" w:themeColor="text1"/>
          <w:lang w:val="en-US"/>
        </w:rPr>
        <w:t xml:space="preserve">yang mengungkapkan Informasi Rahasia maupun </w:t>
      </w:r>
      <w:r w:rsidR="00AE028A" w:rsidRPr="00AE028A">
        <w:rPr>
          <w:rFonts w:ascii="Arial Narrow" w:hAnsi="Arial Narrow" w:cs="Calibri"/>
          <w:b/>
          <w:color w:val="000000" w:themeColor="text1"/>
          <w:lang w:val="en-US"/>
        </w:rPr>
        <w:t>PIHAK</w:t>
      </w:r>
      <w:r w:rsidR="00AE028A" w:rsidRPr="00AE028A">
        <w:rPr>
          <w:rFonts w:ascii="Arial Narrow" w:hAnsi="Arial Narrow" w:cs="Calibri"/>
          <w:color w:val="000000" w:themeColor="text1"/>
          <w:lang w:val="en-US"/>
        </w:rPr>
        <w:t xml:space="preserve"> </w:t>
      </w:r>
      <w:r w:rsidR="00BE4D12">
        <w:rPr>
          <w:rFonts w:ascii="Arial Narrow" w:hAnsi="Arial Narrow" w:cs="Calibri"/>
          <w:color w:val="000000" w:themeColor="text1"/>
          <w:lang w:val="en-US"/>
        </w:rPr>
        <w:t>Y</w:t>
      </w:r>
      <w:r w:rsidRPr="00AE028A">
        <w:rPr>
          <w:rFonts w:ascii="Arial Narrow" w:hAnsi="Arial Narrow" w:cs="Calibri"/>
          <w:color w:val="000000" w:themeColor="text1"/>
          <w:lang w:val="en-US"/>
        </w:rPr>
        <w:t xml:space="preserve">ang </w:t>
      </w:r>
      <w:r w:rsidR="00BE4D12">
        <w:rPr>
          <w:rFonts w:ascii="Arial Narrow" w:hAnsi="Arial Narrow" w:cs="Calibri"/>
          <w:color w:val="000000" w:themeColor="text1"/>
          <w:lang w:val="en-US"/>
        </w:rPr>
        <w:t>M</w:t>
      </w:r>
      <w:r w:rsidRPr="00AE028A">
        <w:rPr>
          <w:rFonts w:ascii="Arial Narrow" w:hAnsi="Arial Narrow" w:cs="Calibri"/>
          <w:color w:val="000000" w:themeColor="text1"/>
          <w:lang w:val="en-US"/>
        </w:rPr>
        <w:t xml:space="preserve">enerima, dengan subtansi yang sama atau serupa dan bentuk yang serupa dengan ketentuan pasal ini dari masing-masing </w:t>
      </w:r>
      <w:r w:rsidR="00AE028A" w:rsidRPr="00AE028A">
        <w:rPr>
          <w:rFonts w:ascii="Arial Narrow" w:hAnsi="Arial Narrow" w:cs="Calibri"/>
          <w:b/>
          <w:color w:val="000000" w:themeColor="text1"/>
          <w:lang w:val="en-US"/>
        </w:rPr>
        <w:t>PIHAK</w:t>
      </w:r>
      <w:r w:rsidR="00AE028A" w:rsidRPr="00AE028A">
        <w:rPr>
          <w:rFonts w:ascii="Arial Narrow" w:hAnsi="Arial Narrow" w:cs="Calibri"/>
          <w:color w:val="000000" w:themeColor="text1"/>
          <w:lang w:val="en-US"/>
        </w:rPr>
        <w:t xml:space="preserve"> </w:t>
      </w:r>
      <w:r w:rsidRPr="00AE028A">
        <w:rPr>
          <w:rFonts w:ascii="Arial Narrow" w:hAnsi="Arial Narrow" w:cs="Calibri"/>
          <w:color w:val="000000" w:themeColor="text1"/>
          <w:lang w:val="en-US"/>
        </w:rPr>
        <w:t>tersebut.</w:t>
      </w:r>
      <w:proofErr w:type="gramEnd"/>
      <w:r w:rsidRPr="00AE028A">
        <w:rPr>
          <w:rFonts w:ascii="Arial Narrow" w:hAnsi="Arial Narrow" w:cs="Calibri"/>
          <w:color w:val="000000" w:themeColor="text1"/>
          <w:lang w:val="en-US"/>
        </w:rPr>
        <w:t xml:space="preserve"> </w:t>
      </w:r>
      <w:r w:rsidR="00AE028A" w:rsidRPr="00AE028A">
        <w:rPr>
          <w:rFonts w:ascii="Arial Narrow" w:hAnsi="Arial Narrow" w:cs="Calibri"/>
          <w:b/>
          <w:color w:val="000000" w:themeColor="text1"/>
          <w:lang w:val="en-US"/>
        </w:rPr>
        <w:t>PIHAK</w:t>
      </w:r>
      <w:r w:rsidR="00AE028A" w:rsidRPr="00AE028A">
        <w:rPr>
          <w:rFonts w:ascii="Arial Narrow" w:hAnsi="Arial Narrow" w:cs="Calibri"/>
          <w:color w:val="000000" w:themeColor="text1"/>
          <w:lang w:val="en-US"/>
        </w:rPr>
        <w:t xml:space="preserve"> </w:t>
      </w:r>
      <w:r w:rsidRPr="00AE028A">
        <w:rPr>
          <w:rFonts w:ascii="Arial Narrow" w:hAnsi="Arial Narrow" w:cs="Calibri"/>
          <w:color w:val="000000" w:themeColor="text1"/>
          <w:lang w:val="en-US"/>
        </w:rPr>
        <w:t xml:space="preserve">yang mengungkapkan Informasi Rahasia tetap bertanggungjawab kepada </w:t>
      </w:r>
      <w:r w:rsidR="00AE028A" w:rsidRPr="00AE028A">
        <w:rPr>
          <w:rFonts w:ascii="Arial Narrow" w:hAnsi="Arial Narrow" w:cs="Calibri"/>
          <w:b/>
          <w:color w:val="000000" w:themeColor="text1"/>
          <w:lang w:val="en-US"/>
        </w:rPr>
        <w:t>PIHAK</w:t>
      </w:r>
      <w:r w:rsidR="00AE028A" w:rsidRPr="00AE028A">
        <w:rPr>
          <w:rFonts w:ascii="Arial Narrow" w:hAnsi="Arial Narrow" w:cs="Calibri"/>
          <w:color w:val="000000" w:themeColor="text1"/>
          <w:lang w:val="en-US"/>
        </w:rPr>
        <w:t xml:space="preserve"> </w:t>
      </w:r>
      <w:r w:rsidRPr="00AE028A">
        <w:rPr>
          <w:rFonts w:ascii="Arial Narrow" w:hAnsi="Arial Narrow" w:cs="Calibri"/>
          <w:color w:val="000000" w:themeColor="text1"/>
          <w:lang w:val="en-US"/>
        </w:rPr>
        <w:t>lainnya dalam perjanjian atau pernyataan kesediaan menjaga Informasi Rahasia ini terhadap ketaatan pihak-pihak tersebut sesuai dengan Pasal 5 atas kewajiban menjaga Informasi Rahasia dalam pasal ini.</w:t>
      </w:r>
    </w:p>
    <w:p w14:paraId="27EA937E" w14:textId="77777777" w:rsidR="00BF3004" w:rsidRPr="00AE028A" w:rsidRDefault="00BF3004" w:rsidP="00BF3004">
      <w:pPr>
        <w:widowControl w:val="0"/>
        <w:tabs>
          <w:tab w:val="left" w:pos="810"/>
        </w:tabs>
        <w:autoSpaceDE w:val="0"/>
        <w:autoSpaceDN w:val="0"/>
        <w:adjustRightInd w:val="0"/>
        <w:spacing w:after="0" w:line="240" w:lineRule="auto"/>
        <w:ind w:left="810"/>
        <w:jc w:val="both"/>
        <w:rPr>
          <w:rFonts w:ascii="Arial Narrow" w:hAnsi="Arial Narrow" w:cs="Calibri"/>
          <w:color w:val="000000" w:themeColor="text1"/>
          <w:lang w:val="en-US"/>
        </w:rPr>
      </w:pPr>
    </w:p>
    <w:p w14:paraId="6D2910C7" w14:textId="5F03BA94" w:rsidR="00BF3004" w:rsidRPr="00AE028A" w:rsidRDefault="00AE028A" w:rsidP="00AE028A">
      <w:pPr>
        <w:widowControl w:val="0"/>
        <w:numPr>
          <w:ilvl w:val="1"/>
          <w:numId w:val="18"/>
        </w:numPr>
        <w:tabs>
          <w:tab w:val="left" w:pos="810"/>
        </w:tabs>
        <w:autoSpaceDE w:val="0"/>
        <w:autoSpaceDN w:val="0"/>
        <w:adjustRightInd w:val="0"/>
        <w:spacing w:after="0" w:line="240" w:lineRule="auto"/>
        <w:ind w:left="810" w:hanging="720"/>
        <w:jc w:val="both"/>
        <w:rPr>
          <w:rFonts w:ascii="Arial Narrow" w:hAnsi="Arial Narrow" w:cs="Calibri"/>
          <w:color w:val="000000" w:themeColor="text1"/>
          <w:lang w:val="en-US"/>
        </w:rPr>
      </w:pPr>
      <w:r>
        <w:rPr>
          <w:rFonts w:ascii="Arial Narrow" w:hAnsi="Arial Narrow" w:cs="Calibri"/>
          <w:color w:val="000000" w:themeColor="text1"/>
        </w:rPr>
        <w:t>Nota Kesepahamam</w:t>
      </w:r>
      <w:r w:rsidRPr="00AE028A">
        <w:rPr>
          <w:rFonts w:ascii="Arial Narrow" w:hAnsi="Arial Narrow" w:cs="Calibri"/>
          <w:color w:val="000000" w:themeColor="text1"/>
          <w:lang w:val="en-US"/>
        </w:rPr>
        <w:t xml:space="preserve"> </w:t>
      </w:r>
      <w:r w:rsidR="00BF3004" w:rsidRPr="00AE028A">
        <w:rPr>
          <w:rFonts w:ascii="Arial Narrow" w:hAnsi="Arial Narrow" w:cs="Calibri"/>
          <w:color w:val="000000" w:themeColor="text1"/>
          <w:lang w:val="en-US"/>
        </w:rPr>
        <w:t xml:space="preserve">ini tidak dapat diartikan atau dianggap sebagai pengalihan kepemilikan data atau Informasi Rahasia </w:t>
      </w:r>
      <w:del w:id="135" w:author="Radit Trianggara Putranto" w:date="2022-03-01T16:41:00Z">
        <w:r w:rsidR="00BF3004" w:rsidRPr="00AE028A" w:rsidDel="003A07C5">
          <w:rPr>
            <w:rFonts w:ascii="Arial Narrow" w:hAnsi="Arial Narrow" w:cs="Calibri"/>
            <w:color w:val="000000" w:themeColor="text1"/>
            <w:lang w:val="en-US"/>
          </w:rPr>
          <w:delText xml:space="preserve">terkait kegiatan dalam </w:delText>
        </w:r>
        <w:r w:rsidDel="003A07C5">
          <w:rPr>
            <w:rFonts w:ascii="Arial Narrow" w:hAnsi="Arial Narrow" w:cs="Calibri"/>
            <w:color w:val="000000" w:themeColor="text1"/>
          </w:rPr>
          <w:delText>Nota Kesepahamam</w:delText>
        </w:r>
        <w:r w:rsidRPr="00AE028A" w:rsidDel="003A07C5">
          <w:rPr>
            <w:rFonts w:ascii="Arial Narrow" w:hAnsi="Arial Narrow" w:cs="Calibri"/>
            <w:color w:val="000000" w:themeColor="text1"/>
            <w:lang w:val="en-US"/>
          </w:rPr>
          <w:delText xml:space="preserve"> </w:delText>
        </w:r>
        <w:r w:rsidR="00BF3004" w:rsidRPr="00AE028A" w:rsidDel="003A07C5">
          <w:rPr>
            <w:rFonts w:ascii="Arial Narrow" w:hAnsi="Arial Narrow" w:cs="Calibri"/>
            <w:color w:val="000000" w:themeColor="text1"/>
            <w:lang w:val="en-US"/>
          </w:rPr>
          <w:delText xml:space="preserve">ini yang merupakan </w:delText>
        </w:r>
      </w:del>
      <w:ins w:id="136" w:author="Radit Trianggara Putranto" w:date="2022-03-01T16:41:00Z">
        <w:r w:rsidR="003A07C5">
          <w:rPr>
            <w:rFonts w:ascii="Arial Narrow" w:hAnsi="Arial Narrow" w:cs="Calibri"/>
            <w:color w:val="000000" w:themeColor="text1"/>
            <w:lang w:val="en-US"/>
          </w:rPr>
          <w:t>yang di</w:t>
        </w:r>
      </w:ins>
      <w:r w:rsidR="00BF3004" w:rsidRPr="00AE028A">
        <w:rPr>
          <w:rFonts w:ascii="Arial Narrow" w:hAnsi="Arial Narrow" w:cs="Calibri"/>
          <w:color w:val="000000" w:themeColor="text1"/>
          <w:lang w:val="en-US"/>
        </w:rPr>
        <w:t>milik</w:t>
      </w:r>
      <w:ins w:id="137" w:author="Radit Trianggara Putranto" w:date="2022-03-01T16:42:00Z">
        <w:r w:rsidR="003A07C5">
          <w:rPr>
            <w:rFonts w:ascii="Arial Narrow" w:hAnsi="Arial Narrow" w:cs="Calibri"/>
            <w:color w:val="000000" w:themeColor="text1"/>
            <w:lang w:val="en-US"/>
          </w:rPr>
          <w:t>i</w:t>
        </w:r>
      </w:ins>
      <w:r w:rsidR="00BF3004" w:rsidRPr="00AE028A">
        <w:rPr>
          <w:rFonts w:ascii="Arial Narrow" w:hAnsi="Arial Narrow" w:cs="Calibri"/>
          <w:color w:val="000000" w:themeColor="text1"/>
          <w:lang w:val="en-US"/>
        </w:rPr>
        <w:t xml:space="preserve"> atau dikuasai oleh salah satu </w:t>
      </w:r>
      <w:r w:rsidRPr="00AE028A">
        <w:rPr>
          <w:rFonts w:ascii="Arial Narrow" w:hAnsi="Arial Narrow" w:cs="Calibri"/>
          <w:b/>
          <w:color w:val="000000" w:themeColor="text1"/>
          <w:lang w:val="en-US"/>
        </w:rPr>
        <w:t>PIHAK</w:t>
      </w:r>
      <w:r w:rsidRPr="00AE028A">
        <w:rPr>
          <w:rFonts w:ascii="Arial Narrow" w:hAnsi="Arial Narrow" w:cs="Calibri"/>
          <w:color w:val="000000" w:themeColor="text1"/>
          <w:lang w:val="en-US"/>
        </w:rPr>
        <w:t xml:space="preserve"> </w:t>
      </w:r>
      <w:r w:rsidR="00BF3004" w:rsidRPr="00AE028A">
        <w:rPr>
          <w:rFonts w:ascii="Arial Narrow" w:hAnsi="Arial Narrow" w:cs="Calibri"/>
          <w:color w:val="000000" w:themeColor="text1"/>
          <w:lang w:val="en-US"/>
        </w:rPr>
        <w:t xml:space="preserve">kepada </w:t>
      </w:r>
      <w:r w:rsidRPr="00AE028A">
        <w:rPr>
          <w:rFonts w:ascii="Arial Narrow" w:hAnsi="Arial Narrow" w:cs="Calibri"/>
          <w:b/>
          <w:color w:val="000000" w:themeColor="text1"/>
          <w:lang w:val="en-US"/>
        </w:rPr>
        <w:t>PIHAK</w:t>
      </w:r>
      <w:r w:rsidRPr="00AE028A">
        <w:rPr>
          <w:rFonts w:ascii="Arial Narrow" w:hAnsi="Arial Narrow" w:cs="Calibri"/>
          <w:color w:val="000000" w:themeColor="text1"/>
          <w:lang w:val="en-US"/>
        </w:rPr>
        <w:t xml:space="preserve"> </w:t>
      </w:r>
      <w:r w:rsidR="00BF3004" w:rsidRPr="00AE028A">
        <w:rPr>
          <w:rFonts w:ascii="Arial Narrow" w:hAnsi="Arial Narrow" w:cs="Calibri"/>
          <w:color w:val="000000" w:themeColor="text1"/>
          <w:lang w:val="en-US"/>
        </w:rPr>
        <w:t xml:space="preserve">lainnya. </w:t>
      </w:r>
      <w:r w:rsidRPr="00AE028A">
        <w:rPr>
          <w:rFonts w:ascii="Arial Narrow" w:hAnsi="Arial Narrow" w:cs="Calibri"/>
          <w:b/>
          <w:color w:val="000000" w:themeColor="text1"/>
          <w:lang w:val="en-US"/>
        </w:rPr>
        <w:t>PIHAK</w:t>
      </w:r>
      <w:r w:rsidRPr="00AE028A">
        <w:rPr>
          <w:rFonts w:ascii="Arial Narrow" w:hAnsi="Arial Narrow" w:cs="Calibri"/>
          <w:color w:val="000000" w:themeColor="text1"/>
          <w:lang w:val="en-US"/>
        </w:rPr>
        <w:t xml:space="preserve"> </w:t>
      </w:r>
      <w:r w:rsidR="00BF3004" w:rsidRPr="00AE028A">
        <w:rPr>
          <w:rFonts w:ascii="Arial Narrow" w:hAnsi="Arial Narrow" w:cs="Calibri"/>
          <w:color w:val="000000" w:themeColor="text1"/>
          <w:lang w:val="en-US"/>
        </w:rPr>
        <w:t xml:space="preserve">yang mengungkapkan Informasi Rahasia tetap mempertahankan kepemilikan, hak cipta dan hak kekayaan intelektual lainnya dan data apapun yang dikembangkan, didesain atau diciptakan oleh </w:t>
      </w:r>
      <w:r w:rsidRPr="00AE028A">
        <w:rPr>
          <w:rFonts w:ascii="Arial Narrow" w:hAnsi="Arial Narrow" w:cs="Calibri"/>
          <w:b/>
          <w:color w:val="000000" w:themeColor="text1"/>
          <w:lang w:val="en-US"/>
        </w:rPr>
        <w:t>PIHAK</w:t>
      </w:r>
      <w:r w:rsidRPr="00AE028A">
        <w:rPr>
          <w:rFonts w:ascii="Arial Narrow" w:hAnsi="Arial Narrow" w:cs="Calibri"/>
          <w:color w:val="000000" w:themeColor="text1"/>
          <w:lang w:val="en-US"/>
        </w:rPr>
        <w:t xml:space="preserve"> </w:t>
      </w:r>
      <w:r w:rsidR="00BF3004" w:rsidRPr="00AE028A">
        <w:rPr>
          <w:rFonts w:ascii="Arial Narrow" w:hAnsi="Arial Narrow" w:cs="Calibri"/>
          <w:color w:val="000000" w:themeColor="text1"/>
          <w:lang w:val="en-US"/>
        </w:rPr>
        <w:t>tersebut.</w:t>
      </w:r>
    </w:p>
    <w:p w14:paraId="5A177AC0" w14:textId="5073C674" w:rsidR="00BF3004" w:rsidRPr="00AE028A" w:rsidRDefault="00BF3004" w:rsidP="00C075D3">
      <w:pPr>
        <w:widowControl w:val="0"/>
        <w:tabs>
          <w:tab w:val="left" w:pos="810"/>
        </w:tabs>
        <w:autoSpaceDE w:val="0"/>
        <w:autoSpaceDN w:val="0"/>
        <w:adjustRightInd w:val="0"/>
        <w:spacing w:after="0" w:line="240" w:lineRule="auto"/>
        <w:ind w:left="810"/>
        <w:jc w:val="both"/>
        <w:rPr>
          <w:rFonts w:ascii="Arial Narrow" w:hAnsi="Arial Narrow" w:cs="Calibri"/>
          <w:color w:val="000000" w:themeColor="text1"/>
          <w:lang w:val="en-US"/>
        </w:rPr>
      </w:pPr>
    </w:p>
    <w:p w14:paraId="062C6416" w14:textId="3B901D32" w:rsidR="00E3616C" w:rsidRPr="00AE028A" w:rsidRDefault="00BF3004" w:rsidP="00E3616C">
      <w:pPr>
        <w:widowControl w:val="0"/>
        <w:numPr>
          <w:ilvl w:val="1"/>
          <w:numId w:val="18"/>
        </w:numPr>
        <w:tabs>
          <w:tab w:val="left" w:pos="810"/>
        </w:tabs>
        <w:autoSpaceDE w:val="0"/>
        <w:autoSpaceDN w:val="0"/>
        <w:adjustRightInd w:val="0"/>
        <w:spacing w:after="0" w:line="240" w:lineRule="auto"/>
        <w:ind w:left="810" w:hanging="720"/>
        <w:jc w:val="both"/>
        <w:rPr>
          <w:ins w:id="138" w:author="Radit Trianggara Putranto" w:date="2022-03-01T16:51:00Z"/>
          <w:rFonts w:ascii="Arial Narrow" w:hAnsi="Arial Narrow" w:cs="Calibri"/>
          <w:color w:val="000000" w:themeColor="text1"/>
          <w:lang w:val="en-US"/>
        </w:rPr>
      </w:pPr>
      <w:del w:id="139" w:author="Radit Trianggara Putranto" w:date="2022-03-01T16:43:00Z">
        <w:r w:rsidRPr="00E3616C" w:rsidDel="00E3616C">
          <w:rPr>
            <w:rFonts w:ascii="Arial Narrow" w:hAnsi="Arial Narrow" w:cs="Calibri"/>
            <w:b/>
            <w:color w:val="000000" w:themeColor="text1"/>
            <w:lang w:val="en-US"/>
            <w:rPrChange w:id="140" w:author="Radit Trianggara Putranto" w:date="2022-03-01T16:43:00Z">
              <w:rPr>
                <w:rFonts w:ascii="Arial Narrow" w:hAnsi="Arial Narrow" w:cs="Calibri"/>
                <w:color w:val="000000" w:themeColor="text1"/>
                <w:lang w:val="en-US"/>
              </w:rPr>
            </w:rPrChange>
          </w:rPr>
          <w:delText xml:space="preserve">Pihak </w:delText>
        </w:r>
      </w:del>
      <w:ins w:id="141" w:author="Radit Trianggara Putranto" w:date="2022-03-01T16:43:00Z">
        <w:r w:rsidR="00E3616C" w:rsidRPr="00E3616C">
          <w:rPr>
            <w:rFonts w:ascii="Arial Narrow" w:hAnsi="Arial Narrow" w:cs="Calibri"/>
            <w:b/>
            <w:color w:val="000000" w:themeColor="text1"/>
            <w:lang w:val="en-US"/>
            <w:rPrChange w:id="142" w:author="Radit Trianggara Putranto" w:date="2022-03-01T16:43:00Z">
              <w:rPr>
                <w:rFonts w:ascii="Arial Narrow" w:hAnsi="Arial Narrow" w:cs="Calibri"/>
                <w:color w:val="000000" w:themeColor="text1"/>
                <w:lang w:val="en-US"/>
              </w:rPr>
            </w:rPrChange>
          </w:rPr>
          <w:t xml:space="preserve">PIHAK </w:t>
        </w:r>
      </w:ins>
      <w:r w:rsidRPr="00AE028A">
        <w:rPr>
          <w:rFonts w:ascii="Arial Narrow" w:hAnsi="Arial Narrow" w:cs="Calibri"/>
          <w:color w:val="000000" w:themeColor="text1"/>
          <w:lang w:val="en-US"/>
        </w:rPr>
        <w:t xml:space="preserve">Yang Menerima </w:t>
      </w:r>
      <w:proofErr w:type="gramStart"/>
      <w:r w:rsidRPr="00AE028A">
        <w:rPr>
          <w:rFonts w:ascii="Arial Narrow" w:hAnsi="Arial Narrow" w:cs="Calibri"/>
          <w:color w:val="000000" w:themeColor="text1"/>
          <w:lang w:val="en-US"/>
        </w:rPr>
        <w:t>akan</w:t>
      </w:r>
      <w:proofErr w:type="gramEnd"/>
      <w:r w:rsidRPr="00AE028A">
        <w:rPr>
          <w:rFonts w:ascii="Arial Narrow" w:hAnsi="Arial Narrow" w:cs="Calibri"/>
          <w:color w:val="000000" w:themeColor="text1"/>
          <w:lang w:val="en-US"/>
        </w:rPr>
        <w:t xml:space="preserve"> bertanggung jawab atas keputusan</w:t>
      </w:r>
      <w:del w:id="143" w:author="Radit Trianggara Putranto" w:date="2022-03-01T16:52:00Z">
        <w:r w:rsidRPr="00AE028A" w:rsidDel="00E3616C">
          <w:rPr>
            <w:rFonts w:ascii="Arial Narrow" w:hAnsi="Arial Narrow" w:cs="Calibri"/>
            <w:color w:val="000000" w:themeColor="text1"/>
            <w:lang w:val="en-US"/>
          </w:rPr>
          <w:delText>nya</w:delText>
        </w:r>
      </w:del>
      <w:r w:rsidRPr="00AE028A">
        <w:rPr>
          <w:rFonts w:ascii="Arial Narrow" w:hAnsi="Arial Narrow" w:cs="Calibri"/>
          <w:color w:val="000000" w:themeColor="text1"/>
          <w:lang w:val="en-US"/>
        </w:rPr>
        <w:t xml:space="preserve"> terkait</w:t>
      </w:r>
      <w:ins w:id="144" w:author="Radit Trianggara Putranto" w:date="2022-03-01T16:52:00Z">
        <w:r w:rsidR="00E3616C">
          <w:rPr>
            <w:rFonts w:ascii="Arial Narrow" w:hAnsi="Arial Narrow" w:cs="Calibri"/>
            <w:color w:val="000000" w:themeColor="text1"/>
            <w:lang w:val="en-US"/>
          </w:rPr>
          <w:t xml:space="preserve"> pernyataan</w:t>
        </w:r>
      </w:ins>
      <w:ins w:id="145" w:author="Radit Trianggara Putranto" w:date="2022-03-01T16:53:00Z">
        <w:r w:rsidR="00203CBE">
          <w:rPr>
            <w:rFonts w:ascii="Arial Narrow" w:hAnsi="Arial Narrow" w:cs="Calibri"/>
            <w:color w:val="000000" w:themeColor="text1"/>
            <w:lang w:val="en-US"/>
          </w:rPr>
          <w:t xml:space="preserve"> atau</w:t>
        </w:r>
        <w:r w:rsidR="00E3616C">
          <w:rPr>
            <w:rFonts w:ascii="Arial Narrow" w:hAnsi="Arial Narrow" w:cs="Calibri"/>
            <w:color w:val="000000" w:themeColor="text1"/>
            <w:lang w:val="en-US"/>
          </w:rPr>
          <w:t xml:space="preserve"> jaminan</w:t>
        </w:r>
      </w:ins>
      <w:r w:rsidRPr="00AE028A">
        <w:rPr>
          <w:rFonts w:ascii="Arial Narrow" w:hAnsi="Arial Narrow" w:cs="Calibri"/>
          <w:color w:val="000000" w:themeColor="text1"/>
          <w:lang w:val="en-US"/>
        </w:rPr>
        <w:t xml:space="preserve"> </w:t>
      </w:r>
      <w:ins w:id="146" w:author="Radit Trianggara Putranto" w:date="2022-03-01T16:51:00Z">
        <w:r w:rsidR="00E3616C" w:rsidRPr="00AE028A">
          <w:rPr>
            <w:rFonts w:ascii="Arial Narrow" w:hAnsi="Arial Narrow" w:cs="Calibri"/>
            <w:color w:val="000000" w:themeColor="text1"/>
            <w:lang w:val="en-US"/>
          </w:rPr>
          <w:t>keakuratan, kehandalan atau kelengkapa</w:t>
        </w:r>
        <w:r w:rsidR="00E3616C">
          <w:rPr>
            <w:rFonts w:ascii="Arial Narrow" w:hAnsi="Arial Narrow" w:cs="Calibri"/>
            <w:color w:val="000000" w:themeColor="text1"/>
            <w:lang w:val="en-US"/>
          </w:rPr>
          <w:t xml:space="preserve">n dari setiap Informasi Rahasia </w:t>
        </w:r>
        <w:r w:rsidR="00E3616C" w:rsidRPr="00AE028A">
          <w:rPr>
            <w:rFonts w:ascii="Arial Narrow" w:hAnsi="Arial Narrow" w:cs="Calibri"/>
            <w:color w:val="000000" w:themeColor="text1"/>
            <w:lang w:val="en-US"/>
          </w:rPr>
          <w:t>yang dibuat oleh setiap orang</w:t>
        </w:r>
      </w:ins>
      <w:ins w:id="147" w:author="Radit Trianggara Putranto" w:date="2022-03-01T16:53:00Z">
        <w:r w:rsidR="00203CBE">
          <w:rPr>
            <w:rFonts w:ascii="Arial Narrow" w:hAnsi="Arial Narrow" w:cs="Calibri"/>
            <w:color w:val="000000" w:themeColor="text1"/>
            <w:lang w:val="en-US"/>
          </w:rPr>
          <w:t>.</w:t>
        </w:r>
      </w:ins>
    </w:p>
    <w:p w14:paraId="2CB24A79" w14:textId="3D979816" w:rsidR="00BF3004" w:rsidRPr="00AE028A" w:rsidRDefault="00E3616C">
      <w:pPr>
        <w:widowControl w:val="0"/>
        <w:tabs>
          <w:tab w:val="left" w:pos="810"/>
        </w:tabs>
        <w:autoSpaceDE w:val="0"/>
        <w:autoSpaceDN w:val="0"/>
        <w:adjustRightInd w:val="0"/>
        <w:spacing w:after="0" w:line="240" w:lineRule="auto"/>
        <w:ind w:left="810"/>
        <w:jc w:val="both"/>
        <w:rPr>
          <w:rFonts w:ascii="Arial Narrow" w:hAnsi="Arial Narrow" w:cs="Calibri"/>
          <w:color w:val="000000" w:themeColor="text1"/>
          <w:lang w:val="en-US"/>
        </w:rPr>
        <w:pPrChange w:id="148" w:author="Radit Trianggara Putranto" w:date="2022-03-01T16:51:00Z">
          <w:pPr>
            <w:widowControl w:val="0"/>
            <w:numPr>
              <w:ilvl w:val="1"/>
              <w:numId w:val="18"/>
            </w:numPr>
            <w:tabs>
              <w:tab w:val="left" w:pos="810"/>
            </w:tabs>
            <w:autoSpaceDE w:val="0"/>
            <w:autoSpaceDN w:val="0"/>
            <w:adjustRightInd w:val="0"/>
            <w:spacing w:after="0" w:line="240" w:lineRule="auto"/>
            <w:ind w:left="810" w:hanging="720"/>
            <w:jc w:val="both"/>
          </w:pPr>
        </w:pPrChange>
      </w:pPr>
      <w:ins w:id="149" w:author="Radit Trianggara Putranto" w:date="2022-03-01T16:50:00Z">
        <w:r>
          <w:rPr>
            <w:rFonts w:ascii="Arial Narrow" w:hAnsi="Arial Narrow" w:cs="Calibri"/>
            <w:color w:val="000000" w:themeColor="text1"/>
            <w:lang w:val="en-US"/>
          </w:rPr>
          <w:t xml:space="preserve"> </w:t>
        </w:r>
      </w:ins>
      <w:del w:id="150" w:author="Radit Trianggara Putranto" w:date="2022-03-01T16:47:00Z">
        <w:r w:rsidR="00BF3004" w:rsidRPr="00E3616C" w:rsidDel="00E3616C">
          <w:rPr>
            <w:rFonts w:ascii="Arial Narrow" w:hAnsi="Arial Narrow" w:cs="Calibri"/>
            <w:strike/>
            <w:color w:val="000000" w:themeColor="text1"/>
            <w:lang w:val="en-US"/>
            <w:rPrChange w:id="151" w:author="Radit Trianggara Putranto" w:date="2022-03-01T16:49:00Z">
              <w:rPr>
                <w:rFonts w:ascii="Arial Narrow" w:hAnsi="Arial Narrow" w:cs="Calibri"/>
                <w:color w:val="000000" w:themeColor="text1"/>
                <w:lang w:val="en-US"/>
              </w:rPr>
            </w:rPrChange>
          </w:rPr>
          <w:delText>Potensi Proyek</w:delText>
        </w:r>
      </w:del>
      <w:del w:id="152" w:author="Radit Trianggara Putranto" w:date="2022-03-01T16:54:00Z">
        <w:r w:rsidR="00BF3004" w:rsidRPr="00E3616C" w:rsidDel="00203CBE">
          <w:rPr>
            <w:rFonts w:ascii="Arial Narrow" w:hAnsi="Arial Narrow" w:cs="Calibri"/>
            <w:strike/>
            <w:color w:val="000000" w:themeColor="text1"/>
            <w:lang w:val="en-US"/>
            <w:rPrChange w:id="153" w:author="Radit Trianggara Putranto" w:date="2022-03-01T16:49:00Z">
              <w:rPr>
                <w:rFonts w:ascii="Arial Narrow" w:hAnsi="Arial Narrow" w:cs="Calibri"/>
                <w:color w:val="000000" w:themeColor="text1"/>
                <w:lang w:val="en-US"/>
              </w:rPr>
            </w:rPrChange>
          </w:rPr>
          <w:delText xml:space="preserve"> dan </w:delText>
        </w:r>
      </w:del>
      <w:del w:id="154" w:author="Radit Trianggara Putranto" w:date="2022-03-01T16:43:00Z">
        <w:r w:rsidR="00BF3004" w:rsidRPr="00E3616C" w:rsidDel="00E3616C">
          <w:rPr>
            <w:rFonts w:ascii="Arial Narrow" w:hAnsi="Arial Narrow" w:cs="Calibri"/>
            <w:strike/>
            <w:color w:val="000000" w:themeColor="text1"/>
            <w:lang w:val="en-US"/>
            <w:rPrChange w:id="155" w:author="Radit Trianggara Putranto" w:date="2022-03-01T16:49:00Z">
              <w:rPr>
                <w:rFonts w:ascii="Arial Narrow" w:hAnsi="Arial Narrow" w:cs="Calibri"/>
                <w:color w:val="000000" w:themeColor="text1"/>
                <w:lang w:val="en-US"/>
              </w:rPr>
            </w:rPrChange>
          </w:rPr>
          <w:delText>Pihak</w:delText>
        </w:r>
      </w:del>
      <w:del w:id="156" w:author="Radit Trianggara Putranto" w:date="2022-03-01T16:54:00Z">
        <w:r w:rsidR="00BF3004" w:rsidRPr="00E3616C" w:rsidDel="00203CBE">
          <w:rPr>
            <w:rFonts w:ascii="Arial Narrow" w:hAnsi="Arial Narrow" w:cs="Calibri"/>
            <w:strike/>
            <w:color w:val="000000" w:themeColor="text1"/>
            <w:lang w:val="en-US"/>
            <w:rPrChange w:id="157" w:author="Radit Trianggara Putranto" w:date="2022-03-01T16:49:00Z">
              <w:rPr>
                <w:rFonts w:ascii="Arial Narrow" w:hAnsi="Arial Narrow" w:cs="Calibri"/>
                <w:color w:val="000000" w:themeColor="text1"/>
                <w:lang w:val="en-US"/>
              </w:rPr>
            </w:rPrChange>
          </w:rPr>
          <w:delText xml:space="preserve"> Yang Menerima</w:delText>
        </w:r>
        <w:r w:rsidR="00BF3004" w:rsidRPr="00AE028A" w:rsidDel="00203CBE">
          <w:rPr>
            <w:rFonts w:ascii="Arial Narrow" w:hAnsi="Arial Narrow" w:cs="Calibri"/>
            <w:color w:val="000000" w:themeColor="text1"/>
            <w:lang w:val="en-US"/>
          </w:rPr>
          <w:delText xml:space="preserve"> mengetahui dan menyepakati bahwa tidak ada pernyataan atau jaminan yang dibuat oleh setiap orang mengenai keakuratan, kehandalan atau kelengkapan dari setiap Informasi Rahasia.</w:delText>
        </w:r>
      </w:del>
    </w:p>
    <w:p w14:paraId="4EDFDBEC" w14:textId="77777777" w:rsidR="00BF3004" w:rsidRPr="00AE028A" w:rsidRDefault="00BF3004" w:rsidP="00BF3004">
      <w:pPr>
        <w:widowControl w:val="0"/>
        <w:tabs>
          <w:tab w:val="left" w:pos="810"/>
        </w:tabs>
        <w:autoSpaceDE w:val="0"/>
        <w:autoSpaceDN w:val="0"/>
        <w:adjustRightInd w:val="0"/>
        <w:spacing w:after="0" w:line="240" w:lineRule="auto"/>
        <w:ind w:left="810"/>
        <w:jc w:val="both"/>
        <w:rPr>
          <w:rFonts w:ascii="Arial Narrow" w:hAnsi="Arial Narrow" w:cs="Calibri"/>
          <w:color w:val="000000" w:themeColor="text1"/>
          <w:lang w:val="en-US"/>
        </w:rPr>
      </w:pPr>
    </w:p>
    <w:p w14:paraId="52841B84" w14:textId="22BCE43A" w:rsidR="00BF3004" w:rsidRPr="00AE028A" w:rsidRDefault="00BF3004" w:rsidP="00AE028A">
      <w:pPr>
        <w:widowControl w:val="0"/>
        <w:numPr>
          <w:ilvl w:val="1"/>
          <w:numId w:val="18"/>
        </w:numPr>
        <w:tabs>
          <w:tab w:val="left" w:pos="810"/>
        </w:tabs>
        <w:autoSpaceDE w:val="0"/>
        <w:autoSpaceDN w:val="0"/>
        <w:adjustRightInd w:val="0"/>
        <w:spacing w:after="0" w:line="240" w:lineRule="auto"/>
        <w:ind w:left="810" w:hanging="720"/>
        <w:jc w:val="both"/>
        <w:rPr>
          <w:rFonts w:ascii="Arial Narrow" w:hAnsi="Arial Narrow" w:cs="Calibri"/>
          <w:color w:val="000000" w:themeColor="text1"/>
          <w:lang w:val="en-US"/>
        </w:rPr>
      </w:pPr>
      <w:r w:rsidRPr="00AE028A">
        <w:rPr>
          <w:rFonts w:ascii="Arial Narrow" w:hAnsi="Arial Narrow" w:cs="Calibri"/>
          <w:color w:val="000000" w:themeColor="text1"/>
          <w:lang w:val="en-US"/>
        </w:rPr>
        <w:t xml:space="preserve">Semua Informasi Rahasia tetap menjadi milik </w:t>
      </w:r>
      <w:r w:rsidR="00AE028A" w:rsidRPr="00AE028A">
        <w:rPr>
          <w:rFonts w:ascii="Arial Narrow" w:hAnsi="Arial Narrow" w:cs="Calibri"/>
          <w:b/>
          <w:color w:val="000000" w:themeColor="text1"/>
          <w:lang w:val="en-US"/>
        </w:rPr>
        <w:t>PIHAK</w:t>
      </w:r>
      <w:r w:rsidR="00AE028A" w:rsidRPr="00AE028A">
        <w:rPr>
          <w:rFonts w:ascii="Arial Narrow" w:hAnsi="Arial Narrow" w:cs="Calibri"/>
          <w:color w:val="000000" w:themeColor="text1"/>
          <w:lang w:val="en-US"/>
        </w:rPr>
        <w:t xml:space="preserve"> </w:t>
      </w:r>
      <w:r w:rsidRPr="00AE028A">
        <w:rPr>
          <w:rFonts w:ascii="Arial Narrow" w:hAnsi="Arial Narrow" w:cs="Calibri"/>
          <w:color w:val="000000" w:themeColor="text1"/>
          <w:lang w:val="en-US"/>
        </w:rPr>
        <w:t xml:space="preserve">Yang Mengungkapkan atau Afiliasi yang terkait dan </w:t>
      </w:r>
      <w:r w:rsidRPr="00AE028A">
        <w:rPr>
          <w:rFonts w:ascii="Arial Narrow" w:hAnsi="Arial Narrow" w:cs="Calibri"/>
          <w:color w:val="000000" w:themeColor="text1"/>
          <w:lang w:val="en-US"/>
        </w:rPr>
        <w:lastRenderedPageBreak/>
        <w:t xml:space="preserve">dapat diungkapkan oleh </w:t>
      </w:r>
      <w:r w:rsidR="00AE028A" w:rsidRPr="00AE028A">
        <w:rPr>
          <w:rFonts w:ascii="Arial Narrow" w:hAnsi="Arial Narrow" w:cs="Calibri"/>
          <w:b/>
          <w:color w:val="000000" w:themeColor="text1"/>
          <w:lang w:val="en-US"/>
        </w:rPr>
        <w:t>PIHAK</w:t>
      </w:r>
      <w:r w:rsidR="00AE028A" w:rsidRPr="00AE028A">
        <w:rPr>
          <w:rFonts w:ascii="Arial Narrow" w:hAnsi="Arial Narrow" w:cs="Calibri"/>
          <w:color w:val="000000" w:themeColor="text1"/>
          <w:lang w:val="en-US"/>
        </w:rPr>
        <w:t xml:space="preserve"> </w:t>
      </w:r>
      <w:r w:rsidRPr="00AE028A">
        <w:rPr>
          <w:rFonts w:ascii="Arial Narrow" w:hAnsi="Arial Narrow" w:cs="Calibri"/>
          <w:color w:val="000000" w:themeColor="text1"/>
          <w:lang w:val="en-US"/>
        </w:rPr>
        <w:t xml:space="preserve">Yang Mengungkapkan atau Afiliasi terkait kepada </w:t>
      </w:r>
      <w:r w:rsidR="00AE028A" w:rsidRPr="00AE028A">
        <w:rPr>
          <w:rFonts w:ascii="Arial Narrow" w:hAnsi="Arial Narrow" w:cs="Calibri"/>
          <w:b/>
          <w:color w:val="000000" w:themeColor="text1"/>
          <w:lang w:val="en-US"/>
        </w:rPr>
        <w:t>PIHAK</w:t>
      </w:r>
      <w:r w:rsidR="00AE028A" w:rsidRPr="00AE028A">
        <w:rPr>
          <w:rFonts w:ascii="Arial Narrow" w:hAnsi="Arial Narrow" w:cs="Calibri"/>
          <w:color w:val="000000" w:themeColor="text1"/>
          <w:lang w:val="en-US"/>
        </w:rPr>
        <w:t xml:space="preserve"> </w:t>
      </w:r>
      <w:r w:rsidRPr="00AE028A">
        <w:rPr>
          <w:rFonts w:ascii="Arial Narrow" w:hAnsi="Arial Narrow" w:cs="Calibri"/>
          <w:color w:val="000000" w:themeColor="text1"/>
          <w:lang w:val="en-US"/>
        </w:rPr>
        <w:t xml:space="preserve">lain. Tidak ada satupun ketentuan dalam </w:t>
      </w:r>
      <w:r w:rsidR="00AE028A">
        <w:rPr>
          <w:rFonts w:ascii="Arial Narrow" w:hAnsi="Arial Narrow" w:cs="Calibri"/>
          <w:color w:val="000000" w:themeColor="text1"/>
        </w:rPr>
        <w:t>Nota Kesepahamam</w:t>
      </w:r>
      <w:r w:rsidR="00AE028A" w:rsidRPr="00AE028A">
        <w:rPr>
          <w:rFonts w:ascii="Arial Narrow" w:hAnsi="Arial Narrow" w:cs="Calibri"/>
          <w:color w:val="000000" w:themeColor="text1"/>
          <w:lang w:val="en-US"/>
        </w:rPr>
        <w:t xml:space="preserve"> </w:t>
      </w:r>
      <w:r w:rsidRPr="00AE028A">
        <w:rPr>
          <w:rFonts w:ascii="Arial Narrow" w:hAnsi="Arial Narrow" w:cs="Calibri"/>
          <w:color w:val="000000" w:themeColor="text1"/>
          <w:lang w:val="en-US"/>
        </w:rPr>
        <w:t xml:space="preserve">ini yang dimaksudkan untuk memberikan hak atas Informasi Rahasia kecuali secara tegas diatur dalam </w:t>
      </w:r>
      <w:r w:rsidR="00AE028A">
        <w:rPr>
          <w:rFonts w:ascii="Arial Narrow" w:hAnsi="Arial Narrow" w:cs="Calibri"/>
          <w:color w:val="000000" w:themeColor="text1"/>
        </w:rPr>
        <w:t>Nota Kesepahama</w:t>
      </w:r>
      <w:ins w:id="158" w:author="Radit Trianggara Putranto" w:date="2022-03-01T16:55:00Z">
        <w:r w:rsidR="00203CBE">
          <w:rPr>
            <w:rFonts w:ascii="Arial Narrow" w:hAnsi="Arial Narrow" w:cs="Calibri"/>
            <w:color w:val="000000" w:themeColor="text1"/>
            <w:lang w:val="en-US"/>
          </w:rPr>
          <w:t>n</w:t>
        </w:r>
      </w:ins>
      <w:del w:id="159" w:author="Radit Trianggara Putranto" w:date="2022-03-01T16:55:00Z">
        <w:r w:rsidR="00AE028A" w:rsidDel="00203CBE">
          <w:rPr>
            <w:rFonts w:ascii="Arial Narrow" w:hAnsi="Arial Narrow" w:cs="Calibri"/>
            <w:color w:val="000000" w:themeColor="text1"/>
          </w:rPr>
          <w:delText>m</w:delText>
        </w:r>
      </w:del>
      <w:r w:rsidR="00AE028A" w:rsidRPr="00AE028A">
        <w:rPr>
          <w:rFonts w:ascii="Arial Narrow" w:hAnsi="Arial Narrow" w:cs="Calibri"/>
          <w:color w:val="000000" w:themeColor="text1"/>
          <w:lang w:val="en-US"/>
        </w:rPr>
        <w:t xml:space="preserve"> </w:t>
      </w:r>
      <w:r w:rsidRPr="00AE028A">
        <w:rPr>
          <w:rFonts w:ascii="Arial Narrow" w:hAnsi="Arial Narrow" w:cs="Calibri"/>
          <w:color w:val="000000" w:themeColor="text1"/>
          <w:lang w:val="en-US"/>
        </w:rPr>
        <w:t>ini.</w:t>
      </w:r>
    </w:p>
    <w:p w14:paraId="28044662" w14:textId="77777777" w:rsidR="00C075D3" w:rsidRPr="00AE028A" w:rsidRDefault="00C075D3" w:rsidP="006278F6">
      <w:pPr>
        <w:widowControl w:val="0"/>
        <w:autoSpaceDE w:val="0"/>
        <w:autoSpaceDN w:val="0"/>
        <w:adjustRightInd w:val="0"/>
        <w:spacing w:after="0" w:line="240" w:lineRule="auto"/>
        <w:ind w:left="1440" w:hanging="630"/>
        <w:jc w:val="both"/>
        <w:rPr>
          <w:rFonts w:ascii="Arial Narrow" w:hAnsi="Arial Narrow" w:cs="Calibri"/>
          <w:color w:val="000000" w:themeColor="text1"/>
          <w:spacing w:val="1"/>
          <w:position w:val="1"/>
          <w:lang w:val="en-US"/>
        </w:rPr>
      </w:pPr>
    </w:p>
    <w:p w14:paraId="333DC7E3" w14:textId="5725ABDD" w:rsidR="0069099B" w:rsidRPr="00AE028A" w:rsidRDefault="0069099B" w:rsidP="00AE028A">
      <w:pPr>
        <w:widowControl w:val="0"/>
        <w:numPr>
          <w:ilvl w:val="1"/>
          <w:numId w:val="18"/>
        </w:numPr>
        <w:tabs>
          <w:tab w:val="left" w:pos="810"/>
        </w:tabs>
        <w:autoSpaceDE w:val="0"/>
        <w:autoSpaceDN w:val="0"/>
        <w:adjustRightInd w:val="0"/>
        <w:spacing w:after="0" w:line="240" w:lineRule="auto"/>
        <w:ind w:left="810" w:hanging="720"/>
        <w:jc w:val="both"/>
        <w:rPr>
          <w:rFonts w:ascii="Arial Narrow" w:hAnsi="Arial Narrow" w:cs="Calibri"/>
          <w:color w:val="000000" w:themeColor="text1"/>
        </w:rPr>
      </w:pPr>
      <w:r w:rsidRPr="00AE028A">
        <w:rPr>
          <w:rFonts w:ascii="Arial Narrow" w:hAnsi="Arial Narrow" w:cs="Calibri"/>
          <w:color w:val="000000" w:themeColor="text1"/>
        </w:rPr>
        <w:t>I</w:t>
      </w:r>
      <w:r w:rsidRPr="00AE028A">
        <w:rPr>
          <w:rFonts w:ascii="Arial Narrow" w:hAnsi="Arial Narrow" w:cs="Calibri"/>
          <w:color w:val="000000" w:themeColor="text1"/>
          <w:spacing w:val="-1"/>
        </w:rPr>
        <w:t>n</w:t>
      </w:r>
      <w:r w:rsidRPr="00AE028A">
        <w:rPr>
          <w:rFonts w:ascii="Arial Narrow" w:hAnsi="Arial Narrow" w:cs="Calibri"/>
          <w:color w:val="000000" w:themeColor="text1"/>
        </w:rPr>
        <w:t>f</w:t>
      </w:r>
      <w:r w:rsidRPr="00AE028A">
        <w:rPr>
          <w:rFonts w:ascii="Arial Narrow" w:hAnsi="Arial Narrow" w:cs="Calibri"/>
          <w:color w:val="000000" w:themeColor="text1"/>
          <w:spacing w:val="1"/>
        </w:rPr>
        <w:t>o</w:t>
      </w:r>
      <w:r w:rsidRPr="00AE028A">
        <w:rPr>
          <w:rFonts w:ascii="Arial Narrow" w:hAnsi="Arial Narrow" w:cs="Calibri"/>
          <w:color w:val="000000" w:themeColor="text1"/>
        </w:rPr>
        <w:t>r</w:t>
      </w:r>
      <w:r w:rsidRPr="00AE028A">
        <w:rPr>
          <w:rFonts w:ascii="Arial Narrow" w:hAnsi="Arial Narrow" w:cs="Calibri"/>
          <w:color w:val="000000" w:themeColor="text1"/>
          <w:spacing w:val="1"/>
        </w:rPr>
        <w:t>m</w:t>
      </w:r>
      <w:r w:rsidRPr="00AE028A">
        <w:rPr>
          <w:rFonts w:ascii="Arial Narrow" w:hAnsi="Arial Narrow" w:cs="Calibri"/>
          <w:color w:val="000000" w:themeColor="text1"/>
        </w:rPr>
        <w:t>asi</w:t>
      </w:r>
      <w:r w:rsidRPr="00AE028A">
        <w:rPr>
          <w:rFonts w:ascii="Arial Narrow" w:hAnsi="Arial Narrow" w:cs="Calibri"/>
          <w:color w:val="000000" w:themeColor="text1"/>
          <w:spacing w:val="41"/>
        </w:rPr>
        <w:t xml:space="preserve"> </w:t>
      </w:r>
      <w:r w:rsidRPr="00AE028A">
        <w:rPr>
          <w:rFonts w:ascii="Arial Narrow" w:hAnsi="Arial Narrow" w:cs="Calibri"/>
          <w:color w:val="000000" w:themeColor="text1"/>
        </w:rPr>
        <w:t>Ra</w:t>
      </w:r>
      <w:r w:rsidRPr="00AE028A">
        <w:rPr>
          <w:rFonts w:ascii="Arial Narrow" w:hAnsi="Arial Narrow" w:cs="Calibri"/>
          <w:color w:val="000000" w:themeColor="text1"/>
          <w:spacing w:val="-1"/>
        </w:rPr>
        <w:t>h</w:t>
      </w:r>
      <w:r w:rsidRPr="00AE028A">
        <w:rPr>
          <w:rFonts w:ascii="Arial Narrow" w:hAnsi="Arial Narrow" w:cs="Calibri"/>
          <w:color w:val="000000" w:themeColor="text1"/>
        </w:rPr>
        <w:t>asia</w:t>
      </w:r>
      <w:r w:rsidRPr="00AE028A">
        <w:rPr>
          <w:rFonts w:ascii="Arial Narrow" w:hAnsi="Arial Narrow" w:cs="Calibri"/>
          <w:color w:val="000000" w:themeColor="text1"/>
          <w:spacing w:val="41"/>
        </w:rPr>
        <w:t xml:space="preserve"> </w:t>
      </w:r>
      <w:r w:rsidRPr="00AE028A">
        <w:rPr>
          <w:rFonts w:ascii="Arial Narrow" w:hAnsi="Arial Narrow" w:cs="Calibri"/>
          <w:color w:val="000000" w:themeColor="text1"/>
          <w:spacing w:val="-2"/>
        </w:rPr>
        <w:t>t</w:t>
      </w:r>
      <w:r w:rsidRPr="00AE028A">
        <w:rPr>
          <w:rFonts w:ascii="Arial Narrow" w:hAnsi="Arial Narrow" w:cs="Calibri"/>
          <w:color w:val="000000" w:themeColor="text1"/>
        </w:rPr>
        <w:t>e</w:t>
      </w:r>
      <w:r w:rsidRPr="00AE028A">
        <w:rPr>
          <w:rFonts w:ascii="Arial Narrow" w:hAnsi="Arial Narrow" w:cs="Calibri"/>
          <w:color w:val="000000" w:themeColor="text1"/>
          <w:spacing w:val="1"/>
        </w:rPr>
        <w:t>t</w:t>
      </w:r>
      <w:r w:rsidRPr="00AE028A">
        <w:rPr>
          <w:rFonts w:ascii="Arial Narrow" w:hAnsi="Arial Narrow" w:cs="Calibri"/>
          <w:color w:val="000000" w:themeColor="text1"/>
        </w:rPr>
        <w:t>ap</w:t>
      </w:r>
      <w:r w:rsidRPr="00AE028A">
        <w:rPr>
          <w:rFonts w:ascii="Arial Narrow" w:hAnsi="Arial Narrow" w:cs="Calibri"/>
          <w:color w:val="000000" w:themeColor="text1"/>
          <w:spacing w:val="41"/>
        </w:rPr>
        <w:t xml:space="preserve"> </w:t>
      </w:r>
      <w:r w:rsidRPr="00AE028A">
        <w:rPr>
          <w:rFonts w:ascii="Arial Narrow" w:hAnsi="Arial Narrow" w:cs="Calibri"/>
          <w:color w:val="000000" w:themeColor="text1"/>
          <w:spacing w:val="-2"/>
        </w:rPr>
        <w:t>t</w:t>
      </w:r>
      <w:r w:rsidRPr="00AE028A">
        <w:rPr>
          <w:rFonts w:ascii="Arial Narrow" w:hAnsi="Arial Narrow" w:cs="Calibri"/>
          <w:color w:val="000000" w:themeColor="text1"/>
        </w:rPr>
        <w:t>erus</w:t>
      </w:r>
      <w:r w:rsidRPr="00AE028A">
        <w:rPr>
          <w:rFonts w:ascii="Arial Narrow" w:hAnsi="Arial Narrow" w:cs="Calibri"/>
          <w:color w:val="000000" w:themeColor="text1"/>
          <w:spacing w:val="41"/>
        </w:rPr>
        <w:t xml:space="preserve"> </w:t>
      </w:r>
      <w:r w:rsidRPr="00AE028A">
        <w:rPr>
          <w:rFonts w:ascii="Arial Narrow" w:hAnsi="Arial Narrow" w:cs="Calibri"/>
          <w:color w:val="000000" w:themeColor="text1"/>
          <w:spacing w:val="-1"/>
        </w:rPr>
        <w:t>b</w:t>
      </w:r>
      <w:r w:rsidRPr="00AE028A">
        <w:rPr>
          <w:rFonts w:ascii="Arial Narrow" w:hAnsi="Arial Narrow" w:cs="Calibri"/>
          <w:color w:val="000000" w:themeColor="text1"/>
        </w:rPr>
        <w:t>erlaku</w:t>
      </w:r>
      <w:r w:rsidRPr="00AE028A">
        <w:rPr>
          <w:rFonts w:ascii="Arial Narrow" w:hAnsi="Arial Narrow" w:cs="Calibri"/>
          <w:color w:val="000000" w:themeColor="text1"/>
          <w:spacing w:val="44"/>
        </w:rPr>
        <w:t xml:space="preserve"> </w:t>
      </w:r>
      <w:r w:rsidRPr="00AE028A">
        <w:rPr>
          <w:rFonts w:ascii="Arial Narrow" w:hAnsi="Arial Narrow" w:cs="Calibri"/>
          <w:color w:val="000000" w:themeColor="text1"/>
        </w:rPr>
        <w:t>sela</w:t>
      </w:r>
      <w:r w:rsidRPr="00AE028A">
        <w:rPr>
          <w:rFonts w:ascii="Arial Narrow" w:hAnsi="Arial Narrow" w:cs="Calibri"/>
          <w:color w:val="000000" w:themeColor="text1"/>
          <w:spacing w:val="1"/>
        </w:rPr>
        <w:t>m</w:t>
      </w:r>
      <w:r w:rsidRPr="00AE028A">
        <w:rPr>
          <w:rFonts w:ascii="Arial Narrow" w:hAnsi="Arial Narrow" w:cs="Calibri"/>
          <w:color w:val="000000" w:themeColor="text1"/>
        </w:rPr>
        <w:t>a</w:t>
      </w:r>
      <w:r w:rsidRPr="00AE028A">
        <w:rPr>
          <w:rFonts w:ascii="Arial Narrow" w:hAnsi="Arial Narrow" w:cs="Calibri"/>
          <w:color w:val="000000" w:themeColor="text1"/>
          <w:spacing w:val="41"/>
        </w:rPr>
        <w:t xml:space="preserve"> </w:t>
      </w:r>
      <w:r w:rsidR="00AE028A" w:rsidRPr="00AE028A">
        <w:rPr>
          <w:rFonts w:ascii="Arial Narrow" w:hAnsi="Arial Narrow" w:cs="Calibri"/>
          <w:color w:val="000000" w:themeColor="text1"/>
        </w:rPr>
        <w:t>2</w:t>
      </w:r>
      <w:r w:rsidRPr="00AE028A">
        <w:rPr>
          <w:rFonts w:ascii="Arial Narrow" w:hAnsi="Arial Narrow" w:cs="Calibri"/>
          <w:color w:val="000000" w:themeColor="text1"/>
          <w:spacing w:val="42"/>
        </w:rPr>
        <w:t xml:space="preserve"> </w:t>
      </w:r>
      <w:r w:rsidRPr="00AE028A">
        <w:rPr>
          <w:rFonts w:ascii="Arial Narrow" w:hAnsi="Arial Narrow" w:cs="Calibri"/>
          <w:color w:val="000000" w:themeColor="text1"/>
        </w:rPr>
        <w:t>(</w:t>
      </w:r>
      <w:r w:rsidR="00AE028A" w:rsidRPr="00AE028A">
        <w:rPr>
          <w:rFonts w:ascii="Arial Narrow" w:hAnsi="Arial Narrow" w:cs="Calibri"/>
          <w:color w:val="000000" w:themeColor="text1"/>
        </w:rPr>
        <w:t>dua</w:t>
      </w:r>
      <w:r w:rsidRPr="00AE028A">
        <w:rPr>
          <w:rFonts w:ascii="Arial Narrow" w:hAnsi="Arial Narrow" w:cs="Calibri"/>
          <w:color w:val="000000" w:themeColor="text1"/>
        </w:rPr>
        <w:t>)</w:t>
      </w:r>
      <w:r w:rsidRPr="00AE028A">
        <w:rPr>
          <w:rFonts w:ascii="Arial Narrow" w:hAnsi="Arial Narrow" w:cs="Calibri"/>
          <w:color w:val="000000" w:themeColor="text1"/>
          <w:spacing w:val="42"/>
        </w:rPr>
        <w:t xml:space="preserve"> </w:t>
      </w:r>
      <w:r w:rsidRPr="00AE028A">
        <w:rPr>
          <w:rFonts w:ascii="Arial Narrow" w:hAnsi="Arial Narrow" w:cs="Calibri"/>
          <w:color w:val="000000" w:themeColor="text1"/>
        </w:rPr>
        <w:t>tah</w:t>
      </w:r>
      <w:r w:rsidRPr="00AE028A">
        <w:rPr>
          <w:rFonts w:ascii="Arial Narrow" w:hAnsi="Arial Narrow" w:cs="Calibri"/>
          <w:color w:val="000000" w:themeColor="text1"/>
          <w:spacing w:val="-1"/>
        </w:rPr>
        <w:t>u</w:t>
      </w:r>
      <w:r w:rsidRPr="00AE028A">
        <w:rPr>
          <w:rFonts w:ascii="Arial Narrow" w:hAnsi="Arial Narrow" w:cs="Calibri"/>
          <w:color w:val="000000" w:themeColor="text1"/>
        </w:rPr>
        <w:t>n</w:t>
      </w:r>
      <w:r w:rsidRPr="00AE028A">
        <w:rPr>
          <w:rFonts w:ascii="Arial Narrow" w:hAnsi="Arial Narrow" w:cs="Calibri"/>
          <w:color w:val="000000" w:themeColor="text1"/>
          <w:spacing w:val="41"/>
        </w:rPr>
        <w:t xml:space="preserve"> </w:t>
      </w:r>
      <w:r w:rsidRPr="00AE028A">
        <w:rPr>
          <w:rFonts w:ascii="Arial Narrow" w:hAnsi="Arial Narrow" w:cs="Calibri"/>
          <w:color w:val="000000" w:themeColor="text1"/>
        </w:rPr>
        <w:t>sejak</w:t>
      </w:r>
      <w:r w:rsidRPr="00AE028A">
        <w:rPr>
          <w:rFonts w:ascii="Arial Narrow" w:hAnsi="Arial Narrow" w:cs="Calibri"/>
          <w:color w:val="000000" w:themeColor="text1"/>
          <w:spacing w:val="42"/>
        </w:rPr>
        <w:t xml:space="preserve"> </w:t>
      </w:r>
      <w:r w:rsidRPr="00AE028A">
        <w:rPr>
          <w:rFonts w:ascii="Arial Narrow" w:hAnsi="Arial Narrow" w:cs="Calibri"/>
          <w:color w:val="000000" w:themeColor="text1"/>
          <w:spacing w:val="-1"/>
        </w:rPr>
        <w:t>b</w:t>
      </w:r>
      <w:r w:rsidRPr="00AE028A">
        <w:rPr>
          <w:rFonts w:ascii="Arial Narrow" w:hAnsi="Arial Narrow" w:cs="Calibri"/>
          <w:color w:val="000000" w:themeColor="text1"/>
        </w:rPr>
        <w:t>erakhir</w:t>
      </w:r>
      <w:r w:rsidRPr="00AE028A">
        <w:rPr>
          <w:rFonts w:ascii="Arial Narrow" w:hAnsi="Arial Narrow" w:cs="Calibri"/>
          <w:color w:val="000000" w:themeColor="text1"/>
          <w:spacing w:val="-1"/>
        </w:rPr>
        <w:t>n</w:t>
      </w:r>
      <w:r w:rsidRPr="00AE028A">
        <w:rPr>
          <w:rFonts w:ascii="Arial Narrow" w:hAnsi="Arial Narrow" w:cs="Calibri"/>
          <w:color w:val="000000" w:themeColor="text1"/>
          <w:spacing w:val="1"/>
        </w:rPr>
        <w:t>y</w:t>
      </w:r>
      <w:r w:rsidRPr="00AE028A">
        <w:rPr>
          <w:rFonts w:ascii="Arial Narrow" w:hAnsi="Arial Narrow" w:cs="Calibri"/>
          <w:color w:val="000000" w:themeColor="text1"/>
        </w:rPr>
        <w:t>a</w:t>
      </w:r>
      <w:r w:rsidRPr="00AE028A">
        <w:rPr>
          <w:rFonts w:ascii="Arial Narrow" w:hAnsi="Arial Narrow" w:cs="Calibri"/>
          <w:color w:val="000000" w:themeColor="text1"/>
          <w:spacing w:val="44"/>
        </w:rPr>
        <w:t xml:space="preserve"> </w:t>
      </w:r>
      <w:r w:rsidRPr="00AE028A">
        <w:rPr>
          <w:rFonts w:ascii="Arial Narrow" w:hAnsi="Arial Narrow" w:cs="Calibri"/>
          <w:color w:val="000000" w:themeColor="text1"/>
          <w:spacing w:val="-1"/>
        </w:rPr>
        <w:t>N</w:t>
      </w:r>
      <w:r w:rsidRPr="00AE028A">
        <w:rPr>
          <w:rFonts w:ascii="Arial Narrow" w:hAnsi="Arial Narrow" w:cs="Calibri"/>
          <w:color w:val="000000" w:themeColor="text1"/>
          <w:spacing w:val="1"/>
        </w:rPr>
        <w:t>o</w:t>
      </w:r>
      <w:r w:rsidRPr="00AE028A">
        <w:rPr>
          <w:rFonts w:ascii="Arial Narrow" w:hAnsi="Arial Narrow" w:cs="Calibri"/>
          <w:color w:val="000000" w:themeColor="text1"/>
        </w:rPr>
        <w:t>ta</w:t>
      </w:r>
      <w:r w:rsidRPr="00AE028A">
        <w:rPr>
          <w:rFonts w:ascii="Arial Narrow" w:hAnsi="Arial Narrow" w:cs="Calibri"/>
          <w:color w:val="000000" w:themeColor="text1"/>
          <w:spacing w:val="-1"/>
        </w:rPr>
        <w:t xml:space="preserve"> </w:t>
      </w:r>
      <w:r w:rsidRPr="00AE028A">
        <w:rPr>
          <w:rFonts w:ascii="Arial Narrow" w:hAnsi="Arial Narrow" w:cs="Calibri"/>
          <w:color w:val="000000" w:themeColor="text1"/>
        </w:rPr>
        <w:t>K</w:t>
      </w:r>
      <w:r w:rsidRPr="00AE028A">
        <w:rPr>
          <w:rFonts w:ascii="Arial Narrow" w:hAnsi="Arial Narrow" w:cs="Calibri"/>
          <w:color w:val="000000" w:themeColor="text1"/>
          <w:spacing w:val="1"/>
        </w:rPr>
        <w:t>e</w:t>
      </w:r>
      <w:r w:rsidRPr="00AE028A">
        <w:rPr>
          <w:rFonts w:ascii="Arial Narrow" w:hAnsi="Arial Narrow" w:cs="Calibri"/>
          <w:color w:val="000000" w:themeColor="text1"/>
        </w:rPr>
        <w:t>sepa</w:t>
      </w:r>
      <w:r w:rsidRPr="00AE028A">
        <w:rPr>
          <w:rFonts w:ascii="Arial Narrow" w:hAnsi="Arial Narrow" w:cs="Calibri"/>
          <w:color w:val="000000" w:themeColor="text1"/>
          <w:spacing w:val="-1"/>
        </w:rPr>
        <w:t>h</w:t>
      </w:r>
      <w:r w:rsidRPr="00AE028A">
        <w:rPr>
          <w:rFonts w:ascii="Arial Narrow" w:hAnsi="Arial Narrow" w:cs="Calibri"/>
          <w:color w:val="000000" w:themeColor="text1"/>
          <w:spacing w:val="-3"/>
        </w:rPr>
        <w:t>a</w:t>
      </w:r>
      <w:r w:rsidRPr="00AE028A">
        <w:rPr>
          <w:rFonts w:ascii="Arial Narrow" w:hAnsi="Arial Narrow" w:cs="Calibri"/>
          <w:color w:val="000000" w:themeColor="text1"/>
          <w:spacing w:val="1"/>
        </w:rPr>
        <w:t>m</w:t>
      </w:r>
      <w:r w:rsidRPr="00AE028A">
        <w:rPr>
          <w:rFonts w:ascii="Arial Narrow" w:hAnsi="Arial Narrow" w:cs="Calibri"/>
          <w:color w:val="000000" w:themeColor="text1"/>
        </w:rPr>
        <w:t>an</w:t>
      </w:r>
      <w:r w:rsidRPr="00AE028A">
        <w:rPr>
          <w:rFonts w:ascii="Arial Narrow" w:hAnsi="Arial Narrow" w:cs="Calibri"/>
          <w:color w:val="000000" w:themeColor="text1"/>
          <w:spacing w:val="-1"/>
        </w:rPr>
        <w:t xml:space="preserve"> </w:t>
      </w:r>
      <w:r w:rsidRPr="00AE028A">
        <w:rPr>
          <w:rFonts w:ascii="Arial Narrow" w:hAnsi="Arial Narrow" w:cs="Calibri"/>
          <w:color w:val="000000" w:themeColor="text1"/>
        </w:rPr>
        <w:t>ini.</w:t>
      </w:r>
    </w:p>
    <w:p w14:paraId="5D6E2309" w14:textId="77777777" w:rsidR="00AE028A" w:rsidRPr="00AE028A" w:rsidRDefault="00AE028A" w:rsidP="00AE028A">
      <w:pPr>
        <w:pStyle w:val="ListParagraph"/>
        <w:widowControl w:val="0"/>
        <w:tabs>
          <w:tab w:val="left" w:pos="810"/>
        </w:tabs>
        <w:autoSpaceDE w:val="0"/>
        <w:autoSpaceDN w:val="0"/>
        <w:adjustRightInd w:val="0"/>
        <w:ind w:left="810"/>
        <w:jc w:val="both"/>
        <w:rPr>
          <w:rFonts w:ascii="Arial Narrow" w:hAnsi="Arial Narrow" w:cs="Calibri"/>
          <w:color w:val="000000" w:themeColor="text1"/>
          <w:sz w:val="22"/>
          <w:szCs w:val="22"/>
        </w:rPr>
      </w:pPr>
    </w:p>
    <w:p w14:paraId="642A1DEA" w14:textId="2AE14A25" w:rsidR="0069099B" w:rsidRPr="00D12BED" w:rsidRDefault="0069099B" w:rsidP="006278F6">
      <w:pPr>
        <w:widowControl w:val="0"/>
        <w:autoSpaceDE w:val="0"/>
        <w:autoSpaceDN w:val="0"/>
        <w:adjustRightInd w:val="0"/>
        <w:spacing w:after="0" w:line="240" w:lineRule="auto"/>
        <w:ind w:left="3920" w:right="4277"/>
        <w:jc w:val="center"/>
        <w:rPr>
          <w:rFonts w:ascii="Arial Narrow" w:hAnsi="Arial Narrow" w:cs="Calibri"/>
          <w:b/>
          <w:bCs/>
          <w:color w:val="000000" w:themeColor="text1"/>
        </w:rPr>
      </w:pPr>
    </w:p>
    <w:p w14:paraId="3ECA7AAA" w14:textId="77777777" w:rsidR="0069099B" w:rsidRPr="00D12BED" w:rsidRDefault="0069099B" w:rsidP="006278F6">
      <w:pPr>
        <w:widowControl w:val="0"/>
        <w:autoSpaceDE w:val="0"/>
        <w:autoSpaceDN w:val="0"/>
        <w:adjustRightInd w:val="0"/>
        <w:spacing w:after="0" w:line="240" w:lineRule="auto"/>
        <w:ind w:left="3920" w:right="4277"/>
        <w:jc w:val="center"/>
        <w:rPr>
          <w:rFonts w:ascii="Arial Narrow" w:hAnsi="Arial Narrow" w:cs="Calibri"/>
          <w:color w:val="000000" w:themeColor="text1"/>
          <w:lang w:val="en-US"/>
        </w:rPr>
      </w:pPr>
      <w:r w:rsidRPr="00D12BED">
        <w:rPr>
          <w:rFonts w:ascii="Arial Narrow" w:hAnsi="Arial Narrow" w:cs="Calibri"/>
          <w:b/>
          <w:bCs/>
          <w:color w:val="000000" w:themeColor="text1"/>
        </w:rPr>
        <w:t>P</w:t>
      </w:r>
      <w:r w:rsidRPr="00D12BED">
        <w:rPr>
          <w:rFonts w:ascii="Arial Narrow" w:hAnsi="Arial Narrow" w:cs="Calibri"/>
          <w:b/>
          <w:bCs/>
          <w:color w:val="000000" w:themeColor="text1"/>
          <w:spacing w:val="-1"/>
        </w:rPr>
        <w:t>a</w:t>
      </w:r>
      <w:r w:rsidRPr="00D12BED">
        <w:rPr>
          <w:rFonts w:ascii="Arial Narrow" w:hAnsi="Arial Narrow" w:cs="Calibri"/>
          <w:b/>
          <w:bCs/>
          <w:color w:val="000000" w:themeColor="text1"/>
        </w:rPr>
        <w:t>s</w:t>
      </w:r>
      <w:r w:rsidRPr="00D12BED">
        <w:rPr>
          <w:rFonts w:ascii="Arial Narrow" w:hAnsi="Arial Narrow" w:cs="Calibri"/>
          <w:b/>
          <w:bCs/>
          <w:color w:val="000000" w:themeColor="text1"/>
          <w:spacing w:val="-1"/>
        </w:rPr>
        <w:t>a</w:t>
      </w:r>
      <w:r w:rsidRPr="00D12BED">
        <w:rPr>
          <w:rFonts w:ascii="Arial Narrow" w:hAnsi="Arial Narrow" w:cs="Calibri"/>
          <w:b/>
          <w:bCs/>
          <w:color w:val="000000" w:themeColor="text1"/>
        </w:rPr>
        <w:t>l</w:t>
      </w:r>
      <w:r w:rsidRPr="00D12BED">
        <w:rPr>
          <w:rFonts w:ascii="Arial Narrow" w:hAnsi="Arial Narrow" w:cs="Calibri"/>
          <w:b/>
          <w:bCs/>
          <w:color w:val="000000" w:themeColor="text1"/>
          <w:spacing w:val="1"/>
        </w:rPr>
        <w:t xml:space="preserve"> </w:t>
      </w:r>
      <w:r w:rsidR="00BE6325" w:rsidRPr="00D12BED">
        <w:rPr>
          <w:rFonts w:ascii="Arial Narrow" w:hAnsi="Arial Narrow" w:cs="Calibri"/>
          <w:b/>
          <w:bCs/>
          <w:color w:val="000000" w:themeColor="text1"/>
          <w:lang w:val="en-US"/>
        </w:rPr>
        <w:t>6</w:t>
      </w:r>
    </w:p>
    <w:p w14:paraId="78D0B1BB" w14:textId="77777777" w:rsidR="0069099B" w:rsidRPr="00D12BED" w:rsidRDefault="0069099B" w:rsidP="006278F6">
      <w:pPr>
        <w:widowControl w:val="0"/>
        <w:autoSpaceDE w:val="0"/>
        <w:autoSpaceDN w:val="0"/>
        <w:adjustRightInd w:val="0"/>
        <w:spacing w:after="0" w:line="240" w:lineRule="auto"/>
        <w:ind w:left="3454" w:right="3811"/>
        <w:jc w:val="center"/>
        <w:rPr>
          <w:rFonts w:ascii="Arial Narrow" w:hAnsi="Arial Narrow" w:cs="Calibri"/>
          <w:b/>
          <w:bCs/>
          <w:color w:val="000000" w:themeColor="text1"/>
        </w:rPr>
      </w:pPr>
      <w:r w:rsidRPr="00D12BED">
        <w:rPr>
          <w:rFonts w:ascii="Arial Narrow" w:hAnsi="Arial Narrow" w:cs="Calibri"/>
          <w:b/>
          <w:bCs/>
          <w:color w:val="000000" w:themeColor="text1"/>
          <w:spacing w:val="-1"/>
        </w:rPr>
        <w:t>K</w:t>
      </w:r>
      <w:r w:rsidRPr="00D12BED">
        <w:rPr>
          <w:rFonts w:ascii="Arial Narrow" w:hAnsi="Arial Narrow" w:cs="Calibri"/>
          <w:b/>
          <w:bCs/>
          <w:color w:val="000000" w:themeColor="text1"/>
        </w:rPr>
        <w:t>ORE</w:t>
      </w:r>
      <w:r w:rsidRPr="00D12BED">
        <w:rPr>
          <w:rFonts w:ascii="Arial Narrow" w:hAnsi="Arial Narrow" w:cs="Calibri"/>
          <w:b/>
          <w:bCs/>
          <w:color w:val="000000" w:themeColor="text1"/>
          <w:spacing w:val="-1"/>
        </w:rPr>
        <w:t>S</w:t>
      </w:r>
      <w:r w:rsidRPr="00D12BED">
        <w:rPr>
          <w:rFonts w:ascii="Arial Narrow" w:hAnsi="Arial Narrow" w:cs="Calibri"/>
          <w:b/>
          <w:bCs/>
          <w:color w:val="000000" w:themeColor="text1"/>
        </w:rPr>
        <w:t>PON</w:t>
      </w:r>
      <w:r w:rsidRPr="00D12BED">
        <w:rPr>
          <w:rFonts w:ascii="Arial Narrow" w:hAnsi="Arial Narrow" w:cs="Calibri"/>
          <w:b/>
          <w:bCs/>
          <w:color w:val="000000" w:themeColor="text1"/>
          <w:spacing w:val="-2"/>
        </w:rPr>
        <w:t>D</w:t>
      </w:r>
      <w:r w:rsidRPr="00D12BED">
        <w:rPr>
          <w:rFonts w:ascii="Arial Narrow" w:hAnsi="Arial Narrow" w:cs="Calibri"/>
          <w:b/>
          <w:bCs/>
          <w:color w:val="000000" w:themeColor="text1"/>
        </w:rPr>
        <w:t>E</w:t>
      </w:r>
      <w:r w:rsidRPr="00D12BED">
        <w:rPr>
          <w:rFonts w:ascii="Arial Narrow" w:hAnsi="Arial Narrow" w:cs="Calibri"/>
          <w:b/>
          <w:bCs/>
          <w:color w:val="000000" w:themeColor="text1"/>
          <w:spacing w:val="1"/>
        </w:rPr>
        <w:t>N</w:t>
      </w:r>
      <w:r w:rsidRPr="00D12BED">
        <w:rPr>
          <w:rFonts w:ascii="Arial Narrow" w:hAnsi="Arial Narrow" w:cs="Calibri"/>
          <w:b/>
          <w:bCs/>
          <w:color w:val="000000" w:themeColor="text1"/>
          <w:spacing w:val="-1"/>
        </w:rPr>
        <w:t>S</w:t>
      </w:r>
      <w:r w:rsidRPr="00D12BED">
        <w:rPr>
          <w:rFonts w:ascii="Arial Narrow" w:hAnsi="Arial Narrow" w:cs="Calibri"/>
          <w:b/>
          <w:bCs/>
          <w:color w:val="000000" w:themeColor="text1"/>
        </w:rPr>
        <w:t>I</w:t>
      </w:r>
    </w:p>
    <w:p w14:paraId="793F5B4D" w14:textId="77777777" w:rsidR="0069099B" w:rsidRPr="00D12BED" w:rsidRDefault="0069099B" w:rsidP="006278F6">
      <w:pPr>
        <w:widowControl w:val="0"/>
        <w:autoSpaceDE w:val="0"/>
        <w:autoSpaceDN w:val="0"/>
        <w:adjustRightInd w:val="0"/>
        <w:spacing w:after="0" w:line="240" w:lineRule="auto"/>
        <w:ind w:left="3454" w:right="3811"/>
        <w:jc w:val="center"/>
        <w:rPr>
          <w:rFonts w:ascii="Arial Narrow" w:hAnsi="Arial Narrow" w:cs="Calibri"/>
          <w:color w:val="000000" w:themeColor="text1"/>
        </w:rPr>
      </w:pPr>
    </w:p>
    <w:p w14:paraId="0E9E894B" w14:textId="77777777" w:rsidR="0069099B" w:rsidRPr="00D12BED" w:rsidRDefault="0069099B" w:rsidP="006278F6">
      <w:pPr>
        <w:widowControl w:val="0"/>
        <w:autoSpaceDE w:val="0"/>
        <w:autoSpaceDN w:val="0"/>
        <w:adjustRightInd w:val="0"/>
        <w:spacing w:after="0" w:line="240" w:lineRule="auto"/>
        <w:ind w:left="120" w:right="72"/>
        <w:jc w:val="both"/>
        <w:rPr>
          <w:rFonts w:ascii="Arial Narrow" w:hAnsi="Arial Narrow" w:cs="Calibri"/>
          <w:color w:val="000000" w:themeColor="text1"/>
        </w:rPr>
      </w:pPr>
      <w:r w:rsidRPr="00D12BED">
        <w:rPr>
          <w:rFonts w:ascii="Arial Narrow" w:hAnsi="Arial Narrow" w:cs="Calibri"/>
          <w:color w:val="000000" w:themeColor="text1"/>
        </w:rPr>
        <w:t>Se</w:t>
      </w:r>
      <w:r w:rsidRPr="00D12BED">
        <w:rPr>
          <w:rFonts w:ascii="Arial Narrow" w:hAnsi="Arial Narrow" w:cs="Calibri"/>
          <w:color w:val="000000" w:themeColor="text1"/>
          <w:spacing w:val="1"/>
        </w:rPr>
        <w:t>m</w:t>
      </w:r>
      <w:r w:rsidRPr="00D12BED">
        <w:rPr>
          <w:rFonts w:ascii="Arial Narrow" w:hAnsi="Arial Narrow" w:cs="Calibri"/>
          <w:color w:val="000000" w:themeColor="text1"/>
          <w:spacing w:val="-1"/>
        </w:rPr>
        <w:t>u</w:t>
      </w:r>
      <w:r w:rsidRPr="00D12BED">
        <w:rPr>
          <w:rFonts w:ascii="Arial Narrow" w:hAnsi="Arial Narrow" w:cs="Calibri"/>
          <w:color w:val="000000" w:themeColor="text1"/>
        </w:rPr>
        <w:t>a</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rPr>
        <w:t>su</w:t>
      </w:r>
      <w:r w:rsidRPr="00D12BED">
        <w:rPr>
          <w:rFonts w:ascii="Arial Narrow" w:hAnsi="Arial Narrow" w:cs="Calibri"/>
          <w:color w:val="000000" w:themeColor="text1"/>
          <w:spacing w:val="-1"/>
        </w:rPr>
        <w:t>r</w:t>
      </w:r>
      <w:r w:rsidRPr="00D12BED">
        <w:rPr>
          <w:rFonts w:ascii="Arial Narrow" w:hAnsi="Arial Narrow" w:cs="Calibri"/>
          <w:color w:val="000000" w:themeColor="text1"/>
        </w:rPr>
        <w:t xml:space="preserve">at </w:t>
      </w:r>
      <w:r w:rsidRPr="00D12BED">
        <w:rPr>
          <w:rFonts w:ascii="Arial Narrow" w:hAnsi="Arial Narrow" w:cs="Calibri"/>
          <w:color w:val="000000" w:themeColor="text1"/>
          <w:spacing w:val="1"/>
        </w:rPr>
        <w:t>m</w:t>
      </w:r>
      <w:r w:rsidRPr="00D12BED">
        <w:rPr>
          <w:rFonts w:ascii="Arial Narrow" w:hAnsi="Arial Narrow" w:cs="Calibri"/>
          <w:color w:val="000000" w:themeColor="text1"/>
        </w:rPr>
        <w:t>e</w:t>
      </w:r>
      <w:r w:rsidRPr="00D12BED">
        <w:rPr>
          <w:rFonts w:ascii="Arial Narrow" w:hAnsi="Arial Narrow" w:cs="Calibri"/>
          <w:color w:val="000000" w:themeColor="text1"/>
          <w:spacing w:val="-3"/>
        </w:rPr>
        <w:t>n</w:t>
      </w:r>
      <w:r w:rsidRPr="00D12BED">
        <w:rPr>
          <w:rFonts w:ascii="Arial Narrow" w:hAnsi="Arial Narrow" w:cs="Calibri"/>
          <w:color w:val="000000" w:themeColor="text1"/>
          <w:spacing w:val="1"/>
        </w:rPr>
        <w:t>y</w:t>
      </w:r>
      <w:r w:rsidRPr="00D12BED">
        <w:rPr>
          <w:rFonts w:ascii="Arial Narrow" w:hAnsi="Arial Narrow" w:cs="Calibri"/>
          <w:color w:val="000000" w:themeColor="text1"/>
          <w:spacing w:val="-1"/>
        </w:rPr>
        <w:t>u</w:t>
      </w:r>
      <w:r w:rsidRPr="00D12BED">
        <w:rPr>
          <w:rFonts w:ascii="Arial Narrow" w:hAnsi="Arial Narrow" w:cs="Calibri"/>
          <w:color w:val="000000" w:themeColor="text1"/>
        </w:rPr>
        <w:t>rat</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rPr>
        <w:t>at</w:t>
      </w:r>
      <w:r w:rsidRPr="00D12BED">
        <w:rPr>
          <w:rFonts w:ascii="Arial Narrow" w:hAnsi="Arial Narrow" w:cs="Calibri"/>
          <w:color w:val="000000" w:themeColor="text1"/>
          <w:spacing w:val="-2"/>
        </w:rPr>
        <w:t>a</w:t>
      </w:r>
      <w:r w:rsidRPr="00D12BED">
        <w:rPr>
          <w:rFonts w:ascii="Arial Narrow" w:hAnsi="Arial Narrow" w:cs="Calibri"/>
          <w:color w:val="000000" w:themeColor="text1"/>
        </w:rPr>
        <w:t>u</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spacing w:val="-1"/>
        </w:rPr>
        <w:t>p</w:t>
      </w:r>
      <w:r w:rsidRPr="00D12BED">
        <w:rPr>
          <w:rFonts w:ascii="Arial Narrow" w:hAnsi="Arial Narrow" w:cs="Calibri"/>
          <w:color w:val="000000" w:themeColor="text1"/>
        </w:rPr>
        <w:t>e</w:t>
      </w:r>
      <w:r w:rsidRPr="00D12BED">
        <w:rPr>
          <w:rFonts w:ascii="Arial Narrow" w:hAnsi="Arial Narrow" w:cs="Calibri"/>
          <w:color w:val="000000" w:themeColor="text1"/>
          <w:spacing w:val="1"/>
        </w:rPr>
        <w:t>m</w:t>
      </w:r>
      <w:r w:rsidRPr="00D12BED">
        <w:rPr>
          <w:rFonts w:ascii="Arial Narrow" w:hAnsi="Arial Narrow" w:cs="Calibri"/>
          <w:color w:val="000000" w:themeColor="text1"/>
          <w:spacing w:val="-1"/>
        </w:rPr>
        <w:t>b</w:t>
      </w:r>
      <w:r w:rsidRPr="00D12BED">
        <w:rPr>
          <w:rFonts w:ascii="Arial Narrow" w:hAnsi="Arial Narrow" w:cs="Calibri"/>
          <w:color w:val="000000" w:themeColor="text1"/>
        </w:rPr>
        <w:t>eritah</w:t>
      </w:r>
      <w:r w:rsidRPr="00D12BED">
        <w:rPr>
          <w:rFonts w:ascii="Arial Narrow" w:hAnsi="Arial Narrow" w:cs="Calibri"/>
          <w:color w:val="000000" w:themeColor="text1"/>
          <w:spacing w:val="-1"/>
        </w:rPr>
        <w:t>u</w:t>
      </w:r>
      <w:r w:rsidRPr="00D12BED">
        <w:rPr>
          <w:rFonts w:ascii="Arial Narrow" w:hAnsi="Arial Narrow" w:cs="Calibri"/>
          <w:color w:val="000000" w:themeColor="text1"/>
        </w:rPr>
        <w:t>a</w:t>
      </w:r>
      <w:r w:rsidRPr="00D12BED">
        <w:rPr>
          <w:rFonts w:ascii="Arial Narrow" w:hAnsi="Arial Narrow" w:cs="Calibri"/>
          <w:color w:val="000000" w:themeColor="text1"/>
          <w:spacing w:val="1"/>
        </w:rPr>
        <w:t>n</w:t>
      </w:r>
      <w:r w:rsidRPr="00D12BED">
        <w:rPr>
          <w:rFonts w:ascii="Arial Narrow" w:hAnsi="Arial Narrow" w:cs="Calibri"/>
          <w:color w:val="000000" w:themeColor="text1"/>
        </w:rPr>
        <w:t>-</w:t>
      </w:r>
      <w:r w:rsidRPr="00D12BED">
        <w:rPr>
          <w:rFonts w:ascii="Arial Narrow" w:hAnsi="Arial Narrow" w:cs="Calibri"/>
          <w:color w:val="000000" w:themeColor="text1"/>
          <w:spacing w:val="-1"/>
        </w:rPr>
        <w:t>p</w:t>
      </w:r>
      <w:r w:rsidRPr="00D12BED">
        <w:rPr>
          <w:rFonts w:ascii="Arial Narrow" w:hAnsi="Arial Narrow" w:cs="Calibri"/>
          <w:color w:val="000000" w:themeColor="text1"/>
          <w:spacing w:val="-2"/>
        </w:rPr>
        <w:t>e</w:t>
      </w:r>
      <w:r w:rsidRPr="00D12BED">
        <w:rPr>
          <w:rFonts w:ascii="Arial Narrow" w:hAnsi="Arial Narrow" w:cs="Calibri"/>
          <w:color w:val="000000" w:themeColor="text1"/>
          <w:spacing w:val="1"/>
        </w:rPr>
        <w:t>m</w:t>
      </w:r>
      <w:r w:rsidRPr="00D12BED">
        <w:rPr>
          <w:rFonts w:ascii="Arial Narrow" w:hAnsi="Arial Narrow" w:cs="Calibri"/>
          <w:color w:val="000000" w:themeColor="text1"/>
          <w:spacing w:val="-1"/>
        </w:rPr>
        <w:t>b</w:t>
      </w:r>
      <w:r w:rsidRPr="00D12BED">
        <w:rPr>
          <w:rFonts w:ascii="Arial Narrow" w:hAnsi="Arial Narrow" w:cs="Calibri"/>
          <w:color w:val="000000" w:themeColor="text1"/>
        </w:rPr>
        <w:t>eri</w:t>
      </w:r>
      <w:r w:rsidRPr="00D12BED">
        <w:rPr>
          <w:rFonts w:ascii="Arial Narrow" w:hAnsi="Arial Narrow" w:cs="Calibri"/>
          <w:color w:val="000000" w:themeColor="text1"/>
          <w:spacing w:val="-2"/>
        </w:rPr>
        <w:t>t</w:t>
      </w:r>
      <w:r w:rsidRPr="00D12BED">
        <w:rPr>
          <w:rFonts w:ascii="Arial Narrow" w:hAnsi="Arial Narrow" w:cs="Calibri"/>
          <w:color w:val="000000" w:themeColor="text1"/>
        </w:rPr>
        <w:t>a</w:t>
      </w:r>
      <w:r w:rsidRPr="00D12BED">
        <w:rPr>
          <w:rFonts w:ascii="Arial Narrow" w:hAnsi="Arial Narrow" w:cs="Calibri"/>
          <w:color w:val="000000" w:themeColor="text1"/>
          <w:spacing w:val="-1"/>
        </w:rPr>
        <w:t>hu</w:t>
      </w:r>
      <w:r w:rsidRPr="00D12BED">
        <w:rPr>
          <w:rFonts w:ascii="Arial Narrow" w:hAnsi="Arial Narrow" w:cs="Calibri"/>
          <w:color w:val="000000" w:themeColor="text1"/>
        </w:rPr>
        <w:t>an</w:t>
      </w:r>
      <w:r w:rsidRPr="00D12BED">
        <w:rPr>
          <w:rFonts w:ascii="Arial Narrow" w:hAnsi="Arial Narrow" w:cs="Calibri"/>
          <w:color w:val="000000" w:themeColor="text1"/>
          <w:spacing w:val="1"/>
        </w:rPr>
        <w:t xml:space="preserve"> y</w:t>
      </w:r>
      <w:r w:rsidRPr="00D12BED">
        <w:rPr>
          <w:rFonts w:ascii="Arial Narrow" w:hAnsi="Arial Narrow" w:cs="Calibri"/>
          <w:color w:val="000000" w:themeColor="text1"/>
        </w:rPr>
        <w:t>a</w:t>
      </w:r>
      <w:r w:rsidRPr="00D12BED">
        <w:rPr>
          <w:rFonts w:ascii="Arial Narrow" w:hAnsi="Arial Narrow" w:cs="Calibri"/>
          <w:color w:val="000000" w:themeColor="text1"/>
          <w:spacing w:val="-1"/>
        </w:rPr>
        <w:t>n</w:t>
      </w:r>
      <w:r w:rsidRPr="00D12BED">
        <w:rPr>
          <w:rFonts w:ascii="Arial Narrow" w:hAnsi="Arial Narrow" w:cs="Calibri"/>
          <w:color w:val="000000" w:themeColor="text1"/>
        </w:rPr>
        <w:t>g</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spacing w:val="-1"/>
        </w:rPr>
        <w:t>h</w:t>
      </w:r>
      <w:r w:rsidRPr="00D12BED">
        <w:rPr>
          <w:rFonts w:ascii="Arial Narrow" w:hAnsi="Arial Narrow" w:cs="Calibri"/>
          <w:color w:val="000000" w:themeColor="text1"/>
        </w:rPr>
        <w:t>ar</w:t>
      </w:r>
      <w:r w:rsidRPr="00D12BED">
        <w:rPr>
          <w:rFonts w:ascii="Arial Narrow" w:hAnsi="Arial Narrow" w:cs="Calibri"/>
          <w:color w:val="000000" w:themeColor="text1"/>
          <w:spacing w:val="-1"/>
        </w:rPr>
        <w:t>u</w:t>
      </w:r>
      <w:r w:rsidRPr="00D12BED">
        <w:rPr>
          <w:rFonts w:ascii="Arial Narrow" w:hAnsi="Arial Narrow" w:cs="Calibri"/>
          <w:color w:val="000000" w:themeColor="text1"/>
        </w:rPr>
        <w:t>s</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spacing w:val="-1"/>
        </w:rPr>
        <w:t>d</w:t>
      </w:r>
      <w:r w:rsidRPr="00D12BED">
        <w:rPr>
          <w:rFonts w:ascii="Arial Narrow" w:hAnsi="Arial Narrow" w:cs="Calibri"/>
          <w:color w:val="000000" w:themeColor="text1"/>
        </w:rPr>
        <w:t>ikirim</w:t>
      </w:r>
      <w:r w:rsidRPr="00D12BED">
        <w:rPr>
          <w:rFonts w:ascii="Arial Narrow" w:hAnsi="Arial Narrow" w:cs="Calibri"/>
          <w:color w:val="000000" w:themeColor="text1"/>
          <w:spacing w:val="3"/>
        </w:rPr>
        <w:t xml:space="preserve"> </w:t>
      </w:r>
      <w:r w:rsidRPr="00D12BED">
        <w:rPr>
          <w:rFonts w:ascii="Arial Narrow" w:hAnsi="Arial Narrow" w:cs="Calibri"/>
          <w:color w:val="000000" w:themeColor="text1"/>
          <w:spacing w:val="-1"/>
        </w:rPr>
        <w:t>o</w:t>
      </w:r>
      <w:r w:rsidRPr="00D12BED">
        <w:rPr>
          <w:rFonts w:ascii="Arial Narrow" w:hAnsi="Arial Narrow" w:cs="Calibri"/>
          <w:color w:val="000000" w:themeColor="text1"/>
        </w:rPr>
        <w:t>leh</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spacing w:val="1"/>
        </w:rPr>
        <w:t>m</w:t>
      </w:r>
      <w:r w:rsidRPr="00D12BED">
        <w:rPr>
          <w:rFonts w:ascii="Arial Narrow" w:hAnsi="Arial Narrow" w:cs="Calibri"/>
          <w:color w:val="000000" w:themeColor="text1"/>
        </w:rPr>
        <w:t>asi</w:t>
      </w:r>
      <w:r w:rsidRPr="00D12BED">
        <w:rPr>
          <w:rFonts w:ascii="Arial Narrow" w:hAnsi="Arial Narrow" w:cs="Calibri"/>
          <w:color w:val="000000" w:themeColor="text1"/>
          <w:spacing w:val="-1"/>
        </w:rPr>
        <w:t>n</w:t>
      </w:r>
      <w:r w:rsidRPr="00D12BED">
        <w:rPr>
          <w:rFonts w:ascii="Arial Narrow" w:hAnsi="Arial Narrow" w:cs="Calibri"/>
          <w:color w:val="000000" w:themeColor="text1"/>
          <w:spacing w:val="2"/>
        </w:rPr>
        <w:t>g</w:t>
      </w:r>
      <w:r w:rsidRPr="00D12BED">
        <w:rPr>
          <w:rFonts w:ascii="Arial Narrow" w:hAnsi="Arial Narrow" w:cs="Calibri"/>
          <w:color w:val="000000" w:themeColor="text1"/>
        </w:rPr>
        <w:t>-</w:t>
      </w:r>
      <w:r w:rsidRPr="00D12BED">
        <w:rPr>
          <w:rFonts w:ascii="Arial Narrow" w:hAnsi="Arial Narrow" w:cs="Calibri"/>
          <w:color w:val="000000" w:themeColor="text1"/>
          <w:spacing w:val="1"/>
        </w:rPr>
        <w:t>m</w:t>
      </w:r>
      <w:r w:rsidRPr="00D12BED">
        <w:rPr>
          <w:rFonts w:ascii="Arial Narrow" w:hAnsi="Arial Narrow" w:cs="Calibri"/>
          <w:color w:val="000000" w:themeColor="text1"/>
        </w:rPr>
        <w:t>asi</w:t>
      </w:r>
      <w:r w:rsidRPr="00D12BED">
        <w:rPr>
          <w:rFonts w:ascii="Arial Narrow" w:hAnsi="Arial Narrow" w:cs="Calibri"/>
          <w:color w:val="000000" w:themeColor="text1"/>
          <w:spacing w:val="-1"/>
        </w:rPr>
        <w:t>n</w:t>
      </w:r>
      <w:r w:rsidRPr="00D12BED">
        <w:rPr>
          <w:rFonts w:ascii="Arial Narrow" w:hAnsi="Arial Narrow" w:cs="Calibri"/>
          <w:color w:val="000000" w:themeColor="text1"/>
        </w:rPr>
        <w:t>g</w:t>
      </w:r>
      <w:r w:rsidRPr="00D12BED">
        <w:rPr>
          <w:rFonts w:ascii="Arial Narrow" w:hAnsi="Arial Narrow" w:cs="Calibri"/>
          <w:color w:val="000000" w:themeColor="text1"/>
          <w:spacing w:val="3"/>
        </w:rPr>
        <w:t xml:space="preserve"> </w:t>
      </w:r>
      <w:r w:rsidRPr="00D12BED">
        <w:rPr>
          <w:rFonts w:ascii="Arial Narrow" w:hAnsi="Arial Narrow" w:cs="Calibri"/>
          <w:b/>
          <w:bCs/>
          <w:color w:val="000000" w:themeColor="text1"/>
        </w:rPr>
        <w:t>P</w:t>
      </w:r>
      <w:r w:rsidRPr="00D12BED">
        <w:rPr>
          <w:rFonts w:ascii="Arial Narrow" w:hAnsi="Arial Narrow" w:cs="Calibri"/>
          <w:b/>
          <w:bCs/>
          <w:color w:val="000000" w:themeColor="text1"/>
          <w:spacing w:val="1"/>
        </w:rPr>
        <w:t>I</w:t>
      </w:r>
      <w:r w:rsidRPr="00D12BED">
        <w:rPr>
          <w:rFonts w:ascii="Arial Narrow" w:hAnsi="Arial Narrow" w:cs="Calibri"/>
          <w:b/>
          <w:bCs/>
          <w:color w:val="000000" w:themeColor="text1"/>
          <w:spacing w:val="-2"/>
        </w:rPr>
        <w:t>H</w:t>
      </w:r>
      <w:r w:rsidRPr="00D12BED">
        <w:rPr>
          <w:rFonts w:ascii="Arial Narrow" w:hAnsi="Arial Narrow" w:cs="Calibri"/>
          <w:b/>
          <w:bCs/>
          <w:color w:val="000000" w:themeColor="text1"/>
        </w:rPr>
        <w:t>AK</w:t>
      </w:r>
      <w:r w:rsidRPr="00D12BED">
        <w:rPr>
          <w:rFonts w:ascii="Arial Narrow" w:hAnsi="Arial Narrow" w:cs="Calibri"/>
          <w:b/>
          <w:bCs/>
          <w:color w:val="000000" w:themeColor="text1"/>
          <w:spacing w:val="4"/>
        </w:rPr>
        <w:t xml:space="preserve"> </w:t>
      </w:r>
      <w:r w:rsidRPr="00D12BED">
        <w:rPr>
          <w:rFonts w:ascii="Arial Narrow" w:hAnsi="Arial Narrow" w:cs="Calibri"/>
          <w:color w:val="000000" w:themeColor="text1"/>
        </w:rPr>
        <w:t>k</w:t>
      </w:r>
      <w:r w:rsidRPr="00D12BED">
        <w:rPr>
          <w:rFonts w:ascii="Arial Narrow" w:hAnsi="Arial Narrow" w:cs="Calibri"/>
          <w:color w:val="000000" w:themeColor="text1"/>
          <w:spacing w:val="1"/>
        </w:rPr>
        <w:t>e</w:t>
      </w:r>
      <w:r w:rsidRPr="00D12BED">
        <w:rPr>
          <w:rFonts w:ascii="Arial Narrow" w:hAnsi="Arial Narrow" w:cs="Calibri"/>
          <w:color w:val="000000" w:themeColor="text1"/>
          <w:spacing w:val="-1"/>
        </w:rPr>
        <w:t>p</w:t>
      </w:r>
      <w:r w:rsidRPr="00D12BED">
        <w:rPr>
          <w:rFonts w:ascii="Arial Narrow" w:hAnsi="Arial Narrow" w:cs="Calibri"/>
          <w:color w:val="000000" w:themeColor="text1"/>
        </w:rPr>
        <w:t>a</w:t>
      </w:r>
      <w:r w:rsidRPr="00D12BED">
        <w:rPr>
          <w:rFonts w:ascii="Arial Narrow" w:hAnsi="Arial Narrow" w:cs="Calibri"/>
          <w:color w:val="000000" w:themeColor="text1"/>
          <w:spacing w:val="-1"/>
        </w:rPr>
        <w:t>d</w:t>
      </w:r>
      <w:r w:rsidRPr="00D12BED">
        <w:rPr>
          <w:rFonts w:ascii="Arial Narrow" w:hAnsi="Arial Narrow" w:cs="Calibri"/>
          <w:color w:val="000000" w:themeColor="text1"/>
        </w:rPr>
        <w:t>a</w:t>
      </w:r>
      <w:r w:rsidRPr="00D12BED">
        <w:rPr>
          <w:rFonts w:ascii="Arial Narrow" w:hAnsi="Arial Narrow" w:cs="Calibri"/>
          <w:color w:val="000000" w:themeColor="text1"/>
          <w:spacing w:val="3"/>
        </w:rPr>
        <w:t xml:space="preserve"> </w:t>
      </w:r>
      <w:r w:rsidRPr="00D12BED">
        <w:rPr>
          <w:rFonts w:ascii="Arial Narrow" w:hAnsi="Arial Narrow" w:cs="Calibri"/>
          <w:b/>
          <w:bCs/>
          <w:color w:val="000000" w:themeColor="text1"/>
          <w:spacing w:val="-2"/>
        </w:rPr>
        <w:t>P</w:t>
      </w:r>
      <w:r w:rsidRPr="00D12BED">
        <w:rPr>
          <w:rFonts w:ascii="Arial Narrow" w:hAnsi="Arial Narrow" w:cs="Calibri"/>
          <w:b/>
          <w:bCs/>
          <w:color w:val="000000" w:themeColor="text1"/>
          <w:spacing w:val="1"/>
        </w:rPr>
        <w:t>I</w:t>
      </w:r>
      <w:r w:rsidRPr="00D12BED">
        <w:rPr>
          <w:rFonts w:ascii="Arial Narrow" w:hAnsi="Arial Narrow" w:cs="Calibri"/>
          <w:b/>
          <w:bCs/>
          <w:color w:val="000000" w:themeColor="text1"/>
          <w:spacing w:val="-2"/>
        </w:rPr>
        <w:t>H</w:t>
      </w:r>
      <w:r w:rsidRPr="00D12BED">
        <w:rPr>
          <w:rFonts w:ascii="Arial Narrow" w:hAnsi="Arial Narrow" w:cs="Calibri"/>
          <w:b/>
          <w:bCs/>
          <w:color w:val="000000" w:themeColor="text1"/>
        </w:rPr>
        <w:t>AK</w:t>
      </w:r>
      <w:r w:rsidRPr="00D12BED">
        <w:rPr>
          <w:rFonts w:ascii="Arial Narrow" w:hAnsi="Arial Narrow" w:cs="Calibri"/>
          <w:b/>
          <w:bCs/>
          <w:color w:val="000000" w:themeColor="text1"/>
          <w:spacing w:val="3"/>
        </w:rPr>
        <w:t xml:space="preserve"> </w:t>
      </w:r>
      <w:r w:rsidRPr="00D12BED">
        <w:rPr>
          <w:rFonts w:ascii="Arial Narrow" w:hAnsi="Arial Narrow" w:cs="Calibri"/>
          <w:color w:val="000000" w:themeColor="text1"/>
        </w:rPr>
        <w:t>la</w:t>
      </w:r>
      <w:r w:rsidRPr="00D12BED">
        <w:rPr>
          <w:rFonts w:ascii="Arial Narrow" w:hAnsi="Arial Narrow" w:cs="Calibri"/>
          <w:color w:val="000000" w:themeColor="text1"/>
          <w:spacing w:val="-1"/>
        </w:rPr>
        <w:t>i</w:t>
      </w:r>
      <w:r w:rsidRPr="00D12BED">
        <w:rPr>
          <w:rFonts w:ascii="Arial Narrow" w:hAnsi="Arial Narrow" w:cs="Calibri"/>
          <w:color w:val="000000" w:themeColor="text1"/>
        </w:rPr>
        <w:t>n</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spacing w:val="-1"/>
        </w:rPr>
        <w:t>d</w:t>
      </w:r>
      <w:r w:rsidRPr="00D12BED">
        <w:rPr>
          <w:rFonts w:ascii="Arial Narrow" w:hAnsi="Arial Narrow" w:cs="Calibri"/>
          <w:color w:val="000000" w:themeColor="text1"/>
        </w:rPr>
        <w:t>al</w:t>
      </w:r>
      <w:r w:rsidRPr="00D12BED">
        <w:rPr>
          <w:rFonts w:ascii="Arial Narrow" w:hAnsi="Arial Narrow" w:cs="Calibri"/>
          <w:color w:val="000000" w:themeColor="text1"/>
          <w:spacing w:val="-1"/>
        </w:rPr>
        <w:t>a</w:t>
      </w:r>
      <w:r w:rsidRPr="00D12BED">
        <w:rPr>
          <w:rFonts w:ascii="Arial Narrow" w:hAnsi="Arial Narrow" w:cs="Calibri"/>
          <w:color w:val="000000" w:themeColor="text1"/>
        </w:rPr>
        <w:t>m</w:t>
      </w:r>
      <w:r w:rsidRPr="00D12BED">
        <w:rPr>
          <w:rFonts w:ascii="Arial Narrow" w:hAnsi="Arial Narrow" w:cs="Calibri"/>
          <w:color w:val="000000" w:themeColor="text1"/>
          <w:spacing w:val="4"/>
        </w:rPr>
        <w:t xml:space="preserve"> </w:t>
      </w:r>
      <w:r w:rsidRPr="00D12BED">
        <w:rPr>
          <w:rFonts w:ascii="Arial Narrow" w:hAnsi="Arial Narrow" w:cs="Calibri"/>
          <w:color w:val="000000" w:themeColor="text1"/>
          <w:spacing w:val="-1"/>
        </w:rPr>
        <w:t>N</w:t>
      </w:r>
      <w:r w:rsidRPr="00D12BED">
        <w:rPr>
          <w:rFonts w:ascii="Arial Narrow" w:hAnsi="Arial Narrow" w:cs="Calibri"/>
          <w:color w:val="000000" w:themeColor="text1"/>
          <w:spacing w:val="1"/>
        </w:rPr>
        <w:t>o</w:t>
      </w:r>
      <w:r w:rsidRPr="00D12BED">
        <w:rPr>
          <w:rFonts w:ascii="Arial Narrow" w:hAnsi="Arial Narrow" w:cs="Calibri"/>
          <w:color w:val="000000" w:themeColor="text1"/>
        </w:rPr>
        <w:t>ta</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rPr>
        <w:t>K</w:t>
      </w:r>
      <w:r w:rsidRPr="00D12BED">
        <w:rPr>
          <w:rFonts w:ascii="Arial Narrow" w:hAnsi="Arial Narrow" w:cs="Calibri"/>
          <w:color w:val="000000" w:themeColor="text1"/>
          <w:spacing w:val="1"/>
        </w:rPr>
        <w:t>e</w:t>
      </w:r>
      <w:r w:rsidRPr="00D12BED">
        <w:rPr>
          <w:rFonts w:ascii="Arial Narrow" w:hAnsi="Arial Narrow" w:cs="Calibri"/>
          <w:color w:val="000000" w:themeColor="text1"/>
          <w:spacing w:val="-2"/>
        </w:rPr>
        <w:t>s</w:t>
      </w:r>
      <w:r w:rsidRPr="00D12BED">
        <w:rPr>
          <w:rFonts w:ascii="Arial Narrow" w:hAnsi="Arial Narrow" w:cs="Calibri"/>
          <w:color w:val="000000" w:themeColor="text1"/>
        </w:rPr>
        <w:t>e</w:t>
      </w:r>
      <w:r w:rsidRPr="00D12BED">
        <w:rPr>
          <w:rFonts w:ascii="Arial Narrow" w:hAnsi="Arial Narrow" w:cs="Calibri"/>
          <w:color w:val="000000" w:themeColor="text1"/>
          <w:spacing w:val="-3"/>
        </w:rPr>
        <w:t>p</w:t>
      </w:r>
      <w:r w:rsidRPr="00D12BED">
        <w:rPr>
          <w:rFonts w:ascii="Arial Narrow" w:hAnsi="Arial Narrow" w:cs="Calibri"/>
          <w:color w:val="000000" w:themeColor="text1"/>
        </w:rPr>
        <w:t>a</w:t>
      </w:r>
      <w:r w:rsidRPr="00D12BED">
        <w:rPr>
          <w:rFonts w:ascii="Arial Narrow" w:hAnsi="Arial Narrow" w:cs="Calibri"/>
          <w:color w:val="000000" w:themeColor="text1"/>
          <w:spacing w:val="-1"/>
        </w:rPr>
        <w:t>h</w:t>
      </w:r>
      <w:r w:rsidRPr="00D12BED">
        <w:rPr>
          <w:rFonts w:ascii="Arial Narrow" w:hAnsi="Arial Narrow" w:cs="Calibri"/>
          <w:color w:val="000000" w:themeColor="text1"/>
        </w:rPr>
        <w:t>a</w:t>
      </w:r>
      <w:r w:rsidRPr="00D12BED">
        <w:rPr>
          <w:rFonts w:ascii="Arial Narrow" w:hAnsi="Arial Narrow" w:cs="Calibri"/>
          <w:color w:val="000000" w:themeColor="text1"/>
          <w:spacing w:val="1"/>
        </w:rPr>
        <w:t>m</w:t>
      </w:r>
      <w:r w:rsidRPr="00D12BED">
        <w:rPr>
          <w:rFonts w:ascii="Arial Narrow" w:hAnsi="Arial Narrow" w:cs="Calibri"/>
          <w:color w:val="000000" w:themeColor="text1"/>
        </w:rPr>
        <w:t>an</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rPr>
        <w:t>i</w:t>
      </w:r>
      <w:r w:rsidRPr="00D12BED">
        <w:rPr>
          <w:rFonts w:ascii="Arial Narrow" w:hAnsi="Arial Narrow" w:cs="Calibri"/>
          <w:color w:val="000000" w:themeColor="text1"/>
          <w:spacing w:val="-1"/>
        </w:rPr>
        <w:t>n</w:t>
      </w:r>
      <w:r w:rsidRPr="00D12BED">
        <w:rPr>
          <w:rFonts w:ascii="Arial Narrow" w:hAnsi="Arial Narrow" w:cs="Calibri"/>
          <w:color w:val="000000" w:themeColor="text1"/>
        </w:rPr>
        <w:t>i</w:t>
      </w:r>
      <w:r w:rsidRPr="00D12BED">
        <w:rPr>
          <w:rFonts w:ascii="Arial Narrow" w:hAnsi="Arial Narrow" w:cs="Calibri"/>
          <w:color w:val="000000" w:themeColor="text1"/>
          <w:spacing w:val="3"/>
        </w:rPr>
        <w:t xml:space="preserve"> </w:t>
      </w:r>
      <w:r w:rsidRPr="00D12BED">
        <w:rPr>
          <w:rFonts w:ascii="Arial Narrow" w:hAnsi="Arial Narrow" w:cs="Calibri"/>
          <w:color w:val="000000" w:themeColor="text1"/>
          <w:spacing w:val="1"/>
        </w:rPr>
        <w:t>m</w:t>
      </w:r>
      <w:r w:rsidRPr="00D12BED">
        <w:rPr>
          <w:rFonts w:ascii="Arial Narrow" w:hAnsi="Arial Narrow" w:cs="Calibri"/>
          <w:color w:val="000000" w:themeColor="text1"/>
        </w:rPr>
        <w:t>en</w:t>
      </w:r>
      <w:r w:rsidRPr="00D12BED">
        <w:rPr>
          <w:rFonts w:ascii="Arial Narrow" w:hAnsi="Arial Narrow" w:cs="Calibri"/>
          <w:color w:val="000000" w:themeColor="text1"/>
          <w:spacing w:val="-3"/>
        </w:rPr>
        <w:t>g</w:t>
      </w:r>
      <w:r w:rsidRPr="00D12BED">
        <w:rPr>
          <w:rFonts w:ascii="Arial Narrow" w:hAnsi="Arial Narrow" w:cs="Calibri"/>
          <w:color w:val="000000" w:themeColor="text1"/>
        </w:rPr>
        <w:t>enai</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rPr>
        <w:t>atau seh</w:t>
      </w:r>
      <w:r w:rsidRPr="00D12BED">
        <w:rPr>
          <w:rFonts w:ascii="Arial Narrow" w:hAnsi="Arial Narrow" w:cs="Calibri"/>
          <w:color w:val="000000" w:themeColor="text1"/>
          <w:spacing w:val="-1"/>
        </w:rPr>
        <w:t>ubung</w:t>
      </w:r>
      <w:r w:rsidRPr="00D12BED">
        <w:rPr>
          <w:rFonts w:ascii="Arial Narrow" w:hAnsi="Arial Narrow" w:cs="Calibri"/>
          <w:color w:val="000000" w:themeColor="text1"/>
        </w:rPr>
        <w:t xml:space="preserve">an </w:t>
      </w:r>
      <w:r w:rsidRPr="00D12BED">
        <w:rPr>
          <w:rFonts w:ascii="Arial Narrow" w:hAnsi="Arial Narrow" w:cs="Calibri"/>
          <w:color w:val="000000" w:themeColor="text1"/>
          <w:spacing w:val="-1"/>
        </w:rPr>
        <w:t>d</w:t>
      </w:r>
      <w:r w:rsidRPr="00D12BED">
        <w:rPr>
          <w:rFonts w:ascii="Arial Narrow" w:hAnsi="Arial Narrow" w:cs="Calibri"/>
          <w:color w:val="000000" w:themeColor="text1"/>
        </w:rPr>
        <w:t>en</w:t>
      </w:r>
      <w:r w:rsidRPr="00D12BED">
        <w:rPr>
          <w:rFonts w:ascii="Arial Narrow" w:hAnsi="Arial Narrow" w:cs="Calibri"/>
          <w:color w:val="000000" w:themeColor="text1"/>
          <w:spacing w:val="-1"/>
        </w:rPr>
        <w:t>g</w:t>
      </w:r>
      <w:r w:rsidRPr="00D12BED">
        <w:rPr>
          <w:rFonts w:ascii="Arial Narrow" w:hAnsi="Arial Narrow" w:cs="Calibri"/>
          <w:color w:val="000000" w:themeColor="text1"/>
        </w:rPr>
        <w:t>an</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spacing w:val="-1"/>
        </w:rPr>
        <w:t>N</w:t>
      </w:r>
      <w:r w:rsidRPr="00D12BED">
        <w:rPr>
          <w:rFonts w:ascii="Arial Narrow" w:hAnsi="Arial Narrow" w:cs="Calibri"/>
          <w:color w:val="000000" w:themeColor="text1"/>
          <w:spacing w:val="1"/>
        </w:rPr>
        <w:t>o</w:t>
      </w:r>
      <w:r w:rsidRPr="00D12BED">
        <w:rPr>
          <w:rFonts w:ascii="Arial Narrow" w:hAnsi="Arial Narrow" w:cs="Calibri"/>
          <w:color w:val="000000" w:themeColor="text1"/>
        </w:rPr>
        <w:t>ta</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rPr>
        <w:t>K</w:t>
      </w:r>
      <w:r w:rsidRPr="00D12BED">
        <w:rPr>
          <w:rFonts w:ascii="Arial Narrow" w:hAnsi="Arial Narrow" w:cs="Calibri"/>
          <w:color w:val="000000" w:themeColor="text1"/>
          <w:spacing w:val="-1"/>
        </w:rPr>
        <w:t>e</w:t>
      </w:r>
      <w:r w:rsidRPr="00D12BED">
        <w:rPr>
          <w:rFonts w:ascii="Arial Narrow" w:hAnsi="Arial Narrow" w:cs="Calibri"/>
          <w:color w:val="000000" w:themeColor="text1"/>
        </w:rPr>
        <w:t>sepa</w:t>
      </w:r>
      <w:r w:rsidRPr="00D12BED">
        <w:rPr>
          <w:rFonts w:ascii="Arial Narrow" w:hAnsi="Arial Narrow" w:cs="Calibri"/>
          <w:color w:val="000000" w:themeColor="text1"/>
          <w:spacing w:val="-1"/>
        </w:rPr>
        <w:t>h</w:t>
      </w:r>
      <w:r w:rsidRPr="00D12BED">
        <w:rPr>
          <w:rFonts w:ascii="Arial Narrow" w:hAnsi="Arial Narrow" w:cs="Calibri"/>
          <w:color w:val="000000" w:themeColor="text1"/>
          <w:spacing w:val="-3"/>
        </w:rPr>
        <w:t>a</w:t>
      </w:r>
      <w:r w:rsidRPr="00D12BED">
        <w:rPr>
          <w:rFonts w:ascii="Arial Narrow" w:hAnsi="Arial Narrow" w:cs="Calibri"/>
          <w:color w:val="000000" w:themeColor="text1"/>
          <w:spacing w:val="1"/>
        </w:rPr>
        <w:t>m</w:t>
      </w:r>
      <w:r w:rsidRPr="00D12BED">
        <w:rPr>
          <w:rFonts w:ascii="Arial Narrow" w:hAnsi="Arial Narrow" w:cs="Calibri"/>
          <w:color w:val="000000" w:themeColor="text1"/>
          <w:spacing w:val="-3"/>
        </w:rPr>
        <w:t>a</w:t>
      </w:r>
      <w:r w:rsidRPr="00D12BED">
        <w:rPr>
          <w:rFonts w:ascii="Arial Narrow" w:hAnsi="Arial Narrow" w:cs="Calibri"/>
          <w:color w:val="000000" w:themeColor="text1"/>
        </w:rPr>
        <w:t>n</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rPr>
        <w:t>i</w:t>
      </w:r>
      <w:r w:rsidRPr="00D12BED">
        <w:rPr>
          <w:rFonts w:ascii="Arial Narrow" w:hAnsi="Arial Narrow" w:cs="Calibri"/>
          <w:color w:val="000000" w:themeColor="text1"/>
          <w:spacing w:val="-1"/>
        </w:rPr>
        <w:t>n</w:t>
      </w:r>
      <w:r w:rsidRPr="00D12BED">
        <w:rPr>
          <w:rFonts w:ascii="Arial Narrow" w:hAnsi="Arial Narrow" w:cs="Calibri"/>
          <w:color w:val="000000" w:themeColor="text1"/>
        </w:rPr>
        <w:t>i,</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spacing w:val="-1"/>
        </w:rPr>
        <w:t>d</w:t>
      </w:r>
      <w:r w:rsidRPr="00D12BED">
        <w:rPr>
          <w:rFonts w:ascii="Arial Narrow" w:hAnsi="Arial Narrow" w:cs="Calibri"/>
          <w:color w:val="000000" w:themeColor="text1"/>
        </w:rPr>
        <w:t>a</w:t>
      </w:r>
      <w:r w:rsidRPr="00D12BED">
        <w:rPr>
          <w:rFonts w:ascii="Arial Narrow" w:hAnsi="Arial Narrow" w:cs="Calibri"/>
          <w:color w:val="000000" w:themeColor="text1"/>
          <w:spacing w:val="-1"/>
        </w:rPr>
        <w:t>p</w:t>
      </w:r>
      <w:r w:rsidRPr="00D12BED">
        <w:rPr>
          <w:rFonts w:ascii="Arial Narrow" w:hAnsi="Arial Narrow" w:cs="Calibri"/>
          <w:color w:val="000000" w:themeColor="text1"/>
        </w:rPr>
        <w:t>at</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spacing w:val="-1"/>
        </w:rPr>
        <w:t>d</w:t>
      </w:r>
      <w:r w:rsidRPr="00D12BED">
        <w:rPr>
          <w:rFonts w:ascii="Arial Narrow" w:hAnsi="Arial Narrow" w:cs="Calibri"/>
          <w:color w:val="000000" w:themeColor="text1"/>
        </w:rPr>
        <w:t>ilakukan</w:t>
      </w:r>
      <w:r w:rsidRPr="00D12BED">
        <w:rPr>
          <w:rFonts w:ascii="Arial Narrow" w:hAnsi="Arial Narrow" w:cs="Calibri"/>
          <w:color w:val="000000" w:themeColor="text1"/>
          <w:spacing w:val="1"/>
        </w:rPr>
        <w:t xml:space="preserve"> m</w:t>
      </w:r>
      <w:r w:rsidRPr="00D12BED">
        <w:rPr>
          <w:rFonts w:ascii="Arial Narrow" w:hAnsi="Arial Narrow" w:cs="Calibri"/>
          <w:color w:val="000000" w:themeColor="text1"/>
        </w:rPr>
        <w:t>e</w:t>
      </w:r>
      <w:r w:rsidRPr="00D12BED">
        <w:rPr>
          <w:rFonts w:ascii="Arial Narrow" w:hAnsi="Arial Narrow" w:cs="Calibri"/>
          <w:color w:val="000000" w:themeColor="text1"/>
          <w:spacing w:val="-2"/>
        </w:rPr>
        <w:t>l</w:t>
      </w:r>
      <w:r w:rsidRPr="00D12BED">
        <w:rPr>
          <w:rFonts w:ascii="Arial Narrow" w:hAnsi="Arial Narrow" w:cs="Calibri"/>
          <w:color w:val="000000" w:themeColor="text1"/>
        </w:rPr>
        <w:t>al</w:t>
      </w:r>
      <w:r w:rsidRPr="00D12BED">
        <w:rPr>
          <w:rFonts w:ascii="Arial Narrow" w:hAnsi="Arial Narrow" w:cs="Calibri"/>
          <w:color w:val="000000" w:themeColor="text1"/>
          <w:spacing w:val="-1"/>
        </w:rPr>
        <w:t>u</w:t>
      </w:r>
      <w:r w:rsidRPr="00D12BED">
        <w:rPr>
          <w:rFonts w:ascii="Arial Narrow" w:hAnsi="Arial Narrow" w:cs="Calibri"/>
          <w:color w:val="000000" w:themeColor="text1"/>
        </w:rPr>
        <w:t>i</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rPr>
        <w:t>fak</w:t>
      </w:r>
      <w:r w:rsidRPr="00D12BED">
        <w:rPr>
          <w:rFonts w:ascii="Arial Narrow" w:hAnsi="Arial Narrow" w:cs="Calibri"/>
          <w:color w:val="000000" w:themeColor="text1"/>
          <w:spacing w:val="4"/>
        </w:rPr>
        <w:t>s</w:t>
      </w:r>
      <w:r w:rsidRPr="00D12BED">
        <w:rPr>
          <w:rFonts w:ascii="Arial Narrow" w:hAnsi="Arial Narrow" w:cs="Calibri"/>
          <w:color w:val="000000" w:themeColor="text1"/>
        </w:rPr>
        <w:t>i</w:t>
      </w:r>
      <w:r w:rsidRPr="00D12BED">
        <w:rPr>
          <w:rFonts w:ascii="Arial Narrow" w:hAnsi="Arial Narrow" w:cs="Calibri"/>
          <w:color w:val="000000" w:themeColor="text1"/>
          <w:spacing w:val="1"/>
        </w:rPr>
        <w:t>m</w:t>
      </w:r>
      <w:r w:rsidRPr="00D12BED">
        <w:rPr>
          <w:rFonts w:ascii="Arial Narrow" w:hAnsi="Arial Narrow" w:cs="Calibri"/>
          <w:color w:val="000000" w:themeColor="text1"/>
        </w:rPr>
        <w:t>ili,</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spacing w:val="-3"/>
        </w:rPr>
        <w:t>p</w:t>
      </w:r>
      <w:r w:rsidRPr="00D12BED">
        <w:rPr>
          <w:rFonts w:ascii="Arial Narrow" w:hAnsi="Arial Narrow" w:cs="Calibri"/>
          <w:color w:val="000000" w:themeColor="text1"/>
          <w:spacing w:val="1"/>
        </w:rPr>
        <w:t>o</w:t>
      </w:r>
      <w:r w:rsidRPr="00D12BED">
        <w:rPr>
          <w:rFonts w:ascii="Arial Narrow" w:hAnsi="Arial Narrow" w:cs="Calibri"/>
          <w:color w:val="000000" w:themeColor="text1"/>
        </w:rPr>
        <w:t>s</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rPr>
        <w:t>t</w:t>
      </w:r>
      <w:r w:rsidRPr="00D12BED">
        <w:rPr>
          <w:rFonts w:ascii="Arial Narrow" w:hAnsi="Arial Narrow" w:cs="Calibri"/>
          <w:color w:val="000000" w:themeColor="text1"/>
          <w:spacing w:val="1"/>
        </w:rPr>
        <w:t>e</w:t>
      </w:r>
      <w:r w:rsidRPr="00D12BED">
        <w:rPr>
          <w:rFonts w:ascii="Arial Narrow" w:hAnsi="Arial Narrow" w:cs="Calibri"/>
          <w:color w:val="000000" w:themeColor="text1"/>
          <w:spacing w:val="-3"/>
        </w:rPr>
        <w:t>r</w:t>
      </w:r>
      <w:r w:rsidRPr="00D12BED">
        <w:rPr>
          <w:rFonts w:ascii="Arial Narrow" w:hAnsi="Arial Narrow" w:cs="Calibri"/>
          <w:color w:val="000000" w:themeColor="text1"/>
        </w:rPr>
        <w:t>cat</w:t>
      </w:r>
      <w:r w:rsidRPr="00D12BED">
        <w:rPr>
          <w:rFonts w:ascii="Arial Narrow" w:hAnsi="Arial Narrow" w:cs="Calibri"/>
          <w:color w:val="000000" w:themeColor="text1"/>
          <w:spacing w:val="2"/>
        </w:rPr>
        <w:t>a</w:t>
      </w:r>
      <w:r w:rsidRPr="00D12BED">
        <w:rPr>
          <w:rFonts w:ascii="Arial Narrow" w:hAnsi="Arial Narrow" w:cs="Calibri"/>
          <w:color w:val="000000" w:themeColor="text1"/>
          <w:spacing w:val="-2"/>
        </w:rPr>
        <w:t>t</w:t>
      </w:r>
      <w:r w:rsidRPr="00D12BED">
        <w:rPr>
          <w:rFonts w:ascii="Arial Narrow" w:hAnsi="Arial Narrow" w:cs="Calibri"/>
          <w:color w:val="000000" w:themeColor="text1"/>
        </w:rPr>
        <w:t>, atau</w:t>
      </w:r>
      <w:r w:rsidRPr="00D12BED">
        <w:rPr>
          <w:rFonts w:ascii="Arial Narrow" w:hAnsi="Arial Narrow" w:cs="Calibri"/>
          <w:color w:val="000000" w:themeColor="text1"/>
          <w:spacing w:val="1"/>
        </w:rPr>
        <w:t xml:space="preserve"> m</w:t>
      </w:r>
      <w:r w:rsidRPr="00D12BED">
        <w:rPr>
          <w:rFonts w:ascii="Arial Narrow" w:hAnsi="Arial Narrow" w:cs="Calibri"/>
          <w:color w:val="000000" w:themeColor="text1"/>
        </w:rPr>
        <w:t>elal</w:t>
      </w:r>
      <w:r w:rsidRPr="00D12BED">
        <w:rPr>
          <w:rFonts w:ascii="Arial Narrow" w:hAnsi="Arial Narrow" w:cs="Calibri"/>
          <w:color w:val="000000" w:themeColor="text1"/>
          <w:spacing w:val="-1"/>
        </w:rPr>
        <w:t>u</w:t>
      </w:r>
      <w:r w:rsidRPr="00D12BED">
        <w:rPr>
          <w:rFonts w:ascii="Arial Narrow" w:hAnsi="Arial Narrow" w:cs="Calibri"/>
          <w:color w:val="000000" w:themeColor="text1"/>
        </w:rPr>
        <w:t xml:space="preserve">i </w:t>
      </w:r>
      <w:r w:rsidRPr="00D12BED">
        <w:rPr>
          <w:rFonts w:ascii="Arial Narrow" w:hAnsi="Arial Narrow" w:cs="Calibri"/>
          <w:color w:val="000000" w:themeColor="text1"/>
          <w:spacing w:val="-1"/>
        </w:rPr>
        <w:t>p</w:t>
      </w:r>
      <w:r w:rsidRPr="00D12BED">
        <w:rPr>
          <w:rFonts w:ascii="Arial Narrow" w:hAnsi="Arial Narrow" w:cs="Calibri"/>
          <w:color w:val="000000" w:themeColor="text1"/>
        </w:rPr>
        <w:t>erusa</w:t>
      </w:r>
      <w:r w:rsidRPr="00D12BED">
        <w:rPr>
          <w:rFonts w:ascii="Arial Narrow" w:hAnsi="Arial Narrow" w:cs="Calibri"/>
          <w:color w:val="000000" w:themeColor="text1"/>
          <w:spacing w:val="-1"/>
        </w:rPr>
        <w:t>h</w:t>
      </w:r>
      <w:r w:rsidRPr="00D12BED">
        <w:rPr>
          <w:rFonts w:ascii="Arial Narrow" w:hAnsi="Arial Narrow" w:cs="Calibri"/>
          <w:color w:val="000000" w:themeColor="text1"/>
        </w:rPr>
        <w:t>aan</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rPr>
        <w:t>e</w:t>
      </w:r>
      <w:r w:rsidRPr="00D12BED">
        <w:rPr>
          <w:rFonts w:ascii="Arial Narrow" w:hAnsi="Arial Narrow" w:cs="Calibri"/>
          <w:color w:val="000000" w:themeColor="text1"/>
          <w:spacing w:val="1"/>
        </w:rPr>
        <w:t>k</w:t>
      </w:r>
      <w:r w:rsidRPr="00D12BED">
        <w:rPr>
          <w:rFonts w:ascii="Arial Narrow" w:hAnsi="Arial Narrow" w:cs="Calibri"/>
          <w:color w:val="000000" w:themeColor="text1"/>
        </w:rPr>
        <w:t>spe</w:t>
      </w:r>
      <w:r w:rsidRPr="00D12BED">
        <w:rPr>
          <w:rFonts w:ascii="Arial Narrow" w:hAnsi="Arial Narrow" w:cs="Calibri"/>
          <w:color w:val="000000" w:themeColor="text1"/>
          <w:spacing w:val="-1"/>
        </w:rPr>
        <w:t>d</w:t>
      </w:r>
      <w:r w:rsidRPr="00D12BED">
        <w:rPr>
          <w:rFonts w:ascii="Arial Narrow" w:hAnsi="Arial Narrow" w:cs="Calibri"/>
          <w:color w:val="000000" w:themeColor="text1"/>
        </w:rPr>
        <w:t>isi/k</w:t>
      </w:r>
      <w:r w:rsidRPr="00D12BED">
        <w:rPr>
          <w:rFonts w:ascii="Arial Narrow" w:hAnsi="Arial Narrow" w:cs="Calibri"/>
          <w:color w:val="000000" w:themeColor="text1"/>
          <w:spacing w:val="-1"/>
        </w:rPr>
        <w:t>u</w:t>
      </w:r>
      <w:r w:rsidRPr="00D12BED">
        <w:rPr>
          <w:rFonts w:ascii="Arial Narrow" w:hAnsi="Arial Narrow" w:cs="Calibri"/>
          <w:color w:val="000000" w:themeColor="text1"/>
        </w:rPr>
        <w:t>rir</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rPr>
        <w:t>i</w:t>
      </w:r>
      <w:r w:rsidRPr="00D12BED">
        <w:rPr>
          <w:rFonts w:ascii="Arial Narrow" w:hAnsi="Arial Narrow" w:cs="Calibri"/>
          <w:color w:val="000000" w:themeColor="text1"/>
          <w:spacing w:val="-1"/>
        </w:rPr>
        <w:t>n</w:t>
      </w:r>
      <w:r w:rsidRPr="00D12BED">
        <w:rPr>
          <w:rFonts w:ascii="Arial Narrow" w:hAnsi="Arial Narrow" w:cs="Calibri"/>
          <w:color w:val="000000" w:themeColor="text1"/>
        </w:rPr>
        <w:t>t</w:t>
      </w:r>
      <w:r w:rsidRPr="00D12BED">
        <w:rPr>
          <w:rFonts w:ascii="Arial Narrow" w:hAnsi="Arial Narrow" w:cs="Calibri"/>
          <w:color w:val="000000" w:themeColor="text1"/>
          <w:spacing w:val="1"/>
        </w:rPr>
        <w:t>e</w:t>
      </w:r>
      <w:r w:rsidRPr="00D12BED">
        <w:rPr>
          <w:rFonts w:ascii="Arial Narrow" w:hAnsi="Arial Narrow" w:cs="Calibri"/>
          <w:color w:val="000000" w:themeColor="text1"/>
        </w:rPr>
        <w:t>rn</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spacing w:val="-1"/>
        </w:rPr>
        <w:t>d</w:t>
      </w:r>
      <w:r w:rsidRPr="00D12BED">
        <w:rPr>
          <w:rFonts w:ascii="Arial Narrow" w:hAnsi="Arial Narrow" w:cs="Calibri"/>
          <w:color w:val="000000" w:themeColor="text1"/>
        </w:rPr>
        <w:t>ari</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spacing w:val="1"/>
        </w:rPr>
        <w:t>m</w:t>
      </w:r>
      <w:r w:rsidRPr="00D12BED">
        <w:rPr>
          <w:rFonts w:ascii="Arial Narrow" w:hAnsi="Arial Narrow" w:cs="Calibri"/>
          <w:color w:val="000000" w:themeColor="text1"/>
        </w:rPr>
        <w:t>asi</w:t>
      </w:r>
      <w:r w:rsidRPr="00D12BED">
        <w:rPr>
          <w:rFonts w:ascii="Arial Narrow" w:hAnsi="Arial Narrow" w:cs="Calibri"/>
          <w:color w:val="000000" w:themeColor="text1"/>
          <w:spacing w:val="-1"/>
        </w:rPr>
        <w:t>n</w:t>
      </w:r>
      <w:r w:rsidRPr="00D12BED">
        <w:rPr>
          <w:rFonts w:ascii="Arial Narrow" w:hAnsi="Arial Narrow" w:cs="Calibri"/>
          <w:color w:val="000000" w:themeColor="text1"/>
        </w:rPr>
        <w:t>g-</w:t>
      </w:r>
      <w:r w:rsidRPr="00D12BED">
        <w:rPr>
          <w:rFonts w:ascii="Arial Narrow" w:hAnsi="Arial Narrow" w:cs="Calibri"/>
          <w:color w:val="000000" w:themeColor="text1"/>
          <w:spacing w:val="1"/>
        </w:rPr>
        <w:t>m</w:t>
      </w:r>
      <w:r w:rsidRPr="00D12BED">
        <w:rPr>
          <w:rFonts w:ascii="Arial Narrow" w:hAnsi="Arial Narrow" w:cs="Calibri"/>
          <w:color w:val="000000" w:themeColor="text1"/>
        </w:rPr>
        <w:t>as</w:t>
      </w:r>
      <w:r w:rsidRPr="00D12BED">
        <w:rPr>
          <w:rFonts w:ascii="Arial Narrow" w:hAnsi="Arial Narrow" w:cs="Calibri"/>
          <w:color w:val="000000" w:themeColor="text1"/>
          <w:spacing w:val="-3"/>
        </w:rPr>
        <w:t>i</w:t>
      </w:r>
      <w:r w:rsidRPr="00D12BED">
        <w:rPr>
          <w:rFonts w:ascii="Arial Narrow" w:hAnsi="Arial Narrow" w:cs="Calibri"/>
          <w:color w:val="000000" w:themeColor="text1"/>
          <w:spacing w:val="-1"/>
        </w:rPr>
        <w:t>n</w:t>
      </w:r>
      <w:r w:rsidRPr="00D12BED">
        <w:rPr>
          <w:rFonts w:ascii="Arial Narrow" w:hAnsi="Arial Narrow" w:cs="Calibri"/>
          <w:color w:val="000000" w:themeColor="text1"/>
        </w:rPr>
        <w:t>g</w:t>
      </w:r>
      <w:r w:rsidRPr="00D12BED">
        <w:rPr>
          <w:rFonts w:ascii="Arial Narrow" w:hAnsi="Arial Narrow" w:cs="Calibri"/>
          <w:color w:val="000000" w:themeColor="text1"/>
          <w:spacing w:val="2"/>
        </w:rPr>
        <w:t xml:space="preserve"> </w:t>
      </w:r>
      <w:r w:rsidRPr="00D12BED">
        <w:rPr>
          <w:rFonts w:ascii="Arial Narrow" w:hAnsi="Arial Narrow" w:cs="Calibri"/>
          <w:b/>
          <w:bCs/>
          <w:color w:val="000000" w:themeColor="text1"/>
        </w:rPr>
        <w:t>P</w:t>
      </w:r>
      <w:r w:rsidRPr="00D12BED">
        <w:rPr>
          <w:rFonts w:ascii="Arial Narrow" w:hAnsi="Arial Narrow" w:cs="Calibri"/>
          <w:b/>
          <w:bCs/>
          <w:color w:val="000000" w:themeColor="text1"/>
          <w:spacing w:val="1"/>
        </w:rPr>
        <w:t>I</w:t>
      </w:r>
      <w:r w:rsidRPr="00D12BED">
        <w:rPr>
          <w:rFonts w:ascii="Arial Narrow" w:hAnsi="Arial Narrow" w:cs="Calibri"/>
          <w:b/>
          <w:bCs/>
          <w:color w:val="000000" w:themeColor="text1"/>
        </w:rPr>
        <w:t>HAK</w:t>
      </w:r>
      <w:r w:rsidRPr="00D12BED">
        <w:rPr>
          <w:rFonts w:ascii="Arial Narrow" w:hAnsi="Arial Narrow" w:cs="Calibri"/>
          <w:b/>
          <w:bCs/>
          <w:color w:val="000000" w:themeColor="text1"/>
          <w:spacing w:val="3"/>
        </w:rPr>
        <w:t xml:space="preserve"> </w:t>
      </w:r>
      <w:r w:rsidRPr="00D12BED">
        <w:rPr>
          <w:rFonts w:ascii="Arial Narrow" w:hAnsi="Arial Narrow" w:cs="Calibri"/>
          <w:color w:val="000000" w:themeColor="text1"/>
        </w:rPr>
        <w:t>ke</w:t>
      </w:r>
      <w:r w:rsidRPr="00D12BED">
        <w:rPr>
          <w:rFonts w:ascii="Arial Narrow" w:hAnsi="Arial Narrow" w:cs="Calibri"/>
          <w:color w:val="000000" w:themeColor="text1"/>
          <w:spacing w:val="3"/>
        </w:rPr>
        <w:t xml:space="preserve"> </w:t>
      </w:r>
      <w:r w:rsidRPr="00D12BED">
        <w:rPr>
          <w:rFonts w:ascii="Arial Narrow" w:hAnsi="Arial Narrow" w:cs="Calibri"/>
          <w:color w:val="000000" w:themeColor="text1"/>
        </w:rPr>
        <w:t>al</w:t>
      </w:r>
      <w:r w:rsidRPr="00D12BED">
        <w:rPr>
          <w:rFonts w:ascii="Arial Narrow" w:hAnsi="Arial Narrow" w:cs="Calibri"/>
          <w:color w:val="000000" w:themeColor="text1"/>
          <w:spacing w:val="-3"/>
        </w:rPr>
        <w:t>a</w:t>
      </w:r>
      <w:r w:rsidRPr="00D12BED">
        <w:rPr>
          <w:rFonts w:ascii="Arial Narrow" w:hAnsi="Arial Narrow" w:cs="Calibri"/>
          <w:color w:val="000000" w:themeColor="text1"/>
          <w:spacing w:val="1"/>
        </w:rPr>
        <w:t>m</w:t>
      </w:r>
      <w:r w:rsidRPr="00D12BED">
        <w:rPr>
          <w:rFonts w:ascii="Arial Narrow" w:hAnsi="Arial Narrow" w:cs="Calibri"/>
          <w:color w:val="000000" w:themeColor="text1"/>
        </w:rPr>
        <w:t xml:space="preserve">at </w:t>
      </w:r>
      <w:r w:rsidRPr="00D12BED">
        <w:rPr>
          <w:rFonts w:ascii="Arial Narrow" w:hAnsi="Arial Narrow" w:cs="Calibri"/>
          <w:color w:val="000000" w:themeColor="text1"/>
          <w:spacing w:val="1"/>
        </w:rPr>
        <w:t>y</w:t>
      </w:r>
      <w:r w:rsidRPr="00D12BED">
        <w:rPr>
          <w:rFonts w:ascii="Arial Narrow" w:hAnsi="Arial Narrow" w:cs="Calibri"/>
          <w:color w:val="000000" w:themeColor="text1"/>
        </w:rPr>
        <w:t>a</w:t>
      </w:r>
      <w:r w:rsidRPr="00D12BED">
        <w:rPr>
          <w:rFonts w:ascii="Arial Narrow" w:hAnsi="Arial Narrow" w:cs="Calibri"/>
          <w:color w:val="000000" w:themeColor="text1"/>
          <w:spacing w:val="-1"/>
        </w:rPr>
        <w:t>n</w:t>
      </w:r>
      <w:r w:rsidRPr="00D12BED">
        <w:rPr>
          <w:rFonts w:ascii="Arial Narrow" w:hAnsi="Arial Narrow" w:cs="Calibri"/>
          <w:color w:val="000000" w:themeColor="text1"/>
        </w:rPr>
        <w:t>g</w:t>
      </w:r>
      <w:r w:rsidRPr="00D12BED">
        <w:rPr>
          <w:rFonts w:ascii="Arial Narrow" w:hAnsi="Arial Narrow" w:cs="Calibri"/>
          <w:color w:val="000000" w:themeColor="text1"/>
          <w:spacing w:val="2"/>
        </w:rPr>
        <w:t xml:space="preserve"> </w:t>
      </w:r>
      <w:r w:rsidRPr="00D12BED">
        <w:rPr>
          <w:rFonts w:ascii="Arial Narrow" w:hAnsi="Arial Narrow" w:cs="Calibri"/>
          <w:color w:val="000000" w:themeColor="text1"/>
        </w:rPr>
        <w:t>t</w:t>
      </w:r>
      <w:r w:rsidRPr="00D12BED">
        <w:rPr>
          <w:rFonts w:ascii="Arial Narrow" w:hAnsi="Arial Narrow" w:cs="Calibri"/>
          <w:color w:val="000000" w:themeColor="text1"/>
          <w:spacing w:val="1"/>
        </w:rPr>
        <w:t>e</w:t>
      </w:r>
      <w:r w:rsidRPr="00D12BED">
        <w:rPr>
          <w:rFonts w:ascii="Arial Narrow" w:hAnsi="Arial Narrow" w:cs="Calibri"/>
          <w:color w:val="000000" w:themeColor="text1"/>
        </w:rPr>
        <w:t>rseb</w:t>
      </w:r>
      <w:r w:rsidRPr="00D12BED">
        <w:rPr>
          <w:rFonts w:ascii="Arial Narrow" w:hAnsi="Arial Narrow" w:cs="Calibri"/>
          <w:color w:val="000000" w:themeColor="text1"/>
          <w:spacing w:val="-1"/>
        </w:rPr>
        <w:t>u</w:t>
      </w:r>
      <w:r w:rsidRPr="00D12BED">
        <w:rPr>
          <w:rFonts w:ascii="Arial Narrow" w:hAnsi="Arial Narrow" w:cs="Calibri"/>
          <w:color w:val="000000" w:themeColor="text1"/>
        </w:rPr>
        <w:t>t</w:t>
      </w:r>
      <w:r w:rsidRPr="00D12BED">
        <w:rPr>
          <w:rFonts w:ascii="Arial Narrow" w:hAnsi="Arial Narrow" w:cs="Calibri"/>
          <w:color w:val="000000" w:themeColor="text1"/>
          <w:spacing w:val="3"/>
        </w:rPr>
        <w:t xml:space="preserve"> </w:t>
      </w:r>
      <w:r w:rsidRPr="00D12BED">
        <w:rPr>
          <w:rFonts w:ascii="Arial Narrow" w:hAnsi="Arial Narrow" w:cs="Calibri"/>
          <w:color w:val="000000" w:themeColor="text1"/>
          <w:spacing w:val="-3"/>
        </w:rPr>
        <w:t>d</w:t>
      </w:r>
      <w:r w:rsidRPr="00D12BED">
        <w:rPr>
          <w:rFonts w:ascii="Arial Narrow" w:hAnsi="Arial Narrow" w:cs="Calibri"/>
          <w:color w:val="000000" w:themeColor="text1"/>
        </w:rPr>
        <w:t xml:space="preserve">i </w:t>
      </w:r>
      <w:r w:rsidRPr="00D12BED">
        <w:rPr>
          <w:rFonts w:ascii="Arial Narrow" w:hAnsi="Arial Narrow" w:cs="Calibri"/>
          <w:color w:val="000000" w:themeColor="text1"/>
          <w:spacing w:val="-1"/>
        </w:rPr>
        <w:t>b</w:t>
      </w:r>
      <w:r w:rsidRPr="00D12BED">
        <w:rPr>
          <w:rFonts w:ascii="Arial Narrow" w:hAnsi="Arial Narrow" w:cs="Calibri"/>
          <w:color w:val="000000" w:themeColor="text1"/>
        </w:rPr>
        <w:t>awah i</w:t>
      </w:r>
      <w:r w:rsidRPr="00D12BED">
        <w:rPr>
          <w:rFonts w:ascii="Arial Narrow" w:hAnsi="Arial Narrow" w:cs="Calibri"/>
          <w:color w:val="000000" w:themeColor="text1"/>
          <w:spacing w:val="-1"/>
        </w:rPr>
        <w:t>n</w:t>
      </w:r>
      <w:r w:rsidRPr="00D12BED">
        <w:rPr>
          <w:rFonts w:ascii="Arial Narrow" w:hAnsi="Arial Narrow" w:cs="Calibri"/>
          <w:color w:val="000000" w:themeColor="text1"/>
        </w:rPr>
        <w:t>i:</w:t>
      </w:r>
    </w:p>
    <w:p w14:paraId="4BC8849E" w14:textId="77777777" w:rsidR="00C075D3" w:rsidRPr="00D12BED" w:rsidRDefault="00C075D3" w:rsidP="006278F6">
      <w:pPr>
        <w:widowControl w:val="0"/>
        <w:tabs>
          <w:tab w:val="left" w:pos="810"/>
        </w:tabs>
        <w:autoSpaceDE w:val="0"/>
        <w:autoSpaceDN w:val="0"/>
        <w:adjustRightInd w:val="0"/>
        <w:spacing w:after="0" w:line="240" w:lineRule="auto"/>
        <w:jc w:val="both"/>
        <w:rPr>
          <w:rFonts w:ascii="Arial Narrow" w:hAnsi="Arial Narrow" w:cs="Calibri"/>
          <w:b/>
          <w:bCs/>
          <w:color w:val="000000" w:themeColor="text1"/>
          <w:position w:val="1"/>
          <w:lang w:val="en-US"/>
        </w:rPr>
      </w:pPr>
    </w:p>
    <w:p w14:paraId="3EB73942" w14:textId="2BCBFD7E" w:rsidR="0069099B" w:rsidRPr="00D12BED" w:rsidRDefault="00BE6325" w:rsidP="006278F6">
      <w:pPr>
        <w:widowControl w:val="0"/>
        <w:tabs>
          <w:tab w:val="left" w:pos="810"/>
        </w:tabs>
        <w:autoSpaceDE w:val="0"/>
        <w:autoSpaceDN w:val="0"/>
        <w:adjustRightInd w:val="0"/>
        <w:spacing w:after="0" w:line="240" w:lineRule="auto"/>
        <w:jc w:val="both"/>
        <w:rPr>
          <w:rFonts w:ascii="Arial Narrow" w:hAnsi="Arial Narrow" w:cs="Calibri"/>
          <w:color w:val="000000" w:themeColor="text1"/>
        </w:rPr>
      </w:pPr>
      <w:r w:rsidRPr="00D12BED">
        <w:rPr>
          <w:rFonts w:ascii="Arial Narrow" w:hAnsi="Arial Narrow" w:cs="Calibri"/>
          <w:b/>
          <w:bCs/>
          <w:color w:val="000000" w:themeColor="text1"/>
          <w:position w:val="1"/>
          <w:lang w:val="en-US"/>
        </w:rPr>
        <w:tab/>
      </w:r>
      <w:r w:rsidR="0069099B" w:rsidRPr="00D12BED">
        <w:rPr>
          <w:rFonts w:ascii="Arial Narrow" w:hAnsi="Arial Narrow" w:cs="Calibri"/>
          <w:b/>
          <w:bCs/>
          <w:color w:val="000000" w:themeColor="text1"/>
          <w:position w:val="1"/>
        </w:rPr>
        <w:t>P</w:t>
      </w:r>
      <w:r w:rsidR="0069099B" w:rsidRPr="00D12BED">
        <w:rPr>
          <w:rFonts w:ascii="Arial Narrow" w:hAnsi="Arial Narrow" w:cs="Calibri"/>
          <w:b/>
          <w:bCs/>
          <w:color w:val="000000" w:themeColor="text1"/>
          <w:spacing w:val="1"/>
          <w:position w:val="1"/>
        </w:rPr>
        <w:t>I</w:t>
      </w:r>
      <w:r w:rsidR="0069099B" w:rsidRPr="00D12BED">
        <w:rPr>
          <w:rFonts w:ascii="Arial Narrow" w:hAnsi="Arial Narrow" w:cs="Calibri"/>
          <w:b/>
          <w:bCs/>
          <w:color w:val="000000" w:themeColor="text1"/>
          <w:position w:val="1"/>
        </w:rPr>
        <w:t>HAK</w:t>
      </w:r>
      <w:r w:rsidR="0069099B" w:rsidRPr="00D12BED">
        <w:rPr>
          <w:rFonts w:ascii="Arial Narrow" w:hAnsi="Arial Narrow" w:cs="Calibri"/>
          <w:b/>
          <w:bCs/>
          <w:color w:val="000000" w:themeColor="text1"/>
          <w:spacing w:val="-2"/>
          <w:position w:val="1"/>
        </w:rPr>
        <w:t xml:space="preserve"> </w:t>
      </w:r>
      <w:r w:rsidR="0069099B" w:rsidRPr="00D12BED">
        <w:rPr>
          <w:rFonts w:ascii="Arial Narrow" w:hAnsi="Arial Narrow" w:cs="Calibri"/>
          <w:b/>
          <w:bCs/>
          <w:color w:val="000000" w:themeColor="text1"/>
          <w:position w:val="1"/>
        </w:rPr>
        <w:t>P</w:t>
      </w:r>
      <w:r w:rsidR="0069099B" w:rsidRPr="00D12BED">
        <w:rPr>
          <w:rFonts w:ascii="Arial Narrow" w:hAnsi="Arial Narrow" w:cs="Calibri"/>
          <w:b/>
          <w:bCs/>
          <w:color w:val="000000" w:themeColor="text1"/>
          <w:spacing w:val="1"/>
          <w:position w:val="1"/>
        </w:rPr>
        <w:t>E</w:t>
      </w:r>
      <w:r w:rsidR="0069099B" w:rsidRPr="00D12BED">
        <w:rPr>
          <w:rFonts w:ascii="Arial Narrow" w:hAnsi="Arial Narrow" w:cs="Calibri"/>
          <w:b/>
          <w:bCs/>
          <w:color w:val="000000" w:themeColor="text1"/>
          <w:spacing w:val="-2"/>
          <w:position w:val="1"/>
        </w:rPr>
        <w:t>R</w:t>
      </w:r>
      <w:r w:rsidR="0069099B" w:rsidRPr="00D12BED">
        <w:rPr>
          <w:rFonts w:ascii="Arial Narrow" w:hAnsi="Arial Narrow" w:cs="Calibri"/>
          <w:b/>
          <w:bCs/>
          <w:color w:val="000000" w:themeColor="text1"/>
          <w:spacing w:val="1"/>
          <w:position w:val="1"/>
        </w:rPr>
        <w:t>T</w:t>
      </w:r>
      <w:r w:rsidR="0069099B" w:rsidRPr="00D12BED">
        <w:rPr>
          <w:rFonts w:ascii="Arial Narrow" w:hAnsi="Arial Narrow" w:cs="Calibri"/>
          <w:b/>
          <w:bCs/>
          <w:color w:val="000000" w:themeColor="text1"/>
          <w:position w:val="1"/>
        </w:rPr>
        <w:t>A</w:t>
      </w:r>
      <w:r w:rsidR="0069099B" w:rsidRPr="00D12BED">
        <w:rPr>
          <w:rFonts w:ascii="Arial Narrow" w:hAnsi="Arial Narrow" w:cs="Calibri"/>
          <w:b/>
          <w:bCs/>
          <w:color w:val="000000" w:themeColor="text1"/>
          <w:spacing w:val="-3"/>
          <w:position w:val="1"/>
        </w:rPr>
        <w:t>M</w:t>
      </w:r>
      <w:r w:rsidR="0069099B" w:rsidRPr="00D12BED">
        <w:rPr>
          <w:rFonts w:ascii="Arial Narrow" w:hAnsi="Arial Narrow" w:cs="Calibri"/>
          <w:b/>
          <w:bCs/>
          <w:color w:val="000000" w:themeColor="text1"/>
          <w:position w:val="1"/>
        </w:rPr>
        <w:t>A:</w:t>
      </w:r>
    </w:p>
    <w:p w14:paraId="2816C712" w14:textId="528740E5" w:rsidR="000A454C" w:rsidRPr="000A454C" w:rsidRDefault="000A454C" w:rsidP="00806232">
      <w:pPr>
        <w:widowControl w:val="0"/>
        <w:autoSpaceDE w:val="0"/>
        <w:autoSpaceDN w:val="0"/>
        <w:adjustRightInd w:val="0"/>
        <w:spacing w:after="0" w:line="240" w:lineRule="auto"/>
        <w:ind w:left="450" w:firstLine="720"/>
        <w:jc w:val="both"/>
        <w:rPr>
          <w:rFonts w:ascii="Arial Narrow" w:hAnsi="Arial Narrow" w:cs="Calibri"/>
          <w:b/>
          <w:bCs/>
          <w:color w:val="000000" w:themeColor="text1"/>
          <w:spacing w:val="-1"/>
          <w:lang w:val="en-US"/>
        </w:rPr>
      </w:pPr>
      <w:r w:rsidRPr="000A454C">
        <w:rPr>
          <w:rFonts w:ascii="Arial Narrow" w:hAnsi="Arial Narrow" w:cs="Calibri"/>
          <w:color w:val="000000" w:themeColor="text1"/>
          <w:spacing w:val="-1"/>
        </w:rPr>
        <w:t>Jabatan</w:t>
      </w:r>
      <w:r w:rsidRPr="000A454C">
        <w:rPr>
          <w:rFonts w:ascii="Arial Narrow" w:hAnsi="Arial Narrow" w:cs="Calibri"/>
          <w:color w:val="000000" w:themeColor="text1"/>
          <w:spacing w:val="-1"/>
          <w:lang w:val="en-US"/>
        </w:rPr>
        <w:t xml:space="preserve">                      </w:t>
      </w:r>
      <w:r w:rsidRPr="000A454C">
        <w:rPr>
          <w:rFonts w:ascii="Arial Narrow" w:hAnsi="Arial Narrow" w:cs="Calibri"/>
          <w:color w:val="000000" w:themeColor="text1"/>
          <w:spacing w:val="-1"/>
        </w:rPr>
        <w:t xml:space="preserve">: </w:t>
      </w:r>
      <w:r w:rsidR="00806232">
        <w:rPr>
          <w:rFonts w:ascii="Arial Narrow" w:hAnsi="Arial Narrow" w:cs="Calibri"/>
          <w:color w:val="000000" w:themeColor="text1"/>
          <w:spacing w:val="-1"/>
          <w:lang w:val="en-US"/>
        </w:rPr>
        <w:t xml:space="preserve">VP Production &amp; Operations </w:t>
      </w:r>
      <w:r w:rsidRPr="000A454C">
        <w:rPr>
          <w:rFonts w:ascii="Arial Narrow" w:hAnsi="Arial Narrow" w:cs="Calibri"/>
          <w:color w:val="000000" w:themeColor="text1"/>
          <w:spacing w:val="-1"/>
        </w:rPr>
        <w:t xml:space="preserve"> </w:t>
      </w:r>
    </w:p>
    <w:p w14:paraId="1D5F01A8" w14:textId="31F22054" w:rsidR="00806232" w:rsidRPr="00553143" w:rsidRDefault="000A454C" w:rsidP="00806232">
      <w:pPr>
        <w:widowControl w:val="0"/>
        <w:tabs>
          <w:tab w:val="left" w:pos="1530"/>
        </w:tabs>
        <w:autoSpaceDE w:val="0"/>
        <w:autoSpaceDN w:val="0"/>
        <w:adjustRightInd w:val="0"/>
        <w:spacing w:after="0" w:line="240" w:lineRule="auto"/>
        <w:ind w:left="2880" w:hanging="1710"/>
        <w:jc w:val="both"/>
        <w:rPr>
          <w:rFonts w:ascii="Arial Narrow" w:hAnsi="Arial Narrow" w:cs="Calibri"/>
          <w:spacing w:val="-1"/>
          <w:lang w:val="en-US"/>
          <w:rPrChange w:id="160" w:author="Radit Trianggara Putranto" w:date="2022-02-23T05:41:00Z">
            <w:rPr>
              <w:rFonts w:ascii="Arial Narrow" w:hAnsi="Arial Narrow" w:cs="Calibri"/>
              <w:spacing w:val="-1"/>
            </w:rPr>
          </w:rPrChange>
        </w:rPr>
      </w:pPr>
      <w:r w:rsidRPr="000A454C">
        <w:rPr>
          <w:rFonts w:ascii="Arial Narrow" w:hAnsi="Arial Narrow" w:cs="Calibri"/>
          <w:color w:val="000000" w:themeColor="text1"/>
          <w:spacing w:val="-1"/>
        </w:rPr>
        <w:t>Alamat</w:t>
      </w:r>
      <w:r w:rsidR="00806232">
        <w:rPr>
          <w:rFonts w:ascii="Arial Narrow" w:hAnsi="Arial Narrow" w:cs="Calibri"/>
          <w:color w:val="000000" w:themeColor="text1"/>
          <w:spacing w:val="-1"/>
          <w:lang w:val="en-US"/>
        </w:rPr>
        <w:t>                      </w:t>
      </w:r>
      <w:r w:rsidR="00806232">
        <w:rPr>
          <w:rFonts w:ascii="Arial Narrow" w:hAnsi="Arial Narrow" w:cs="Calibri"/>
          <w:color w:val="000000" w:themeColor="text1"/>
          <w:spacing w:val="-1"/>
          <w:lang w:val="en-US"/>
        </w:rPr>
        <w:tab/>
      </w:r>
      <w:r w:rsidR="00806232">
        <w:rPr>
          <w:rFonts w:ascii="Arial Narrow" w:hAnsi="Arial Narrow" w:cs="Calibri"/>
          <w:color w:val="000000" w:themeColor="text1"/>
          <w:spacing w:val="-1"/>
        </w:rPr>
        <w:t>:</w:t>
      </w:r>
      <w:r w:rsidR="00806232">
        <w:rPr>
          <w:rFonts w:ascii="Arial Narrow" w:hAnsi="Arial Narrow" w:cs="Calibri"/>
          <w:color w:val="000000" w:themeColor="text1"/>
          <w:spacing w:val="-1"/>
          <w:lang w:val="en-US"/>
        </w:rPr>
        <w:t xml:space="preserve"> </w:t>
      </w:r>
      <w:r w:rsidR="00806232" w:rsidRPr="00DD5A20">
        <w:rPr>
          <w:rFonts w:ascii="Arial Narrow" w:hAnsi="Arial Narrow" w:cs="Calibri"/>
          <w:bCs/>
          <w:spacing w:val="-1"/>
        </w:rPr>
        <w:t>Gedung RDTX</w:t>
      </w:r>
      <w:r w:rsidR="00492F1E">
        <w:rPr>
          <w:rFonts w:ascii="Arial Narrow" w:hAnsi="Arial Narrow" w:cs="Calibri"/>
          <w:bCs/>
          <w:spacing w:val="-1"/>
          <w:lang w:val="en-US"/>
        </w:rPr>
        <w:t xml:space="preserve"> PLACE</w:t>
      </w:r>
      <w:r w:rsidR="00806232" w:rsidRPr="00DD5A20">
        <w:rPr>
          <w:rFonts w:ascii="Arial Narrow" w:hAnsi="Arial Narrow" w:cs="Calibri"/>
          <w:bCs/>
          <w:spacing w:val="-1"/>
        </w:rPr>
        <w:t xml:space="preserve"> lantai 12 Jl. Prof. DR. Satrio No.17, RW.4, Kuningan, Karet </w:t>
      </w:r>
      <w:r w:rsidR="00806232">
        <w:rPr>
          <w:rFonts w:ascii="Arial Narrow" w:hAnsi="Arial Narrow" w:cs="Calibri"/>
          <w:bCs/>
          <w:spacing w:val="-1"/>
          <w:lang w:val="en-US"/>
        </w:rPr>
        <w:t xml:space="preserve"> </w:t>
      </w:r>
      <w:r w:rsidR="00806232" w:rsidRPr="00DD5A20">
        <w:rPr>
          <w:rFonts w:ascii="Arial Narrow" w:hAnsi="Arial Narrow" w:cs="Calibri"/>
          <w:bCs/>
          <w:spacing w:val="-1"/>
        </w:rPr>
        <w:t>Kuningan, Kecamatan Setiabudi</w:t>
      </w:r>
      <w:ins w:id="161" w:author="Radit Trianggara Putranto" w:date="2022-02-23T05:41:00Z">
        <w:r w:rsidR="00553143">
          <w:rPr>
            <w:rFonts w:ascii="Arial Narrow" w:hAnsi="Arial Narrow" w:cs="Calibri"/>
            <w:spacing w:val="-1"/>
            <w:lang w:val="en-US"/>
          </w:rPr>
          <w:t xml:space="preserve">, Jakarta Selatan </w:t>
        </w:r>
      </w:ins>
      <w:del w:id="162" w:author="Radit Trianggara Putranto" w:date="2022-02-23T05:41:00Z">
        <w:r w:rsidR="00806232" w:rsidRPr="00A46376" w:rsidDel="00553143">
          <w:rPr>
            <w:rFonts w:ascii="Arial Narrow" w:hAnsi="Arial Narrow" w:cs="Calibri"/>
            <w:spacing w:val="-1"/>
          </w:rPr>
          <w:delText xml:space="preserve"> </w:delText>
        </w:r>
      </w:del>
    </w:p>
    <w:p w14:paraId="397081B8" w14:textId="6E6ED979" w:rsidR="00BE4D12" w:rsidRPr="00F0563D" w:rsidRDefault="00BE4D12" w:rsidP="00806232">
      <w:pPr>
        <w:widowControl w:val="0"/>
        <w:tabs>
          <w:tab w:val="left" w:pos="1530"/>
        </w:tabs>
        <w:autoSpaceDE w:val="0"/>
        <w:autoSpaceDN w:val="0"/>
        <w:adjustRightInd w:val="0"/>
        <w:spacing w:after="0" w:line="240" w:lineRule="auto"/>
        <w:ind w:left="2880" w:hanging="1710"/>
        <w:jc w:val="both"/>
        <w:rPr>
          <w:rFonts w:ascii="Arial Narrow" w:hAnsi="Arial Narrow" w:cs="Arial"/>
          <w:spacing w:val="-1"/>
          <w:lang w:val="en-US"/>
        </w:rPr>
      </w:pPr>
      <w:r w:rsidRPr="00A46376">
        <w:rPr>
          <w:rFonts w:ascii="Arial Narrow" w:hAnsi="Arial Narrow" w:cs="Calibri"/>
          <w:spacing w:val="-1"/>
        </w:rPr>
        <w:t>Faksimili</w:t>
      </w:r>
      <w:r w:rsidRPr="00A46376">
        <w:rPr>
          <w:rFonts w:ascii="Arial Narrow" w:hAnsi="Arial Narrow" w:cs="Calibri"/>
          <w:spacing w:val="-1"/>
          <w:lang w:val="en-US"/>
        </w:rPr>
        <w:t xml:space="preserve">                     </w:t>
      </w:r>
      <w:r w:rsidRPr="00A46376">
        <w:rPr>
          <w:rFonts w:ascii="Arial Narrow" w:hAnsi="Arial Narrow" w:cs="Calibri"/>
          <w:spacing w:val="-1"/>
        </w:rPr>
        <w:t xml:space="preserve">: </w:t>
      </w:r>
      <w:r w:rsidR="00F0563D">
        <w:rPr>
          <w:rFonts w:ascii="Arial Narrow" w:hAnsi="Arial Narrow" w:cs="Calibri"/>
          <w:spacing w:val="-1"/>
          <w:lang w:val="en-US"/>
        </w:rPr>
        <w:t>-</w:t>
      </w:r>
    </w:p>
    <w:p w14:paraId="2C2D4E54" w14:textId="5A2721AD" w:rsidR="00BE4D12" w:rsidRPr="00F0563D" w:rsidRDefault="00BE4D12" w:rsidP="00806232">
      <w:pPr>
        <w:widowControl w:val="0"/>
        <w:autoSpaceDE w:val="0"/>
        <w:autoSpaceDN w:val="0"/>
        <w:adjustRightInd w:val="0"/>
        <w:spacing w:after="0" w:line="240" w:lineRule="auto"/>
        <w:ind w:left="450" w:firstLine="720"/>
        <w:jc w:val="both"/>
        <w:rPr>
          <w:rFonts w:ascii="Arial Narrow" w:hAnsi="Arial Narrow" w:cs="Calibri"/>
          <w:lang w:val="en-US"/>
        </w:rPr>
      </w:pPr>
      <w:r w:rsidRPr="00A46376">
        <w:rPr>
          <w:rFonts w:ascii="Arial Narrow" w:hAnsi="Arial Narrow" w:cs="Calibri"/>
          <w:spacing w:val="-1"/>
        </w:rPr>
        <w:t>Telepon</w:t>
      </w:r>
      <w:r w:rsidRPr="00A46376">
        <w:rPr>
          <w:rFonts w:ascii="Arial Narrow" w:hAnsi="Arial Narrow" w:cs="Calibri"/>
          <w:spacing w:val="-1"/>
          <w:lang w:val="en-US"/>
        </w:rPr>
        <w:t xml:space="preserve">                      </w:t>
      </w:r>
      <w:r w:rsidRPr="00A46376">
        <w:rPr>
          <w:rFonts w:ascii="Arial Narrow" w:hAnsi="Arial Narrow" w:cs="Calibri"/>
          <w:spacing w:val="-1"/>
        </w:rPr>
        <w:t xml:space="preserve">: </w:t>
      </w:r>
      <w:r w:rsidR="00F0563D">
        <w:rPr>
          <w:rFonts w:ascii="Arial Narrow" w:hAnsi="Arial Narrow" w:cs="Calibri"/>
          <w:spacing w:val="-1"/>
          <w:lang w:val="en-US"/>
        </w:rPr>
        <w:t>021-25098500</w:t>
      </w:r>
    </w:p>
    <w:p w14:paraId="53DBFA31" w14:textId="77777777" w:rsidR="00FC53C8" w:rsidRPr="00D12BED" w:rsidRDefault="00FC53C8" w:rsidP="006278F6">
      <w:pPr>
        <w:widowControl w:val="0"/>
        <w:autoSpaceDE w:val="0"/>
        <w:autoSpaceDN w:val="0"/>
        <w:adjustRightInd w:val="0"/>
        <w:spacing w:after="0" w:line="240" w:lineRule="auto"/>
        <w:ind w:left="1200"/>
        <w:jc w:val="both"/>
        <w:rPr>
          <w:rFonts w:ascii="Arial Narrow" w:hAnsi="Arial Narrow" w:cs="Calibri"/>
          <w:color w:val="000000" w:themeColor="text1"/>
          <w:lang w:val="en-US"/>
        </w:rPr>
      </w:pPr>
    </w:p>
    <w:p w14:paraId="0CD7A5DB" w14:textId="77777777" w:rsidR="00433298" w:rsidRDefault="00433298" w:rsidP="006278F6">
      <w:pPr>
        <w:widowControl w:val="0"/>
        <w:tabs>
          <w:tab w:val="left" w:pos="810"/>
        </w:tabs>
        <w:autoSpaceDE w:val="0"/>
        <w:autoSpaceDN w:val="0"/>
        <w:adjustRightInd w:val="0"/>
        <w:spacing w:after="0" w:line="240" w:lineRule="auto"/>
        <w:ind w:left="810"/>
        <w:jc w:val="both"/>
        <w:rPr>
          <w:rFonts w:ascii="Arial Narrow" w:hAnsi="Arial Narrow" w:cs="Calibri"/>
          <w:b/>
          <w:bCs/>
          <w:color w:val="000000" w:themeColor="text1"/>
        </w:rPr>
      </w:pPr>
    </w:p>
    <w:p w14:paraId="5399F752" w14:textId="32D41287" w:rsidR="0069099B" w:rsidRPr="00D12BED" w:rsidRDefault="0069099B" w:rsidP="006278F6">
      <w:pPr>
        <w:widowControl w:val="0"/>
        <w:tabs>
          <w:tab w:val="left" w:pos="810"/>
        </w:tabs>
        <w:autoSpaceDE w:val="0"/>
        <w:autoSpaceDN w:val="0"/>
        <w:adjustRightInd w:val="0"/>
        <w:spacing w:after="0" w:line="240" w:lineRule="auto"/>
        <w:ind w:left="810"/>
        <w:jc w:val="both"/>
        <w:rPr>
          <w:rFonts w:ascii="Arial Narrow" w:hAnsi="Arial Narrow" w:cs="Calibri"/>
          <w:color w:val="000000" w:themeColor="text1"/>
        </w:rPr>
      </w:pPr>
      <w:r w:rsidRPr="00D12BED">
        <w:rPr>
          <w:rFonts w:ascii="Arial Narrow" w:hAnsi="Arial Narrow" w:cs="Calibri"/>
          <w:b/>
          <w:bCs/>
          <w:color w:val="000000" w:themeColor="text1"/>
        </w:rPr>
        <w:t>P</w:t>
      </w:r>
      <w:r w:rsidRPr="00D12BED">
        <w:rPr>
          <w:rFonts w:ascii="Arial Narrow" w:hAnsi="Arial Narrow" w:cs="Calibri"/>
          <w:b/>
          <w:bCs/>
          <w:color w:val="000000" w:themeColor="text1"/>
          <w:spacing w:val="1"/>
        </w:rPr>
        <w:t>I</w:t>
      </w:r>
      <w:r w:rsidRPr="00D12BED">
        <w:rPr>
          <w:rFonts w:ascii="Arial Narrow" w:hAnsi="Arial Narrow" w:cs="Calibri"/>
          <w:b/>
          <w:bCs/>
          <w:color w:val="000000" w:themeColor="text1"/>
        </w:rPr>
        <w:t>HAK</w:t>
      </w:r>
      <w:r w:rsidRPr="00D12BED">
        <w:rPr>
          <w:rFonts w:ascii="Arial Narrow" w:hAnsi="Arial Narrow" w:cs="Calibri"/>
          <w:b/>
          <w:bCs/>
          <w:color w:val="000000" w:themeColor="text1"/>
          <w:spacing w:val="-2"/>
        </w:rPr>
        <w:t xml:space="preserve"> </w:t>
      </w:r>
      <w:r w:rsidRPr="00D12BED">
        <w:rPr>
          <w:rFonts w:ascii="Arial Narrow" w:hAnsi="Arial Narrow" w:cs="Calibri"/>
          <w:b/>
          <w:bCs/>
          <w:color w:val="000000" w:themeColor="text1"/>
        </w:rPr>
        <w:t>KEDUA:</w:t>
      </w:r>
    </w:p>
    <w:p w14:paraId="54B1E8F8" w14:textId="1C140E6C" w:rsidR="0046644E" w:rsidRPr="00DB2EE1" w:rsidRDefault="0046644E" w:rsidP="006278F6">
      <w:pPr>
        <w:widowControl w:val="0"/>
        <w:autoSpaceDE w:val="0"/>
        <w:autoSpaceDN w:val="0"/>
        <w:adjustRightInd w:val="0"/>
        <w:spacing w:after="0" w:line="240" w:lineRule="auto"/>
        <w:ind w:left="1200"/>
        <w:jc w:val="both"/>
        <w:rPr>
          <w:rFonts w:ascii="Arial Narrow" w:hAnsi="Arial Narrow" w:cs="Calibri"/>
          <w:b/>
          <w:bCs/>
          <w:color w:val="000000" w:themeColor="text1"/>
          <w:lang w:val="en-US"/>
        </w:rPr>
      </w:pPr>
      <w:r w:rsidRPr="00D12BED">
        <w:rPr>
          <w:rFonts w:ascii="Arial Narrow" w:hAnsi="Arial Narrow" w:cs="Calibri"/>
          <w:color w:val="000000" w:themeColor="text1"/>
          <w:spacing w:val="-1"/>
        </w:rPr>
        <w:t>J</w:t>
      </w:r>
      <w:r w:rsidRPr="00D12BED">
        <w:rPr>
          <w:rFonts w:ascii="Arial Narrow" w:hAnsi="Arial Narrow" w:cs="Calibri"/>
          <w:color w:val="000000" w:themeColor="text1"/>
        </w:rPr>
        <w:t>a</w:t>
      </w:r>
      <w:r w:rsidRPr="00D12BED">
        <w:rPr>
          <w:rFonts w:ascii="Arial Narrow" w:hAnsi="Arial Narrow" w:cs="Calibri"/>
          <w:color w:val="000000" w:themeColor="text1"/>
          <w:spacing w:val="-1"/>
        </w:rPr>
        <w:t>b</w:t>
      </w:r>
      <w:r w:rsidRPr="00D12BED">
        <w:rPr>
          <w:rFonts w:ascii="Arial Narrow" w:hAnsi="Arial Narrow" w:cs="Calibri"/>
          <w:color w:val="000000" w:themeColor="text1"/>
        </w:rPr>
        <w:t>atan</w:t>
      </w:r>
      <w:r w:rsidRPr="00D12BED">
        <w:rPr>
          <w:rFonts w:ascii="Arial Narrow" w:hAnsi="Arial Narrow" w:cs="Calibri"/>
          <w:color w:val="000000" w:themeColor="text1"/>
          <w:lang w:val="en-US"/>
        </w:rPr>
        <w:tab/>
      </w:r>
      <w:r w:rsidRPr="00D12BED">
        <w:rPr>
          <w:rFonts w:ascii="Arial Narrow" w:hAnsi="Arial Narrow" w:cs="Calibri"/>
          <w:color w:val="000000" w:themeColor="text1"/>
          <w:lang w:val="en-US"/>
        </w:rPr>
        <w:tab/>
      </w:r>
      <w:r w:rsidRPr="00D12BED">
        <w:rPr>
          <w:rFonts w:ascii="Arial Narrow" w:hAnsi="Arial Narrow" w:cs="Calibri"/>
          <w:color w:val="000000" w:themeColor="text1"/>
        </w:rPr>
        <w:t>:</w:t>
      </w:r>
      <w:r w:rsidRPr="00D12BED">
        <w:rPr>
          <w:rFonts w:ascii="Arial Narrow" w:hAnsi="Arial Narrow" w:cs="Calibri"/>
          <w:color w:val="000000" w:themeColor="text1"/>
          <w:spacing w:val="1"/>
        </w:rPr>
        <w:t xml:space="preserve"> </w:t>
      </w:r>
      <w:r w:rsidR="006F3FCC" w:rsidRPr="009A4F74">
        <w:rPr>
          <w:rFonts w:ascii="Arial Narrow" w:hAnsi="Arial Narrow" w:cs="Calibri"/>
          <w:color w:val="000000" w:themeColor="text1"/>
          <w:spacing w:val="1"/>
          <w:lang w:val="en-US"/>
        </w:rPr>
        <w:t>Direktur</w:t>
      </w:r>
    </w:p>
    <w:p w14:paraId="3A3CA5CE" w14:textId="5E3EC485" w:rsidR="00806232" w:rsidRPr="00A965D8" w:rsidRDefault="0046644E" w:rsidP="00806232">
      <w:pPr>
        <w:widowControl w:val="0"/>
        <w:autoSpaceDE w:val="0"/>
        <w:autoSpaceDN w:val="0"/>
        <w:adjustRightInd w:val="0"/>
        <w:spacing w:after="0" w:line="240" w:lineRule="auto"/>
        <w:ind w:left="2880" w:hanging="1680"/>
        <w:jc w:val="both"/>
        <w:rPr>
          <w:rFonts w:ascii="Arial Narrow" w:hAnsi="Arial Narrow" w:cs="Calibri"/>
          <w:bCs/>
          <w:lang w:val="en-US"/>
          <w:rPrChange w:id="163" w:author="Radit Trianggara Putranto" w:date="2022-04-18T08:47:00Z">
            <w:rPr>
              <w:rFonts w:ascii="Arial Narrow" w:hAnsi="Arial Narrow" w:cs="Calibri"/>
              <w:bCs/>
            </w:rPr>
          </w:rPrChange>
        </w:rPr>
      </w:pPr>
      <w:r w:rsidRPr="00D12BED">
        <w:rPr>
          <w:rFonts w:ascii="Arial Narrow" w:hAnsi="Arial Narrow" w:cs="Calibri"/>
          <w:color w:val="000000" w:themeColor="text1"/>
        </w:rPr>
        <w:t>A</w:t>
      </w:r>
      <w:r w:rsidRPr="00D12BED">
        <w:rPr>
          <w:rFonts w:ascii="Arial Narrow" w:hAnsi="Arial Narrow" w:cs="Calibri"/>
          <w:color w:val="000000" w:themeColor="text1"/>
          <w:spacing w:val="-1"/>
        </w:rPr>
        <w:t>l</w:t>
      </w:r>
      <w:r w:rsidRPr="00D12BED">
        <w:rPr>
          <w:rFonts w:ascii="Arial Narrow" w:hAnsi="Arial Narrow" w:cs="Calibri"/>
          <w:color w:val="000000" w:themeColor="text1"/>
        </w:rPr>
        <w:t>a</w:t>
      </w:r>
      <w:r w:rsidRPr="00D12BED">
        <w:rPr>
          <w:rFonts w:ascii="Arial Narrow" w:hAnsi="Arial Narrow" w:cs="Calibri"/>
          <w:color w:val="000000" w:themeColor="text1"/>
          <w:spacing w:val="1"/>
        </w:rPr>
        <w:t>m</w:t>
      </w:r>
      <w:r w:rsidRPr="00D12BED">
        <w:rPr>
          <w:rFonts w:ascii="Arial Narrow" w:hAnsi="Arial Narrow" w:cs="Calibri"/>
          <w:color w:val="000000" w:themeColor="text1"/>
        </w:rPr>
        <w:t>at</w:t>
      </w:r>
      <w:r w:rsidR="00806232">
        <w:rPr>
          <w:rFonts w:ascii="Arial Narrow" w:hAnsi="Arial Narrow" w:cs="Calibri"/>
          <w:color w:val="000000" w:themeColor="text1"/>
          <w:lang w:val="en-US"/>
        </w:rPr>
        <w:tab/>
      </w:r>
      <w:r w:rsidRPr="00D12BED">
        <w:rPr>
          <w:rFonts w:ascii="Arial Narrow" w:hAnsi="Arial Narrow" w:cs="Calibri"/>
          <w:color w:val="000000" w:themeColor="text1"/>
        </w:rPr>
        <w:t>:</w:t>
      </w:r>
      <w:r w:rsidRPr="00D12BED">
        <w:rPr>
          <w:rFonts w:ascii="Arial Narrow" w:hAnsi="Arial Narrow" w:cs="Calibri"/>
          <w:color w:val="000000" w:themeColor="text1"/>
          <w:spacing w:val="1"/>
        </w:rPr>
        <w:t xml:space="preserve"> </w:t>
      </w:r>
      <w:del w:id="164" w:author="Radit Trianggara Putranto" w:date="2022-04-18T08:47:00Z">
        <w:r w:rsidR="00806232" w:rsidDel="00A965D8">
          <w:rPr>
            <w:rFonts w:ascii="Arial Narrow" w:hAnsi="Arial Narrow" w:cs="Calibri"/>
            <w:bCs/>
          </w:rPr>
          <w:delText>Soepomo Office Park, Jl. Prof.dr Soepomo SH. No. 143 Blok L, Jakarta Selatan 12810</w:delText>
        </w:r>
      </w:del>
      <w:ins w:id="165" w:author="Radit Trianggara Putranto" w:date="2022-04-18T08:47:00Z">
        <w:r w:rsidR="00A965D8">
          <w:rPr>
            <w:rFonts w:ascii="Arial Narrow" w:hAnsi="Arial Narrow" w:cs="Calibri"/>
            <w:bCs/>
            <w:lang w:val="en-US"/>
          </w:rPr>
          <w:t>XXXXXXXXX</w:t>
        </w:r>
      </w:ins>
    </w:p>
    <w:p w14:paraId="57ED4B32" w14:textId="702B9DDA" w:rsidR="0046644E" w:rsidRPr="00D12BED" w:rsidRDefault="0046644E" w:rsidP="00806232">
      <w:pPr>
        <w:widowControl w:val="0"/>
        <w:autoSpaceDE w:val="0"/>
        <w:autoSpaceDN w:val="0"/>
        <w:adjustRightInd w:val="0"/>
        <w:spacing w:after="0" w:line="240" w:lineRule="auto"/>
        <w:ind w:left="1200"/>
        <w:jc w:val="both"/>
        <w:rPr>
          <w:rFonts w:ascii="Arial Narrow" w:hAnsi="Arial Narrow" w:cs="Calibri"/>
          <w:color w:val="000000" w:themeColor="text1"/>
          <w:lang w:val="en-US"/>
        </w:rPr>
      </w:pPr>
      <w:r w:rsidRPr="00D12BED">
        <w:rPr>
          <w:rFonts w:ascii="Arial Narrow" w:hAnsi="Arial Narrow" w:cs="Calibri"/>
          <w:color w:val="000000" w:themeColor="text1"/>
        </w:rPr>
        <w:t>F</w:t>
      </w:r>
      <w:r w:rsidRPr="00D12BED">
        <w:rPr>
          <w:rFonts w:ascii="Arial Narrow" w:hAnsi="Arial Narrow" w:cs="Calibri"/>
          <w:color w:val="000000" w:themeColor="text1"/>
          <w:spacing w:val="-1"/>
        </w:rPr>
        <w:t>a</w:t>
      </w:r>
      <w:r w:rsidRPr="00D12BED">
        <w:rPr>
          <w:rFonts w:ascii="Arial Narrow" w:hAnsi="Arial Narrow" w:cs="Calibri"/>
          <w:color w:val="000000" w:themeColor="text1"/>
        </w:rPr>
        <w:t>ksi</w:t>
      </w:r>
      <w:r w:rsidRPr="00D12BED">
        <w:rPr>
          <w:rFonts w:ascii="Arial Narrow" w:hAnsi="Arial Narrow" w:cs="Calibri"/>
          <w:color w:val="000000" w:themeColor="text1"/>
          <w:spacing w:val="1"/>
        </w:rPr>
        <w:t>m</w:t>
      </w:r>
      <w:r w:rsidRPr="00D12BED">
        <w:rPr>
          <w:rFonts w:ascii="Arial Narrow" w:hAnsi="Arial Narrow" w:cs="Calibri"/>
          <w:color w:val="000000" w:themeColor="text1"/>
        </w:rPr>
        <w:t>ili</w:t>
      </w:r>
      <w:r w:rsidRPr="00D12BED">
        <w:rPr>
          <w:rFonts w:ascii="Arial Narrow" w:hAnsi="Arial Narrow" w:cs="Calibri"/>
          <w:color w:val="000000" w:themeColor="text1"/>
          <w:lang w:val="en-US"/>
        </w:rPr>
        <w:tab/>
      </w:r>
      <w:r w:rsidRPr="00D12BED">
        <w:rPr>
          <w:rFonts w:ascii="Arial Narrow" w:hAnsi="Arial Narrow" w:cs="Calibri"/>
          <w:color w:val="000000" w:themeColor="text1"/>
          <w:lang w:val="en-US"/>
        </w:rPr>
        <w:tab/>
      </w:r>
      <w:r w:rsidRPr="00D12BED">
        <w:rPr>
          <w:rFonts w:ascii="Arial Narrow" w:hAnsi="Arial Narrow" w:cs="Calibri"/>
          <w:color w:val="000000" w:themeColor="text1"/>
        </w:rPr>
        <w:t>:</w:t>
      </w:r>
      <w:r w:rsidRPr="00D12BED">
        <w:rPr>
          <w:rFonts w:ascii="Arial Narrow" w:hAnsi="Arial Narrow" w:cs="Calibri"/>
          <w:color w:val="000000" w:themeColor="text1"/>
          <w:spacing w:val="1"/>
        </w:rPr>
        <w:t xml:space="preserve"> </w:t>
      </w:r>
      <w:del w:id="166" w:author="Radit Trianggara Putranto" w:date="2022-04-18T08:47:00Z">
        <w:r w:rsidR="006F3FCC" w:rsidDel="00A965D8">
          <w:rPr>
            <w:rFonts w:ascii="Arial Narrow" w:hAnsi="Arial Narrow" w:cs="Calibri"/>
            <w:color w:val="000000" w:themeColor="text1"/>
            <w:spacing w:val="1"/>
            <w:lang w:val="en-US"/>
          </w:rPr>
          <w:delText>021-</w:delText>
        </w:r>
        <w:r w:rsidR="00F0563D" w:rsidDel="00A965D8">
          <w:rPr>
            <w:rFonts w:ascii="Arial Narrow" w:hAnsi="Arial Narrow" w:cs="Calibri"/>
            <w:color w:val="000000" w:themeColor="text1"/>
            <w:spacing w:val="1"/>
            <w:lang w:val="en-US"/>
          </w:rPr>
          <w:delText>29380837</w:delText>
        </w:r>
      </w:del>
      <w:ins w:id="167" w:author="Radit Trianggara Putranto" w:date="2022-04-18T08:47:00Z">
        <w:r w:rsidR="00A965D8">
          <w:rPr>
            <w:rFonts w:ascii="Arial Narrow" w:hAnsi="Arial Narrow" w:cs="Calibri"/>
            <w:color w:val="000000" w:themeColor="text1"/>
            <w:spacing w:val="1"/>
            <w:lang w:val="en-US"/>
          </w:rPr>
          <w:t>XXXXXXXXXX</w:t>
        </w:r>
      </w:ins>
    </w:p>
    <w:p w14:paraId="456A98BA" w14:textId="0D4582CE" w:rsidR="0046644E" w:rsidRPr="00D12BED" w:rsidRDefault="0046644E" w:rsidP="006278F6">
      <w:pPr>
        <w:widowControl w:val="0"/>
        <w:autoSpaceDE w:val="0"/>
        <w:autoSpaceDN w:val="0"/>
        <w:adjustRightInd w:val="0"/>
        <w:spacing w:after="0" w:line="240" w:lineRule="auto"/>
        <w:ind w:left="1200"/>
        <w:jc w:val="both"/>
        <w:rPr>
          <w:rFonts w:ascii="Arial Narrow" w:hAnsi="Arial Narrow" w:cs="Calibri"/>
          <w:lang w:val="en-US"/>
        </w:rPr>
      </w:pPr>
      <w:r w:rsidRPr="00D12BED">
        <w:rPr>
          <w:rFonts w:ascii="Arial Narrow" w:hAnsi="Arial Narrow" w:cs="Calibri"/>
          <w:color w:val="000000" w:themeColor="text1"/>
        </w:rPr>
        <w:t>T</w:t>
      </w:r>
      <w:r w:rsidRPr="00D12BED">
        <w:rPr>
          <w:rFonts w:ascii="Arial Narrow" w:hAnsi="Arial Narrow" w:cs="Calibri"/>
          <w:color w:val="000000" w:themeColor="text1"/>
          <w:spacing w:val="1"/>
        </w:rPr>
        <w:t>e</w:t>
      </w:r>
      <w:r w:rsidRPr="00D12BED">
        <w:rPr>
          <w:rFonts w:ascii="Arial Narrow" w:hAnsi="Arial Narrow" w:cs="Calibri"/>
          <w:color w:val="000000" w:themeColor="text1"/>
        </w:rPr>
        <w:t>le</w:t>
      </w:r>
      <w:r w:rsidRPr="00D12BED">
        <w:rPr>
          <w:rFonts w:ascii="Arial Narrow" w:hAnsi="Arial Narrow" w:cs="Calibri"/>
          <w:color w:val="000000" w:themeColor="text1"/>
          <w:spacing w:val="-3"/>
        </w:rPr>
        <w:t>p</w:t>
      </w:r>
      <w:r w:rsidRPr="00D12BED">
        <w:rPr>
          <w:rFonts w:ascii="Arial Narrow" w:hAnsi="Arial Narrow" w:cs="Calibri"/>
          <w:color w:val="000000" w:themeColor="text1"/>
          <w:spacing w:val="1"/>
        </w:rPr>
        <w:t>o</w:t>
      </w:r>
      <w:r w:rsidRPr="00D12BED">
        <w:rPr>
          <w:rFonts w:ascii="Arial Narrow" w:hAnsi="Arial Narrow" w:cs="Calibri"/>
          <w:color w:val="000000" w:themeColor="text1"/>
        </w:rPr>
        <w:t>n</w:t>
      </w:r>
      <w:r w:rsidRPr="00D12BED">
        <w:rPr>
          <w:rFonts w:ascii="Arial Narrow" w:hAnsi="Arial Narrow" w:cs="Calibri"/>
          <w:color w:val="000000" w:themeColor="text1"/>
          <w:lang w:val="en-US"/>
        </w:rPr>
        <w:tab/>
      </w:r>
      <w:r w:rsidRPr="00D12BED">
        <w:rPr>
          <w:rFonts w:ascii="Arial Narrow" w:hAnsi="Arial Narrow" w:cs="Calibri"/>
          <w:color w:val="000000" w:themeColor="text1"/>
          <w:lang w:val="en-US"/>
        </w:rPr>
        <w:tab/>
      </w:r>
      <w:r w:rsidRPr="00D12BED">
        <w:rPr>
          <w:rFonts w:ascii="Arial Narrow" w:hAnsi="Arial Narrow" w:cs="Calibri"/>
          <w:color w:val="000000" w:themeColor="text1"/>
        </w:rPr>
        <w:t>:</w:t>
      </w:r>
      <w:r w:rsidRPr="00D12BED">
        <w:rPr>
          <w:rFonts w:ascii="Arial Narrow" w:hAnsi="Arial Narrow" w:cs="Calibri"/>
          <w:color w:val="000000" w:themeColor="text1"/>
          <w:spacing w:val="1"/>
        </w:rPr>
        <w:t xml:space="preserve"> </w:t>
      </w:r>
      <w:del w:id="168" w:author="Radit Trianggara Putranto" w:date="2022-04-18T08:47:00Z">
        <w:r w:rsidR="00F0563D" w:rsidDel="00A965D8">
          <w:rPr>
            <w:rFonts w:ascii="Arial Narrow" w:hAnsi="Arial Narrow" w:cs="Calibri"/>
            <w:color w:val="000000" w:themeColor="text1"/>
            <w:spacing w:val="1"/>
            <w:lang w:val="en-US"/>
          </w:rPr>
          <w:delText>021-29380838</w:delText>
        </w:r>
      </w:del>
      <w:ins w:id="169" w:author="Radit Trianggara Putranto" w:date="2022-04-18T08:47:00Z">
        <w:r w:rsidR="00A965D8">
          <w:rPr>
            <w:rFonts w:ascii="Arial Narrow" w:hAnsi="Arial Narrow" w:cs="Calibri"/>
            <w:color w:val="000000" w:themeColor="text1"/>
            <w:spacing w:val="1"/>
            <w:lang w:val="en-US"/>
          </w:rPr>
          <w:t>XXXXXXXXX</w:t>
        </w:r>
      </w:ins>
    </w:p>
    <w:p w14:paraId="4254BB44" w14:textId="77777777" w:rsidR="006D7059" w:rsidRPr="00D12BED" w:rsidRDefault="006D7059" w:rsidP="006D7059">
      <w:pPr>
        <w:widowControl w:val="0"/>
        <w:tabs>
          <w:tab w:val="left" w:pos="810"/>
        </w:tabs>
        <w:autoSpaceDE w:val="0"/>
        <w:autoSpaceDN w:val="0"/>
        <w:adjustRightInd w:val="0"/>
        <w:spacing w:after="0" w:line="240" w:lineRule="auto"/>
        <w:jc w:val="both"/>
        <w:rPr>
          <w:rFonts w:ascii="Arial Narrow" w:hAnsi="Arial Narrow" w:cs="Calibri"/>
          <w:b/>
          <w:bCs/>
          <w:color w:val="000000" w:themeColor="text1"/>
          <w:position w:val="1"/>
          <w:lang w:val="en-US"/>
        </w:rPr>
      </w:pPr>
    </w:p>
    <w:p w14:paraId="1F135D26" w14:textId="77777777" w:rsidR="0069099B" w:rsidRPr="00D12BED" w:rsidRDefault="0069099B" w:rsidP="006D7059">
      <w:pPr>
        <w:widowControl w:val="0"/>
        <w:autoSpaceDE w:val="0"/>
        <w:autoSpaceDN w:val="0"/>
        <w:adjustRightInd w:val="0"/>
        <w:spacing w:after="0" w:line="240" w:lineRule="auto"/>
        <w:ind w:left="3918" w:right="4275"/>
        <w:jc w:val="center"/>
        <w:rPr>
          <w:rFonts w:ascii="Arial Narrow" w:hAnsi="Arial Narrow" w:cs="Calibri"/>
          <w:color w:val="000000" w:themeColor="text1"/>
          <w:lang w:val="en-US"/>
        </w:rPr>
      </w:pPr>
      <w:r w:rsidRPr="00D12BED">
        <w:rPr>
          <w:rFonts w:ascii="Arial Narrow" w:hAnsi="Arial Narrow" w:cs="Calibri"/>
          <w:b/>
          <w:bCs/>
          <w:color w:val="000000" w:themeColor="text1"/>
        </w:rPr>
        <w:t>P</w:t>
      </w:r>
      <w:r w:rsidRPr="00D12BED">
        <w:rPr>
          <w:rFonts w:ascii="Arial Narrow" w:hAnsi="Arial Narrow" w:cs="Calibri"/>
          <w:b/>
          <w:bCs/>
          <w:color w:val="000000" w:themeColor="text1"/>
          <w:spacing w:val="-1"/>
        </w:rPr>
        <w:t>a</w:t>
      </w:r>
      <w:r w:rsidRPr="00D12BED">
        <w:rPr>
          <w:rFonts w:ascii="Arial Narrow" w:hAnsi="Arial Narrow" w:cs="Calibri"/>
          <w:b/>
          <w:bCs/>
          <w:color w:val="000000" w:themeColor="text1"/>
        </w:rPr>
        <w:t>s</w:t>
      </w:r>
      <w:r w:rsidRPr="00D12BED">
        <w:rPr>
          <w:rFonts w:ascii="Arial Narrow" w:hAnsi="Arial Narrow" w:cs="Calibri"/>
          <w:b/>
          <w:bCs/>
          <w:color w:val="000000" w:themeColor="text1"/>
          <w:spacing w:val="-1"/>
        </w:rPr>
        <w:t>a</w:t>
      </w:r>
      <w:r w:rsidRPr="00D12BED">
        <w:rPr>
          <w:rFonts w:ascii="Arial Narrow" w:hAnsi="Arial Narrow" w:cs="Calibri"/>
          <w:b/>
          <w:bCs/>
          <w:color w:val="000000" w:themeColor="text1"/>
        </w:rPr>
        <w:t>l</w:t>
      </w:r>
      <w:r w:rsidRPr="00D12BED">
        <w:rPr>
          <w:rFonts w:ascii="Arial Narrow" w:hAnsi="Arial Narrow" w:cs="Calibri"/>
          <w:b/>
          <w:bCs/>
          <w:color w:val="000000" w:themeColor="text1"/>
          <w:spacing w:val="1"/>
        </w:rPr>
        <w:t xml:space="preserve"> </w:t>
      </w:r>
      <w:r w:rsidR="00BE6325" w:rsidRPr="00D12BED">
        <w:rPr>
          <w:rFonts w:ascii="Arial Narrow" w:hAnsi="Arial Narrow" w:cs="Calibri"/>
          <w:b/>
          <w:bCs/>
          <w:color w:val="000000" w:themeColor="text1"/>
          <w:lang w:val="en-US"/>
        </w:rPr>
        <w:t>7</w:t>
      </w:r>
    </w:p>
    <w:p w14:paraId="44E92B49" w14:textId="77777777" w:rsidR="0069099B" w:rsidRPr="00D12BED" w:rsidRDefault="0069099B" w:rsidP="006278F6">
      <w:pPr>
        <w:widowControl w:val="0"/>
        <w:autoSpaceDE w:val="0"/>
        <w:autoSpaceDN w:val="0"/>
        <w:adjustRightInd w:val="0"/>
        <w:spacing w:after="0" w:line="240" w:lineRule="auto"/>
        <w:ind w:left="3776" w:right="4132"/>
        <w:jc w:val="center"/>
        <w:rPr>
          <w:rFonts w:ascii="Arial Narrow" w:hAnsi="Arial Narrow" w:cs="Calibri"/>
          <w:b/>
          <w:bCs/>
          <w:color w:val="000000" w:themeColor="text1"/>
        </w:rPr>
      </w:pPr>
      <w:r w:rsidRPr="00D12BED">
        <w:rPr>
          <w:rFonts w:ascii="Arial Narrow" w:hAnsi="Arial Narrow" w:cs="Calibri"/>
          <w:b/>
          <w:bCs/>
          <w:color w:val="000000" w:themeColor="text1"/>
        </w:rPr>
        <w:t>L</w:t>
      </w:r>
      <w:r w:rsidRPr="00D12BED">
        <w:rPr>
          <w:rFonts w:ascii="Arial Narrow" w:hAnsi="Arial Narrow" w:cs="Calibri"/>
          <w:b/>
          <w:bCs/>
          <w:color w:val="000000" w:themeColor="text1"/>
          <w:spacing w:val="1"/>
        </w:rPr>
        <w:t>A</w:t>
      </w:r>
      <w:r w:rsidRPr="00D12BED">
        <w:rPr>
          <w:rFonts w:ascii="Arial Narrow" w:hAnsi="Arial Narrow" w:cs="Calibri"/>
          <w:b/>
          <w:bCs/>
          <w:color w:val="000000" w:themeColor="text1"/>
          <w:spacing w:val="-1"/>
        </w:rPr>
        <w:t>I</w:t>
      </w:r>
      <w:r w:rsidRPr="00D12BED">
        <w:rPr>
          <w:rFonts w:ascii="Arial Narrow" w:hAnsi="Arial Narrow" w:cs="Calibri"/>
          <w:b/>
          <w:bCs/>
          <w:color w:val="000000" w:themeColor="text1"/>
          <w:spacing w:val="1"/>
        </w:rPr>
        <w:t>N</w:t>
      </w:r>
      <w:r w:rsidRPr="00D12BED">
        <w:rPr>
          <w:rFonts w:ascii="Arial Narrow" w:hAnsi="Arial Narrow" w:cs="Calibri"/>
          <w:b/>
          <w:bCs/>
          <w:color w:val="000000" w:themeColor="text1"/>
        </w:rPr>
        <w:t>-L</w:t>
      </w:r>
      <w:r w:rsidRPr="00D12BED">
        <w:rPr>
          <w:rFonts w:ascii="Arial Narrow" w:hAnsi="Arial Narrow" w:cs="Calibri"/>
          <w:b/>
          <w:bCs/>
          <w:color w:val="000000" w:themeColor="text1"/>
          <w:spacing w:val="-2"/>
        </w:rPr>
        <w:t>A</w:t>
      </w:r>
      <w:r w:rsidRPr="00D12BED">
        <w:rPr>
          <w:rFonts w:ascii="Arial Narrow" w:hAnsi="Arial Narrow" w:cs="Calibri"/>
          <w:b/>
          <w:bCs/>
          <w:color w:val="000000" w:themeColor="text1"/>
          <w:spacing w:val="-1"/>
        </w:rPr>
        <w:t>I</w:t>
      </w:r>
      <w:r w:rsidRPr="00D12BED">
        <w:rPr>
          <w:rFonts w:ascii="Arial Narrow" w:hAnsi="Arial Narrow" w:cs="Calibri"/>
          <w:b/>
          <w:bCs/>
          <w:color w:val="000000" w:themeColor="text1"/>
        </w:rPr>
        <w:t>N</w:t>
      </w:r>
    </w:p>
    <w:p w14:paraId="402E5700" w14:textId="77777777" w:rsidR="0069099B" w:rsidRPr="00D12BED" w:rsidRDefault="0069099B" w:rsidP="006278F6">
      <w:pPr>
        <w:widowControl w:val="0"/>
        <w:autoSpaceDE w:val="0"/>
        <w:autoSpaceDN w:val="0"/>
        <w:adjustRightInd w:val="0"/>
        <w:spacing w:after="0" w:line="240" w:lineRule="auto"/>
        <w:ind w:left="3776" w:right="4132"/>
        <w:jc w:val="center"/>
        <w:rPr>
          <w:rFonts w:ascii="Arial Narrow" w:hAnsi="Arial Narrow" w:cs="Calibri"/>
          <w:color w:val="000000" w:themeColor="text1"/>
        </w:rPr>
      </w:pPr>
    </w:p>
    <w:p w14:paraId="36FECC09" w14:textId="10DCE32C" w:rsidR="00635A35" w:rsidRPr="00D12BED" w:rsidRDefault="0069099B" w:rsidP="00635A35">
      <w:pPr>
        <w:pStyle w:val="ListParagraph"/>
        <w:numPr>
          <w:ilvl w:val="1"/>
          <w:numId w:val="22"/>
        </w:numPr>
        <w:ind w:left="810" w:hanging="720"/>
        <w:jc w:val="both"/>
        <w:rPr>
          <w:rFonts w:ascii="Arial Narrow" w:hAnsi="Arial Narrow" w:cs="Arial"/>
          <w:color w:val="000000" w:themeColor="text1"/>
          <w:sz w:val="22"/>
          <w:szCs w:val="22"/>
          <w:lang w:val="id-ID"/>
        </w:rPr>
      </w:pPr>
      <w:r w:rsidRPr="00D12BED">
        <w:rPr>
          <w:rFonts w:ascii="Arial Narrow" w:eastAsia="Calibri" w:hAnsi="Arial Narrow" w:cs="Arial"/>
          <w:color w:val="000000" w:themeColor="text1"/>
          <w:sz w:val="22"/>
          <w:szCs w:val="22"/>
        </w:rPr>
        <w:t>Nota Kesepahaman</w:t>
      </w:r>
      <w:r w:rsidRPr="00D12BED">
        <w:rPr>
          <w:rFonts w:ascii="Arial Narrow" w:hAnsi="Arial Narrow" w:cs="Arial"/>
          <w:color w:val="000000" w:themeColor="text1"/>
          <w:sz w:val="22"/>
          <w:szCs w:val="22"/>
        </w:rPr>
        <w:t xml:space="preserve"> ini tunduk pada hukum yang berlaku di wilayah Republik Indonesia.</w:t>
      </w:r>
    </w:p>
    <w:p w14:paraId="0503B799" w14:textId="77777777" w:rsidR="00A007E0" w:rsidRPr="00D12BED" w:rsidRDefault="00A007E0" w:rsidP="00A007E0">
      <w:pPr>
        <w:pStyle w:val="ListParagraph"/>
        <w:ind w:left="810"/>
        <w:jc w:val="both"/>
        <w:rPr>
          <w:rFonts w:ascii="Arial Narrow" w:hAnsi="Arial Narrow" w:cs="Arial"/>
          <w:color w:val="000000" w:themeColor="text1"/>
          <w:sz w:val="22"/>
          <w:szCs w:val="22"/>
          <w:lang w:val="id-ID"/>
        </w:rPr>
      </w:pPr>
    </w:p>
    <w:p w14:paraId="25042087" w14:textId="62AC2B6E" w:rsidR="000E004D" w:rsidRPr="004E5A6F" w:rsidRDefault="000E004D" w:rsidP="000E004D">
      <w:pPr>
        <w:pStyle w:val="ListParagraph"/>
        <w:numPr>
          <w:ilvl w:val="1"/>
          <w:numId w:val="22"/>
        </w:numPr>
        <w:ind w:left="810" w:hanging="720"/>
        <w:jc w:val="both"/>
        <w:rPr>
          <w:rFonts w:ascii="Arial Narrow" w:hAnsi="Arial Narrow" w:cs="Calibri"/>
          <w:b/>
          <w:color w:val="000000" w:themeColor="text1"/>
          <w:spacing w:val="-2"/>
          <w:sz w:val="22"/>
          <w:szCs w:val="22"/>
          <w:rPrChange w:id="170" w:author="Radit Trianggara Putranto" w:date="2022-03-02T05:29:00Z">
            <w:rPr>
              <w:rFonts w:ascii="Arial Narrow" w:hAnsi="Arial Narrow" w:cs="Calibri"/>
              <w:color w:val="000000" w:themeColor="text1"/>
              <w:spacing w:val="-2"/>
              <w:sz w:val="22"/>
              <w:szCs w:val="22"/>
            </w:rPr>
          </w:rPrChange>
        </w:rPr>
      </w:pPr>
      <w:r w:rsidRPr="000E004D">
        <w:rPr>
          <w:rFonts w:ascii="Arial Narrow" w:hAnsi="Arial Narrow" w:cs="Calibri"/>
          <w:color w:val="000000" w:themeColor="text1"/>
          <w:spacing w:val="-2"/>
          <w:sz w:val="22"/>
          <w:szCs w:val="22"/>
        </w:rPr>
        <w:t xml:space="preserve">Setiap perselisihan, sengketa atau tuntutan yang timbul dari atau sehubungan dengan </w:t>
      </w:r>
      <w:r w:rsidR="00AA2BAE">
        <w:rPr>
          <w:rFonts w:ascii="Arial Narrow" w:hAnsi="Arial Narrow" w:cs="Calibri"/>
          <w:color w:val="000000" w:themeColor="text1"/>
          <w:spacing w:val="-2"/>
          <w:sz w:val="22"/>
          <w:szCs w:val="22"/>
        </w:rPr>
        <w:t>Nota Kesepahaman</w:t>
      </w:r>
      <w:r w:rsidRPr="000E004D">
        <w:rPr>
          <w:rFonts w:ascii="Arial Narrow" w:hAnsi="Arial Narrow" w:cs="Calibri"/>
          <w:color w:val="000000" w:themeColor="text1"/>
          <w:spacing w:val="-2"/>
          <w:sz w:val="22"/>
          <w:szCs w:val="22"/>
        </w:rPr>
        <w:t xml:space="preserve"> ini, termasuk setiap pertanyaan mengenai keberadaan, pelanggaran,  pengakhiran atau keberlakuan, atau segala kewajiban yang timbul dari atau sehubungan dengan </w:t>
      </w:r>
      <w:r w:rsidR="00AA2BAE">
        <w:rPr>
          <w:rFonts w:ascii="Arial Narrow" w:hAnsi="Arial Narrow" w:cs="Calibri"/>
          <w:color w:val="000000" w:themeColor="text1"/>
          <w:spacing w:val="-2"/>
          <w:sz w:val="22"/>
          <w:szCs w:val="22"/>
        </w:rPr>
        <w:t>Nota Kesepahaman</w:t>
      </w:r>
      <w:r w:rsidR="00AA2BAE" w:rsidRPr="000E004D">
        <w:rPr>
          <w:rFonts w:ascii="Arial Narrow" w:hAnsi="Arial Narrow" w:cs="Calibri"/>
          <w:color w:val="000000" w:themeColor="text1"/>
          <w:spacing w:val="-2"/>
          <w:sz w:val="22"/>
          <w:szCs w:val="22"/>
        </w:rPr>
        <w:t xml:space="preserve"> </w:t>
      </w:r>
      <w:r w:rsidRPr="000E004D">
        <w:rPr>
          <w:rFonts w:ascii="Arial Narrow" w:hAnsi="Arial Narrow" w:cs="Calibri"/>
          <w:color w:val="000000" w:themeColor="text1"/>
          <w:spacing w:val="-2"/>
          <w:sz w:val="22"/>
          <w:szCs w:val="22"/>
        </w:rPr>
        <w:t xml:space="preserve">ini, akan diselesaikan melalui peradilan Arbitrase Badan Arbitrase Nasional Indonesia (BANI) yang berlokasi di Jakarta beralamat di Jalan Mampang Prapatan, berdasarkan prosedur dan ketentuan BANI. (“Aturan”), yang untuk saat ini keberlakuan Aturan tersebut dianggap dimasukkan ke dalam Pasal ini. Tempat arbitrase di Jakarta, Indonesia. Majelis Arbitrase harus terdiri atas satu arbitor yang ditunjuk sesuai Aturan (“Majelis Arbitrase''). Bahasa yang digunakan dalam arbitrase dan korespodensi adalah Bahasa Indonesia. Keputusan yang dihasilkan bersifat final dan mengikat bagi </w:t>
      </w:r>
      <w:r w:rsidRPr="004E5A6F">
        <w:rPr>
          <w:rFonts w:ascii="Arial Narrow" w:hAnsi="Arial Narrow" w:cs="Calibri"/>
          <w:b/>
          <w:color w:val="000000" w:themeColor="text1"/>
          <w:spacing w:val="-2"/>
          <w:sz w:val="22"/>
          <w:szCs w:val="22"/>
          <w:rPrChange w:id="171" w:author="Radit Trianggara Putranto" w:date="2022-03-02T05:29:00Z">
            <w:rPr>
              <w:rFonts w:ascii="Arial Narrow" w:hAnsi="Arial Narrow" w:cs="Calibri"/>
              <w:color w:val="000000" w:themeColor="text1"/>
              <w:spacing w:val="-2"/>
              <w:sz w:val="22"/>
              <w:szCs w:val="22"/>
            </w:rPr>
          </w:rPrChange>
        </w:rPr>
        <w:t>PARA PIHAK</w:t>
      </w:r>
    </w:p>
    <w:p w14:paraId="27622E96" w14:textId="77777777" w:rsidR="000E004D" w:rsidRPr="000E004D" w:rsidRDefault="000E004D" w:rsidP="000E004D">
      <w:pPr>
        <w:pStyle w:val="ListParagraph"/>
        <w:tabs>
          <w:tab w:val="left" w:pos="810"/>
        </w:tabs>
        <w:ind w:left="810"/>
        <w:jc w:val="both"/>
        <w:rPr>
          <w:rFonts w:ascii="Arial Narrow" w:hAnsi="Arial Narrow" w:cs="Arial"/>
          <w:color w:val="000000" w:themeColor="text1"/>
          <w:sz w:val="22"/>
          <w:szCs w:val="22"/>
          <w:lang w:val="id-ID"/>
        </w:rPr>
      </w:pPr>
    </w:p>
    <w:p w14:paraId="00743E88" w14:textId="77777777" w:rsidR="00571A3E" w:rsidRPr="008561F8" w:rsidRDefault="00571A3E" w:rsidP="00571A3E">
      <w:pPr>
        <w:pStyle w:val="ListParagraph"/>
        <w:numPr>
          <w:ilvl w:val="1"/>
          <w:numId w:val="21"/>
        </w:numPr>
        <w:tabs>
          <w:tab w:val="left" w:pos="810"/>
        </w:tabs>
        <w:ind w:left="810" w:hanging="720"/>
        <w:jc w:val="both"/>
        <w:rPr>
          <w:rFonts w:ascii="Arial Narrow" w:hAnsi="Arial Narrow" w:cs="Arial"/>
          <w:color w:val="000000" w:themeColor="text1"/>
          <w:sz w:val="22"/>
          <w:szCs w:val="22"/>
          <w:lang w:val="id-ID"/>
        </w:rPr>
      </w:pPr>
      <w:r w:rsidRPr="008561F8">
        <w:rPr>
          <w:rFonts w:ascii="Arial Narrow" w:hAnsi="Arial Narrow" w:cstheme="minorHAnsi"/>
          <w:sz w:val="22"/>
          <w:szCs w:val="22"/>
        </w:rPr>
        <w:t xml:space="preserve">Tidak ada </w:t>
      </w:r>
      <w:r w:rsidRPr="002322C2">
        <w:rPr>
          <w:rFonts w:ascii="Arial Narrow" w:hAnsi="Arial Narrow" w:cstheme="minorHAnsi"/>
          <w:b/>
          <w:sz w:val="22"/>
          <w:szCs w:val="22"/>
          <w:rPrChange w:id="172" w:author="Radit Trianggara Putranto" w:date="2022-02-23T06:32:00Z">
            <w:rPr>
              <w:rFonts w:ascii="Arial Narrow" w:hAnsi="Arial Narrow" w:cstheme="minorHAnsi"/>
              <w:sz w:val="22"/>
              <w:szCs w:val="22"/>
            </w:rPr>
          </w:rPrChange>
        </w:rPr>
        <w:t>PIHAK</w:t>
      </w:r>
      <w:r w:rsidRPr="008561F8">
        <w:rPr>
          <w:rFonts w:ascii="Arial Narrow" w:hAnsi="Arial Narrow" w:cstheme="minorHAnsi"/>
          <w:sz w:val="22"/>
          <w:szCs w:val="22"/>
        </w:rPr>
        <w:t xml:space="preserve"> yang bertanggung jawab kepada </w:t>
      </w:r>
      <w:r w:rsidRPr="002322C2">
        <w:rPr>
          <w:rFonts w:ascii="Arial Narrow" w:hAnsi="Arial Narrow" w:cstheme="minorHAnsi"/>
          <w:b/>
          <w:sz w:val="22"/>
          <w:szCs w:val="22"/>
          <w:rPrChange w:id="173" w:author="Radit Trianggara Putranto" w:date="2022-02-23T06:32:00Z">
            <w:rPr>
              <w:rFonts w:ascii="Arial Narrow" w:hAnsi="Arial Narrow" w:cstheme="minorHAnsi"/>
              <w:sz w:val="22"/>
              <w:szCs w:val="22"/>
            </w:rPr>
          </w:rPrChange>
        </w:rPr>
        <w:t>PIHAK</w:t>
      </w:r>
      <w:r w:rsidRPr="008561F8">
        <w:rPr>
          <w:rFonts w:ascii="Arial Narrow" w:hAnsi="Arial Narrow" w:cstheme="minorHAnsi"/>
          <w:sz w:val="22"/>
          <w:szCs w:val="22"/>
        </w:rPr>
        <w:t xml:space="preserve"> yang lain untuk kerugian maupun kerusakan yang tidak langsung, atau kerugian maupun kerusakan yang serupa, termasuk kehilangan keuntungan atau kehilangan potensi bisnis atau peluang bisnis, kerugian immaterial atau biaya dan beban tidak langsung lainnya dalam bentuk apapun yang timbul dari atau sehubungan dengan Nota Kesepahaman ini, apapun penyebabnya.</w:t>
      </w:r>
    </w:p>
    <w:p w14:paraId="068F9AD0" w14:textId="77777777" w:rsidR="00571A3E" w:rsidRPr="008561F8" w:rsidRDefault="00571A3E" w:rsidP="00571A3E">
      <w:pPr>
        <w:pStyle w:val="ListParagraph"/>
        <w:rPr>
          <w:rFonts w:ascii="Arial Narrow" w:hAnsi="Arial Narrow" w:cs="Arial"/>
          <w:b/>
          <w:color w:val="000000" w:themeColor="text1"/>
          <w:sz w:val="22"/>
          <w:szCs w:val="22"/>
        </w:rPr>
      </w:pPr>
    </w:p>
    <w:p w14:paraId="4E32C1E7" w14:textId="77777777" w:rsidR="00571A3E" w:rsidRPr="008561F8" w:rsidRDefault="00571A3E" w:rsidP="00571A3E">
      <w:pPr>
        <w:pStyle w:val="ListParagraph"/>
        <w:numPr>
          <w:ilvl w:val="1"/>
          <w:numId w:val="21"/>
        </w:numPr>
        <w:tabs>
          <w:tab w:val="left" w:pos="810"/>
        </w:tabs>
        <w:ind w:left="810" w:hanging="720"/>
        <w:jc w:val="both"/>
        <w:rPr>
          <w:rFonts w:ascii="Arial Narrow" w:hAnsi="Arial Narrow" w:cs="Arial"/>
          <w:color w:val="000000" w:themeColor="text1"/>
          <w:sz w:val="22"/>
          <w:szCs w:val="22"/>
          <w:lang w:val="id-ID"/>
        </w:rPr>
      </w:pPr>
      <w:r w:rsidRPr="008561F8">
        <w:rPr>
          <w:rFonts w:ascii="Arial Narrow" w:hAnsi="Arial Narrow" w:cs="Arial"/>
          <w:color w:val="000000" w:themeColor="text1"/>
          <w:sz w:val="22"/>
          <w:szCs w:val="22"/>
        </w:rPr>
        <w:t xml:space="preserve">Tidak ada </w:t>
      </w:r>
      <w:r w:rsidRPr="002322C2">
        <w:rPr>
          <w:rFonts w:ascii="Arial Narrow" w:hAnsi="Arial Narrow" w:cs="Arial"/>
          <w:b/>
          <w:color w:val="000000" w:themeColor="text1"/>
          <w:sz w:val="22"/>
          <w:szCs w:val="22"/>
          <w:rPrChange w:id="174" w:author="Radit Trianggara Putranto" w:date="2022-02-23T06:32:00Z">
            <w:rPr>
              <w:rFonts w:ascii="Arial Narrow" w:hAnsi="Arial Narrow" w:cs="Arial"/>
              <w:color w:val="000000" w:themeColor="text1"/>
              <w:sz w:val="22"/>
              <w:szCs w:val="22"/>
            </w:rPr>
          </w:rPrChange>
        </w:rPr>
        <w:t>PIHAK</w:t>
      </w:r>
      <w:r w:rsidRPr="008561F8">
        <w:rPr>
          <w:rFonts w:ascii="Arial Narrow" w:hAnsi="Arial Narrow" w:cs="Arial"/>
          <w:color w:val="000000" w:themeColor="text1"/>
          <w:sz w:val="22"/>
          <w:szCs w:val="22"/>
        </w:rPr>
        <w:t xml:space="preserve"> yang dapat memberikan biaya, komisi, kompensasi atau gratifikasi apapun yang diberikan oleh masing-masing </w:t>
      </w:r>
      <w:r w:rsidRPr="002322C2">
        <w:rPr>
          <w:rFonts w:ascii="Arial Narrow" w:hAnsi="Arial Narrow" w:cs="Arial"/>
          <w:b/>
          <w:color w:val="000000" w:themeColor="text1"/>
          <w:sz w:val="22"/>
          <w:szCs w:val="22"/>
          <w:rPrChange w:id="175" w:author="Radit Trianggara Putranto" w:date="2022-02-23T06:32:00Z">
            <w:rPr>
              <w:rFonts w:ascii="Arial Narrow" w:hAnsi="Arial Narrow" w:cs="Arial"/>
              <w:color w:val="000000" w:themeColor="text1"/>
              <w:sz w:val="22"/>
              <w:szCs w:val="22"/>
            </w:rPr>
          </w:rPrChange>
        </w:rPr>
        <w:t>PIHAK</w:t>
      </w:r>
      <w:r w:rsidRPr="008561F8">
        <w:rPr>
          <w:rFonts w:ascii="Arial Narrow" w:hAnsi="Arial Narrow" w:cs="Arial"/>
          <w:color w:val="000000" w:themeColor="text1"/>
          <w:sz w:val="22"/>
          <w:szCs w:val="22"/>
        </w:rPr>
        <w:t xml:space="preserve">, baik secara langsung maupun tidak langsung, kepada petugas, karyawan, </w:t>
      </w:r>
      <w:r w:rsidRPr="008561F8">
        <w:rPr>
          <w:rFonts w:ascii="Arial Narrow" w:hAnsi="Arial Narrow" w:cs="Arial"/>
          <w:color w:val="000000" w:themeColor="text1"/>
          <w:sz w:val="22"/>
          <w:szCs w:val="22"/>
        </w:rPr>
        <w:lastRenderedPageBreak/>
        <w:t xml:space="preserve">agen atau perwakilan dari salah satu </w:t>
      </w:r>
      <w:r w:rsidRPr="002322C2">
        <w:rPr>
          <w:rFonts w:ascii="Arial Narrow" w:hAnsi="Arial Narrow" w:cs="Arial"/>
          <w:b/>
          <w:color w:val="000000" w:themeColor="text1"/>
          <w:sz w:val="22"/>
          <w:szCs w:val="22"/>
          <w:rPrChange w:id="176" w:author="Radit Trianggara Putranto" w:date="2022-02-23T06:32:00Z">
            <w:rPr>
              <w:rFonts w:ascii="Arial Narrow" w:hAnsi="Arial Narrow" w:cs="Arial"/>
              <w:color w:val="000000" w:themeColor="text1"/>
              <w:sz w:val="22"/>
              <w:szCs w:val="22"/>
            </w:rPr>
          </w:rPrChange>
        </w:rPr>
        <w:t>PIHAK</w:t>
      </w:r>
      <w:r w:rsidRPr="008561F8">
        <w:rPr>
          <w:rFonts w:ascii="Arial Narrow" w:hAnsi="Arial Narrow" w:cs="Arial"/>
          <w:color w:val="000000" w:themeColor="text1"/>
          <w:sz w:val="22"/>
          <w:szCs w:val="22"/>
        </w:rPr>
        <w:t xml:space="preserve"> atau pejabat pemerintah atau kontraktor pihak ketiga sehubungan dengan Nota Kesepahaman ini atau kegiatan yang dimaksud dalam Nota Kesepahaman ini. Masing-masing </w:t>
      </w:r>
      <w:r w:rsidRPr="002322C2">
        <w:rPr>
          <w:rFonts w:ascii="Arial Narrow" w:hAnsi="Arial Narrow" w:cs="Arial"/>
          <w:b/>
          <w:color w:val="000000" w:themeColor="text1"/>
          <w:sz w:val="22"/>
          <w:szCs w:val="22"/>
          <w:rPrChange w:id="177" w:author="Radit Trianggara Putranto" w:date="2022-02-23T06:32:00Z">
            <w:rPr>
              <w:rFonts w:ascii="Arial Narrow" w:hAnsi="Arial Narrow" w:cs="Arial"/>
              <w:color w:val="000000" w:themeColor="text1"/>
              <w:sz w:val="22"/>
              <w:szCs w:val="22"/>
            </w:rPr>
          </w:rPrChange>
        </w:rPr>
        <w:t>PIHAK</w:t>
      </w:r>
      <w:r w:rsidRPr="008561F8">
        <w:rPr>
          <w:rFonts w:ascii="Arial Narrow" w:hAnsi="Arial Narrow" w:cs="Arial"/>
          <w:color w:val="000000" w:themeColor="text1"/>
          <w:sz w:val="22"/>
          <w:szCs w:val="22"/>
        </w:rPr>
        <w:t xml:space="preserve"> harus segera memberitahukan </w:t>
      </w:r>
      <w:r w:rsidRPr="002322C2">
        <w:rPr>
          <w:rFonts w:ascii="Arial Narrow" w:hAnsi="Arial Narrow" w:cs="Arial"/>
          <w:b/>
          <w:color w:val="000000" w:themeColor="text1"/>
          <w:sz w:val="22"/>
          <w:szCs w:val="22"/>
          <w:rPrChange w:id="178" w:author="Radit Trianggara Putranto" w:date="2022-02-23T06:32:00Z">
            <w:rPr>
              <w:rFonts w:ascii="Arial Narrow" w:hAnsi="Arial Narrow" w:cs="Arial"/>
              <w:color w:val="000000" w:themeColor="text1"/>
              <w:sz w:val="22"/>
              <w:szCs w:val="22"/>
            </w:rPr>
          </w:rPrChange>
        </w:rPr>
        <w:t>PIHAK</w:t>
      </w:r>
      <w:r w:rsidRPr="008561F8">
        <w:rPr>
          <w:rFonts w:ascii="Arial Narrow" w:hAnsi="Arial Narrow" w:cs="Arial"/>
          <w:color w:val="000000" w:themeColor="text1"/>
          <w:sz w:val="22"/>
          <w:szCs w:val="22"/>
        </w:rPr>
        <w:t xml:space="preserve"> lain atas setiap potensi benturan kepentingan yang melibatkan </w:t>
      </w:r>
      <w:r w:rsidRPr="002322C2">
        <w:rPr>
          <w:rFonts w:ascii="Arial Narrow" w:hAnsi="Arial Narrow" w:cs="Arial"/>
          <w:b/>
          <w:color w:val="000000" w:themeColor="text1"/>
          <w:sz w:val="22"/>
          <w:szCs w:val="22"/>
          <w:rPrChange w:id="179" w:author="Radit Trianggara Putranto" w:date="2022-02-23T06:32:00Z">
            <w:rPr>
              <w:rFonts w:ascii="Arial Narrow" w:hAnsi="Arial Narrow" w:cs="Arial"/>
              <w:color w:val="000000" w:themeColor="text1"/>
              <w:sz w:val="22"/>
              <w:szCs w:val="22"/>
            </w:rPr>
          </w:rPrChange>
        </w:rPr>
        <w:t>PIHAK</w:t>
      </w:r>
      <w:r w:rsidRPr="008561F8">
        <w:rPr>
          <w:rFonts w:ascii="Arial Narrow" w:hAnsi="Arial Narrow" w:cs="Arial"/>
          <w:color w:val="000000" w:themeColor="text1"/>
          <w:sz w:val="22"/>
          <w:szCs w:val="22"/>
        </w:rPr>
        <w:t xml:space="preserve"> yang disebutkan di atas yang mungkin timbul selama jangka waktu Nota Kesepahaman ini. Pelanggaran terhadap ketentuan ini </w:t>
      </w:r>
      <w:proofErr w:type="gramStart"/>
      <w:r w:rsidRPr="008561F8">
        <w:rPr>
          <w:rFonts w:ascii="Arial Narrow" w:hAnsi="Arial Narrow" w:cs="Arial"/>
          <w:color w:val="000000" w:themeColor="text1"/>
          <w:sz w:val="22"/>
          <w:szCs w:val="22"/>
        </w:rPr>
        <w:t>akan</w:t>
      </w:r>
      <w:proofErr w:type="gramEnd"/>
      <w:r w:rsidRPr="008561F8">
        <w:rPr>
          <w:rFonts w:ascii="Arial Narrow" w:hAnsi="Arial Narrow" w:cs="Arial"/>
          <w:color w:val="000000" w:themeColor="text1"/>
          <w:sz w:val="22"/>
          <w:szCs w:val="22"/>
        </w:rPr>
        <w:t xml:space="preserve"> menjadi dasar untuk pembatalan dan pemutusan Nota Kesepahaman ini.</w:t>
      </w:r>
    </w:p>
    <w:p w14:paraId="33F00F7E" w14:textId="77777777" w:rsidR="000E004D" w:rsidRPr="000E004D" w:rsidRDefault="000E004D" w:rsidP="000E004D">
      <w:pPr>
        <w:pStyle w:val="ListParagraph"/>
        <w:rPr>
          <w:rFonts w:ascii="Arial Narrow" w:hAnsi="Arial Narrow" w:cs="Calibri"/>
          <w:color w:val="000000" w:themeColor="text1"/>
          <w:spacing w:val="-1"/>
          <w:sz w:val="22"/>
          <w:szCs w:val="22"/>
        </w:rPr>
      </w:pPr>
    </w:p>
    <w:p w14:paraId="542E3967" w14:textId="538D1BE8" w:rsidR="0069099B" w:rsidRPr="00D12BED" w:rsidRDefault="0069099B" w:rsidP="006278F6">
      <w:pPr>
        <w:pStyle w:val="ListParagraph"/>
        <w:numPr>
          <w:ilvl w:val="1"/>
          <w:numId w:val="22"/>
        </w:numPr>
        <w:tabs>
          <w:tab w:val="left" w:pos="810"/>
        </w:tabs>
        <w:ind w:left="810" w:hanging="720"/>
        <w:jc w:val="both"/>
        <w:rPr>
          <w:rFonts w:ascii="Arial Narrow" w:hAnsi="Arial Narrow" w:cs="Arial"/>
          <w:color w:val="000000" w:themeColor="text1"/>
          <w:sz w:val="22"/>
          <w:szCs w:val="22"/>
          <w:lang w:val="id-ID"/>
        </w:rPr>
      </w:pPr>
      <w:r w:rsidRPr="00D12BED">
        <w:rPr>
          <w:rFonts w:ascii="Arial Narrow" w:hAnsi="Arial Narrow" w:cs="Calibri"/>
          <w:color w:val="000000" w:themeColor="text1"/>
          <w:spacing w:val="-1"/>
          <w:sz w:val="22"/>
          <w:szCs w:val="22"/>
        </w:rPr>
        <w:t>N</w:t>
      </w:r>
      <w:r w:rsidRPr="00D12BED">
        <w:rPr>
          <w:rFonts w:ascii="Arial Narrow" w:hAnsi="Arial Narrow" w:cs="Calibri"/>
          <w:color w:val="000000" w:themeColor="text1"/>
          <w:spacing w:val="1"/>
          <w:sz w:val="22"/>
          <w:szCs w:val="22"/>
        </w:rPr>
        <w:t>o</w:t>
      </w:r>
      <w:r w:rsidRPr="00D12BED">
        <w:rPr>
          <w:rFonts w:ascii="Arial Narrow" w:hAnsi="Arial Narrow" w:cs="Calibri"/>
          <w:color w:val="000000" w:themeColor="text1"/>
          <w:sz w:val="22"/>
          <w:szCs w:val="22"/>
        </w:rPr>
        <w:t xml:space="preserve">ta </w:t>
      </w:r>
      <w:r w:rsidRPr="00D12BED">
        <w:rPr>
          <w:rFonts w:ascii="Arial Narrow" w:hAnsi="Arial Narrow" w:cs="Calibri"/>
          <w:color w:val="000000" w:themeColor="text1"/>
          <w:spacing w:val="-2"/>
          <w:sz w:val="22"/>
          <w:szCs w:val="22"/>
        </w:rPr>
        <w:t>K</w:t>
      </w:r>
      <w:r w:rsidRPr="00D12BED">
        <w:rPr>
          <w:rFonts w:ascii="Arial Narrow" w:hAnsi="Arial Narrow" w:cs="Calibri"/>
          <w:color w:val="000000" w:themeColor="text1"/>
          <w:sz w:val="22"/>
          <w:szCs w:val="22"/>
        </w:rPr>
        <w:t>es</w:t>
      </w:r>
      <w:r w:rsidRPr="00D12BED">
        <w:rPr>
          <w:rFonts w:ascii="Arial Narrow" w:hAnsi="Arial Narrow" w:cs="Calibri"/>
          <w:color w:val="000000" w:themeColor="text1"/>
          <w:spacing w:val="1"/>
          <w:sz w:val="22"/>
          <w:szCs w:val="22"/>
        </w:rPr>
        <w:t>e</w:t>
      </w:r>
      <w:r w:rsidRPr="00D12BED">
        <w:rPr>
          <w:rFonts w:ascii="Arial Narrow" w:hAnsi="Arial Narrow" w:cs="Calibri"/>
          <w:color w:val="000000" w:themeColor="text1"/>
          <w:spacing w:val="-1"/>
          <w:sz w:val="22"/>
          <w:szCs w:val="22"/>
        </w:rPr>
        <w:t>p</w:t>
      </w:r>
      <w:r w:rsidRPr="00D12BED">
        <w:rPr>
          <w:rFonts w:ascii="Arial Narrow" w:hAnsi="Arial Narrow" w:cs="Calibri"/>
          <w:color w:val="000000" w:themeColor="text1"/>
          <w:sz w:val="22"/>
          <w:szCs w:val="22"/>
        </w:rPr>
        <w:t>a</w:t>
      </w:r>
      <w:r w:rsidRPr="00D12BED">
        <w:rPr>
          <w:rFonts w:ascii="Arial Narrow" w:hAnsi="Arial Narrow" w:cs="Calibri"/>
          <w:color w:val="000000" w:themeColor="text1"/>
          <w:spacing w:val="-1"/>
          <w:sz w:val="22"/>
          <w:szCs w:val="22"/>
        </w:rPr>
        <w:t>h</w:t>
      </w:r>
      <w:r w:rsidRPr="00D12BED">
        <w:rPr>
          <w:rFonts w:ascii="Arial Narrow" w:hAnsi="Arial Narrow" w:cs="Calibri"/>
          <w:color w:val="000000" w:themeColor="text1"/>
          <w:spacing w:val="-3"/>
          <w:sz w:val="22"/>
          <w:szCs w:val="22"/>
        </w:rPr>
        <w:t>a</w:t>
      </w:r>
      <w:r w:rsidRPr="00D12BED">
        <w:rPr>
          <w:rFonts w:ascii="Arial Narrow" w:hAnsi="Arial Narrow" w:cs="Calibri"/>
          <w:color w:val="000000" w:themeColor="text1"/>
          <w:spacing w:val="1"/>
          <w:sz w:val="22"/>
          <w:szCs w:val="22"/>
        </w:rPr>
        <w:t>m</w:t>
      </w:r>
      <w:r w:rsidRPr="00D12BED">
        <w:rPr>
          <w:rFonts w:ascii="Arial Narrow" w:hAnsi="Arial Narrow" w:cs="Calibri"/>
          <w:color w:val="000000" w:themeColor="text1"/>
          <w:sz w:val="22"/>
          <w:szCs w:val="22"/>
        </w:rPr>
        <w:t xml:space="preserve">an </w:t>
      </w:r>
      <w:r w:rsidRPr="00D12BED">
        <w:rPr>
          <w:rFonts w:ascii="Arial Narrow" w:hAnsi="Arial Narrow" w:cs="Calibri"/>
          <w:color w:val="000000" w:themeColor="text1"/>
          <w:spacing w:val="46"/>
          <w:sz w:val="22"/>
          <w:szCs w:val="22"/>
        </w:rPr>
        <w:t xml:space="preserve"> </w:t>
      </w:r>
      <w:r w:rsidRPr="00D12BED">
        <w:rPr>
          <w:rFonts w:ascii="Arial Narrow" w:hAnsi="Arial Narrow" w:cs="Calibri"/>
          <w:color w:val="000000" w:themeColor="text1"/>
          <w:sz w:val="22"/>
          <w:szCs w:val="22"/>
        </w:rPr>
        <w:t>i</w:t>
      </w:r>
      <w:r w:rsidRPr="00D12BED">
        <w:rPr>
          <w:rFonts w:ascii="Arial Narrow" w:hAnsi="Arial Narrow" w:cs="Calibri"/>
          <w:color w:val="000000" w:themeColor="text1"/>
          <w:spacing w:val="-1"/>
          <w:sz w:val="22"/>
          <w:szCs w:val="22"/>
        </w:rPr>
        <w:t>n</w:t>
      </w:r>
      <w:r w:rsidRPr="00D12BED">
        <w:rPr>
          <w:rFonts w:ascii="Arial Narrow" w:hAnsi="Arial Narrow" w:cs="Calibri"/>
          <w:color w:val="000000" w:themeColor="text1"/>
          <w:sz w:val="22"/>
          <w:szCs w:val="22"/>
        </w:rPr>
        <w:t xml:space="preserve">i </w:t>
      </w:r>
      <w:r w:rsidRPr="00D12BED">
        <w:rPr>
          <w:rFonts w:ascii="Arial Narrow" w:hAnsi="Arial Narrow" w:cs="Calibri"/>
          <w:color w:val="000000" w:themeColor="text1"/>
          <w:spacing w:val="47"/>
          <w:sz w:val="22"/>
          <w:szCs w:val="22"/>
        </w:rPr>
        <w:t xml:space="preserve"> </w:t>
      </w:r>
      <w:r w:rsidRPr="00D12BED">
        <w:rPr>
          <w:rFonts w:ascii="Arial Narrow" w:hAnsi="Arial Narrow" w:cs="Calibri"/>
          <w:color w:val="000000" w:themeColor="text1"/>
          <w:spacing w:val="-2"/>
          <w:sz w:val="22"/>
          <w:szCs w:val="22"/>
        </w:rPr>
        <w:t>t</w:t>
      </w:r>
      <w:r w:rsidRPr="00D12BED">
        <w:rPr>
          <w:rFonts w:ascii="Arial Narrow" w:hAnsi="Arial Narrow" w:cs="Calibri"/>
          <w:color w:val="000000" w:themeColor="text1"/>
          <w:sz w:val="22"/>
          <w:szCs w:val="22"/>
        </w:rPr>
        <w:t>i</w:t>
      </w:r>
      <w:r w:rsidRPr="00D12BED">
        <w:rPr>
          <w:rFonts w:ascii="Arial Narrow" w:hAnsi="Arial Narrow" w:cs="Calibri"/>
          <w:color w:val="000000" w:themeColor="text1"/>
          <w:spacing w:val="-1"/>
          <w:sz w:val="22"/>
          <w:szCs w:val="22"/>
        </w:rPr>
        <w:t>d</w:t>
      </w:r>
      <w:r w:rsidRPr="00D12BED">
        <w:rPr>
          <w:rFonts w:ascii="Arial Narrow" w:hAnsi="Arial Narrow" w:cs="Calibri"/>
          <w:color w:val="000000" w:themeColor="text1"/>
          <w:sz w:val="22"/>
          <w:szCs w:val="22"/>
        </w:rPr>
        <w:t xml:space="preserve">ak </w:t>
      </w:r>
      <w:r w:rsidRPr="00D12BED">
        <w:rPr>
          <w:rFonts w:ascii="Arial Narrow" w:hAnsi="Arial Narrow" w:cs="Calibri"/>
          <w:color w:val="000000" w:themeColor="text1"/>
          <w:spacing w:val="47"/>
          <w:sz w:val="22"/>
          <w:szCs w:val="22"/>
        </w:rPr>
        <w:t xml:space="preserve"> </w:t>
      </w:r>
      <w:r w:rsidRPr="00D12BED">
        <w:rPr>
          <w:rFonts w:ascii="Arial Narrow" w:hAnsi="Arial Narrow" w:cs="Calibri"/>
          <w:color w:val="000000" w:themeColor="text1"/>
          <w:spacing w:val="-1"/>
          <w:sz w:val="22"/>
          <w:szCs w:val="22"/>
        </w:rPr>
        <w:t>d</w:t>
      </w:r>
      <w:r w:rsidRPr="00D12BED">
        <w:rPr>
          <w:rFonts w:ascii="Arial Narrow" w:hAnsi="Arial Narrow" w:cs="Calibri"/>
          <w:color w:val="000000" w:themeColor="text1"/>
          <w:sz w:val="22"/>
          <w:szCs w:val="22"/>
        </w:rPr>
        <w:t>a</w:t>
      </w:r>
      <w:r w:rsidRPr="00D12BED">
        <w:rPr>
          <w:rFonts w:ascii="Arial Narrow" w:hAnsi="Arial Narrow" w:cs="Calibri"/>
          <w:color w:val="000000" w:themeColor="text1"/>
          <w:spacing w:val="-1"/>
          <w:sz w:val="22"/>
          <w:szCs w:val="22"/>
        </w:rPr>
        <w:t>p</w:t>
      </w:r>
      <w:r w:rsidRPr="00D12BED">
        <w:rPr>
          <w:rFonts w:ascii="Arial Narrow" w:hAnsi="Arial Narrow" w:cs="Calibri"/>
          <w:color w:val="000000" w:themeColor="text1"/>
          <w:sz w:val="22"/>
          <w:szCs w:val="22"/>
        </w:rPr>
        <w:t xml:space="preserve">at </w:t>
      </w:r>
      <w:r w:rsidRPr="00D12BED">
        <w:rPr>
          <w:rFonts w:ascii="Arial Narrow" w:hAnsi="Arial Narrow" w:cs="Calibri"/>
          <w:color w:val="000000" w:themeColor="text1"/>
          <w:spacing w:val="47"/>
          <w:sz w:val="22"/>
          <w:szCs w:val="22"/>
        </w:rPr>
        <w:t xml:space="preserve"> </w:t>
      </w:r>
      <w:r w:rsidRPr="00D12BED">
        <w:rPr>
          <w:rFonts w:ascii="Arial Narrow" w:hAnsi="Arial Narrow" w:cs="Calibri"/>
          <w:color w:val="000000" w:themeColor="text1"/>
          <w:spacing w:val="-1"/>
          <w:sz w:val="22"/>
          <w:szCs w:val="22"/>
        </w:rPr>
        <w:t>d</w:t>
      </w:r>
      <w:r w:rsidRPr="00D12BED">
        <w:rPr>
          <w:rFonts w:ascii="Arial Narrow" w:hAnsi="Arial Narrow" w:cs="Calibri"/>
          <w:color w:val="000000" w:themeColor="text1"/>
          <w:sz w:val="22"/>
          <w:szCs w:val="22"/>
        </w:rPr>
        <w:t>ia</w:t>
      </w:r>
      <w:r w:rsidRPr="00D12BED">
        <w:rPr>
          <w:rFonts w:ascii="Arial Narrow" w:hAnsi="Arial Narrow" w:cs="Calibri"/>
          <w:color w:val="000000" w:themeColor="text1"/>
          <w:spacing w:val="-1"/>
          <w:sz w:val="22"/>
          <w:szCs w:val="22"/>
        </w:rPr>
        <w:t>l</w:t>
      </w:r>
      <w:r w:rsidRPr="00D12BED">
        <w:rPr>
          <w:rFonts w:ascii="Arial Narrow" w:hAnsi="Arial Narrow" w:cs="Calibri"/>
          <w:color w:val="000000" w:themeColor="text1"/>
          <w:sz w:val="22"/>
          <w:szCs w:val="22"/>
        </w:rPr>
        <w:t>i</w:t>
      </w:r>
      <w:r w:rsidRPr="00D12BED">
        <w:rPr>
          <w:rFonts w:ascii="Arial Narrow" w:hAnsi="Arial Narrow" w:cs="Calibri"/>
          <w:color w:val="000000" w:themeColor="text1"/>
          <w:spacing w:val="-1"/>
          <w:sz w:val="22"/>
          <w:szCs w:val="22"/>
        </w:rPr>
        <w:t>h</w:t>
      </w:r>
      <w:r w:rsidRPr="00D12BED">
        <w:rPr>
          <w:rFonts w:ascii="Arial Narrow" w:hAnsi="Arial Narrow" w:cs="Calibri"/>
          <w:color w:val="000000" w:themeColor="text1"/>
          <w:sz w:val="22"/>
          <w:szCs w:val="22"/>
        </w:rPr>
        <w:t xml:space="preserve">kan </w:t>
      </w:r>
      <w:r w:rsidRPr="00D12BED">
        <w:rPr>
          <w:rFonts w:ascii="Arial Narrow" w:hAnsi="Arial Narrow" w:cs="Calibri"/>
          <w:color w:val="000000" w:themeColor="text1"/>
          <w:spacing w:val="44"/>
          <w:sz w:val="22"/>
          <w:szCs w:val="22"/>
        </w:rPr>
        <w:t xml:space="preserve"> </w:t>
      </w:r>
      <w:r w:rsidRPr="00D12BED">
        <w:rPr>
          <w:rFonts w:ascii="Arial Narrow" w:hAnsi="Arial Narrow" w:cs="Calibri"/>
          <w:color w:val="000000" w:themeColor="text1"/>
          <w:spacing w:val="1"/>
          <w:sz w:val="22"/>
          <w:szCs w:val="22"/>
        </w:rPr>
        <w:t>o</w:t>
      </w:r>
      <w:r w:rsidRPr="00D12BED">
        <w:rPr>
          <w:rFonts w:ascii="Arial Narrow" w:hAnsi="Arial Narrow" w:cs="Calibri"/>
          <w:color w:val="000000" w:themeColor="text1"/>
          <w:sz w:val="22"/>
          <w:szCs w:val="22"/>
        </w:rPr>
        <w:t>l</w:t>
      </w:r>
      <w:r w:rsidRPr="00D12BED">
        <w:rPr>
          <w:rFonts w:ascii="Arial Narrow" w:hAnsi="Arial Narrow" w:cs="Calibri"/>
          <w:color w:val="000000" w:themeColor="text1"/>
          <w:spacing w:val="-2"/>
          <w:sz w:val="22"/>
          <w:szCs w:val="22"/>
        </w:rPr>
        <w:t>e</w:t>
      </w:r>
      <w:r w:rsidRPr="00D12BED">
        <w:rPr>
          <w:rFonts w:ascii="Arial Narrow" w:hAnsi="Arial Narrow" w:cs="Calibri"/>
          <w:color w:val="000000" w:themeColor="text1"/>
          <w:sz w:val="22"/>
          <w:szCs w:val="22"/>
        </w:rPr>
        <w:t xml:space="preserve">h </w:t>
      </w:r>
      <w:r w:rsidRPr="00D12BED">
        <w:rPr>
          <w:rFonts w:ascii="Arial Narrow" w:hAnsi="Arial Narrow" w:cs="Calibri"/>
          <w:color w:val="000000" w:themeColor="text1"/>
          <w:spacing w:val="46"/>
          <w:sz w:val="22"/>
          <w:szCs w:val="22"/>
        </w:rPr>
        <w:t xml:space="preserve"> </w:t>
      </w:r>
      <w:r w:rsidRPr="00D12BED">
        <w:rPr>
          <w:rFonts w:ascii="Arial Narrow" w:hAnsi="Arial Narrow" w:cs="Calibri"/>
          <w:color w:val="000000" w:themeColor="text1"/>
          <w:sz w:val="22"/>
          <w:szCs w:val="22"/>
        </w:rPr>
        <w:t xml:space="preserve">salah </w:t>
      </w:r>
      <w:r w:rsidRPr="00D12BED">
        <w:rPr>
          <w:rFonts w:ascii="Arial Narrow" w:hAnsi="Arial Narrow" w:cs="Calibri"/>
          <w:color w:val="000000" w:themeColor="text1"/>
          <w:spacing w:val="46"/>
          <w:sz w:val="22"/>
          <w:szCs w:val="22"/>
        </w:rPr>
        <w:t xml:space="preserve"> </w:t>
      </w:r>
      <w:r w:rsidRPr="00D12BED">
        <w:rPr>
          <w:rFonts w:ascii="Arial Narrow" w:hAnsi="Arial Narrow" w:cs="Calibri"/>
          <w:color w:val="000000" w:themeColor="text1"/>
          <w:sz w:val="22"/>
          <w:szCs w:val="22"/>
        </w:rPr>
        <w:t xml:space="preserve">satu  </w:t>
      </w:r>
      <w:r w:rsidRPr="00D12BED">
        <w:rPr>
          <w:rFonts w:ascii="Arial Narrow" w:hAnsi="Arial Narrow" w:cs="Calibri"/>
          <w:color w:val="000000" w:themeColor="text1"/>
          <w:spacing w:val="1"/>
          <w:sz w:val="22"/>
          <w:szCs w:val="22"/>
        </w:rPr>
        <w:t xml:space="preserve"> </w:t>
      </w:r>
      <w:r w:rsidRPr="00D12BED">
        <w:rPr>
          <w:rFonts w:ascii="Arial Narrow" w:hAnsi="Arial Narrow" w:cs="Calibri"/>
          <w:b/>
          <w:bCs/>
          <w:color w:val="000000" w:themeColor="text1"/>
          <w:spacing w:val="-2"/>
          <w:sz w:val="22"/>
          <w:szCs w:val="22"/>
        </w:rPr>
        <w:t>P</w:t>
      </w:r>
      <w:r w:rsidRPr="00D12BED">
        <w:rPr>
          <w:rFonts w:ascii="Arial Narrow" w:hAnsi="Arial Narrow" w:cs="Calibri"/>
          <w:b/>
          <w:bCs/>
          <w:color w:val="000000" w:themeColor="text1"/>
          <w:spacing w:val="1"/>
          <w:sz w:val="22"/>
          <w:szCs w:val="22"/>
        </w:rPr>
        <w:t>I</w:t>
      </w:r>
      <w:r w:rsidRPr="00D12BED">
        <w:rPr>
          <w:rFonts w:ascii="Arial Narrow" w:hAnsi="Arial Narrow" w:cs="Calibri"/>
          <w:b/>
          <w:bCs/>
          <w:color w:val="000000" w:themeColor="text1"/>
          <w:sz w:val="22"/>
          <w:szCs w:val="22"/>
        </w:rPr>
        <w:t xml:space="preserve">HAK </w:t>
      </w:r>
      <w:r w:rsidRPr="00D12BED">
        <w:rPr>
          <w:rFonts w:ascii="Arial Narrow" w:hAnsi="Arial Narrow" w:cs="Calibri"/>
          <w:b/>
          <w:bCs/>
          <w:color w:val="000000" w:themeColor="text1"/>
          <w:spacing w:val="45"/>
          <w:sz w:val="22"/>
          <w:szCs w:val="22"/>
        </w:rPr>
        <w:t xml:space="preserve"> </w:t>
      </w:r>
      <w:r w:rsidRPr="00D12BED">
        <w:rPr>
          <w:rFonts w:ascii="Arial Narrow" w:hAnsi="Arial Narrow" w:cs="Calibri"/>
          <w:color w:val="000000" w:themeColor="text1"/>
          <w:sz w:val="22"/>
          <w:szCs w:val="22"/>
        </w:rPr>
        <w:t>k</w:t>
      </w:r>
      <w:r w:rsidRPr="00D12BED">
        <w:rPr>
          <w:rFonts w:ascii="Arial Narrow" w:hAnsi="Arial Narrow" w:cs="Calibri"/>
          <w:color w:val="000000" w:themeColor="text1"/>
          <w:spacing w:val="1"/>
          <w:sz w:val="22"/>
          <w:szCs w:val="22"/>
        </w:rPr>
        <w:t>e</w:t>
      </w:r>
      <w:r w:rsidRPr="00D12BED">
        <w:rPr>
          <w:rFonts w:ascii="Arial Narrow" w:hAnsi="Arial Narrow" w:cs="Calibri"/>
          <w:color w:val="000000" w:themeColor="text1"/>
          <w:spacing w:val="-3"/>
          <w:sz w:val="22"/>
          <w:szCs w:val="22"/>
        </w:rPr>
        <w:t>p</w:t>
      </w:r>
      <w:r w:rsidRPr="00D12BED">
        <w:rPr>
          <w:rFonts w:ascii="Arial Narrow" w:hAnsi="Arial Narrow" w:cs="Calibri"/>
          <w:color w:val="000000" w:themeColor="text1"/>
          <w:sz w:val="22"/>
          <w:szCs w:val="22"/>
        </w:rPr>
        <w:t>a</w:t>
      </w:r>
      <w:r w:rsidRPr="00D12BED">
        <w:rPr>
          <w:rFonts w:ascii="Arial Narrow" w:hAnsi="Arial Narrow" w:cs="Calibri"/>
          <w:color w:val="000000" w:themeColor="text1"/>
          <w:spacing w:val="-1"/>
          <w:sz w:val="22"/>
          <w:szCs w:val="22"/>
        </w:rPr>
        <w:t>d</w:t>
      </w:r>
      <w:r w:rsidRPr="00D12BED">
        <w:rPr>
          <w:rFonts w:ascii="Arial Narrow" w:hAnsi="Arial Narrow" w:cs="Calibri"/>
          <w:color w:val="000000" w:themeColor="text1"/>
          <w:sz w:val="22"/>
          <w:szCs w:val="22"/>
        </w:rPr>
        <w:t xml:space="preserve">a </w:t>
      </w:r>
      <w:r w:rsidRPr="00D12BED">
        <w:rPr>
          <w:rFonts w:ascii="Arial Narrow" w:hAnsi="Arial Narrow" w:cs="Calibri"/>
          <w:color w:val="000000" w:themeColor="text1"/>
          <w:spacing w:val="47"/>
          <w:sz w:val="22"/>
          <w:szCs w:val="22"/>
        </w:rPr>
        <w:t xml:space="preserve"> </w:t>
      </w:r>
      <w:r w:rsidRPr="00D12BED">
        <w:rPr>
          <w:rFonts w:ascii="Arial Narrow" w:hAnsi="Arial Narrow" w:cs="Calibri"/>
          <w:b/>
          <w:bCs/>
          <w:color w:val="000000" w:themeColor="text1"/>
          <w:sz w:val="22"/>
          <w:szCs w:val="22"/>
        </w:rPr>
        <w:t>P</w:t>
      </w:r>
      <w:r w:rsidRPr="00D12BED">
        <w:rPr>
          <w:rFonts w:ascii="Arial Narrow" w:hAnsi="Arial Narrow" w:cs="Calibri"/>
          <w:b/>
          <w:bCs/>
          <w:color w:val="000000" w:themeColor="text1"/>
          <w:spacing w:val="1"/>
          <w:sz w:val="22"/>
          <w:szCs w:val="22"/>
        </w:rPr>
        <w:t>I</w:t>
      </w:r>
      <w:r w:rsidRPr="00D12BED">
        <w:rPr>
          <w:rFonts w:ascii="Arial Narrow" w:hAnsi="Arial Narrow" w:cs="Calibri"/>
          <w:b/>
          <w:bCs/>
          <w:color w:val="000000" w:themeColor="text1"/>
          <w:spacing w:val="-2"/>
          <w:sz w:val="22"/>
          <w:szCs w:val="22"/>
        </w:rPr>
        <w:t>H</w:t>
      </w:r>
      <w:r w:rsidRPr="00D12BED">
        <w:rPr>
          <w:rFonts w:ascii="Arial Narrow" w:hAnsi="Arial Narrow" w:cs="Calibri"/>
          <w:b/>
          <w:bCs/>
          <w:color w:val="000000" w:themeColor="text1"/>
          <w:sz w:val="22"/>
          <w:szCs w:val="22"/>
        </w:rPr>
        <w:t xml:space="preserve">AK </w:t>
      </w:r>
      <w:r w:rsidRPr="00D12BED">
        <w:rPr>
          <w:rFonts w:ascii="Arial Narrow" w:hAnsi="Arial Narrow" w:cs="Calibri"/>
          <w:color w:val="000000" w:themeColor="text1"/>
          <w:sz w:val="22"/>
          <w:szCs w:val="22"/>
        </w:rPr>
        <w:t>la</w:t>
      </w:r>
      <w:r w:rsidRPr="00D12BED">
        <w:rPr>
          <w:rFonts w:ascii="Arial Narrow" w:hAnsi="Arial Narrow" w:cs="Calibri"/>
          <w:color w:val="000000" w:themeColor="text1"/>
          <w:spacing w:val="-1"/>
          <w:sz w:val="22"/>
          <w:szCs w:val="22"/>
        </w:rPr>
        <w:t>inn</w:t>
      </w:r>
      <w:r w:rsidRPr="00D12BED">
        <w:rPr>
          <w:rFonts w:ascii="Arial Narrow" w:hAnsi="Arial Narrow" w:cs="Calibri"/>
          <w:color w:val="000000" w:themeColor="text1"/>
          <w:spacing w:val="1"/>
          <w:sz w:val="22"/>
          <w:szCs w:val="22"/>
        </w:rPr>
        <w:t>y</w:t>
      </w:r>
      <w:r w:rsidRPr="00D12BED">
        <w:rPr>
          <w:rFonts w:ascii="Arial Narrow" w:hAnsi="Arial Narrow" w:cs="Calibri"/>
          <w:color w:val="000000" w:themeColor="text1"/>
          <w:sz w:val="22"/>
          <w:szCs w:val="22"/>
        </w:rPr>
        <w:t>a ta</w:t>
      </w:r>
      <w:r w:rsidRPr="00D12BED">
        <w:rPr>
          <w:rFonts w:ascii="Arial Narrow" w:hAnsi="Arial Narrow" w:cs="Calibri"/>
          <w:color w:val="000000" w:themeColor="text1"/>
          <w:spacing w:val="-1"/>
          <w:sz w:val="22"/>
          <w:szCs w:val="22"/>
        </w:rPr>
        <w:t>np</w:t>
      </w:r>
      <w:r w:rsidRPr="00D12BED">
        <w:rPr>
          <w:rFonts w:ascii="Arial Narrow" w:hAnsi="Arial Narrow" w:cs="Calibri"/>
          <w:color w:val="000000" w:themeColor="text1"/>
          <w:sz w:val="22"/>
          <w:szCs w:val="22"/>
        </w:rPr>
        <w:t>a</w:t>
      </w:r>
      <w:r w:rsidRPr="00D12BED">
        <w:rPr>
          <w:rFonts w:ascii="Arial Narrow" w:hAnsi="Arial Narrow" w:cs="Calibri"/>
          <w:color w:val="000000" w:themeColor="text1"/>
          <w:spacing w:val="1"/>
          <w:sz w:val="22"/>
          <w:szCs w:val="22"/>
        </w:rPr>
        <w:t xml:space="preserve"> </w:t>
      </w:r>
      <w:r w:rsidRPr="00D12BED">
        <w:rPr>
          <w:rFonts w:ascii="Arial Narrow" w:hAnsi="Arial Narrow" w:cs="Calibri"/>
          <w:color w:val="000000" w:themeColor="text1"/>
          <w:spacing w:val="-1"/>
          <w:sz w:val="22"/>
          <w:szCs w:val="22"/>
        </w:rPr>
        <w:t>p</w:t>
      </w:r>
      <w:r w:rsidRPr="00D12BED">
        <w:rPr>
          <w:rFonts w:ascii="Arial Narrow" w:hAnsi="Arial Narrow" w:cs="Calibri"/>
          <w:color w:val="000000" w:themeColor="text1"/>
          <w:sz w:val="22"/>
          <w:szCs w:val="22"/>
        </w:rPr>
        <w:t>er</w:t>
      </w:r>
      <w:r w:rsidRPr="00D12BED">
        <w:rPr>
          <w:rFonts w:ascii="Arial Narrow" w:hAnsi="Arial Narrow" w:cs="Calibri"/>
          <w:color w:val="000000" w:themeColor="text1"/>
          <w:spacing w:val="-2"/>
          <w:sz w:val="22"/>
          <w:szCs w:val="22"/>
        </w:rPr>
        <w:t>s</w:t>
      </w:r>
      <w:r w:rsidRPr="00D12BED">
        <w:rPr>
          <w:rFonts w:ascii="Arial Narrow" w:hAnsi="Arial Narrow" w:cs="Calibri"/>
          <w:color w:val="000000" w:themeColor="text1"/>
          <w:sz w:val="22"/>
          <w:szCs w:val="22"/>
        </w:rPr>
        <w:t>e</w:t>
      </w:r>
      <w:r w:rsidRPr="00D12BED">
        <w:rPr>
          <w:rFonts w:ascii="Arial Narrow" w:hAnsi="Arial Narrow" w:cs="Calibri"/>
          <w:color w:val="000000" w:themeColor="text1"/>
          <w:spacing w:val="1"/>
          <w:sz w:val="22"/>
          <w:szCs w:val="22"/>
        </w:rPr>
        <w:t>t</w:t>
      </w:r>
      <w:r w:rsidRPr="00D12BED">
        <w:rPr>
          <w:rFonts w:ascii="Arial Narrow" w:hAnsi="Arial Narrow" w:cs="Calibri"/>
          <w:color w:val="000000" w:themeColor="text1"/>
          <w:spacing w:val="-1"/>
          <w:sz w:val="22"/>
          <w:szCs w:val="22"/>
        </w:rPr>
        <w:t>u</w:t>
      </w:r>
      <w:r w:rsidRPr="00D12BED">
        <w:rPr>
          <w:rFonts w:ascii="Arial Narrow" w:hAnsi="Arial Narrow" w:cs="Calibri"/>
          <w:color w:val="000000" w:themeColor="text1"/>
          <w:sz w:val="22"/>
          <w:szCs w:val="22"/>
        </w:rPr>
        <w:t>j</w:t>
      </w:r>
      <w:r w:rsidRPr="00D12BED">
        <w:rPr>
          <w:rFonts w:ascii="Arial Narrow" w:hAnsi="Arial Narrow" w:cs="Calibri"/>
          <w:color w:val="000000" w:themeColor="text1"/>
          <w:spacing w:val="-1"/>
          <w:sz w:val="22"/>
          <w:szCs w:val="22"/>
        </w:rPr>
        <w:t>u</w:t>
      </w:r>
      <w:r w:rsidRPr="00D12BED">
        <w:rPr>
          <w:rFonts w:ascii="Arial Narrow" w:hAnsi="Arial Narrow" w:cs="Calibri"/>
          <w:color w:val="000000" w:themeColor="text1"/>
          <w:sz w:val="22"/>
          <w:szCs w:val="22"/>
        </w:rPr>
        <w:t>an</w:t>
      </w:r>
      <w:r w:rsidRPr="00D12BED">
        <w:rPr>
          <w:rFonts w:ascii="Arial Narrow" w:hAnsi="Arial Narrow" w:cs="Calibri"/>
          <w:color w:val="000000" w:themeColor="text1"/>
          <w:spacing w:val="-3"/>
          <w:sz w:val="22"/>
          <w:szCs w:val="22"/>
        </w:rPr>
        <w:t xml:space="preserve"> </w:t>
      </w:r>
      <w:r w:rsidRPr="00D12BED">
        <w:rPr>
          <w:rFonts w:ascii="Arial Narrow" w:hAnsi="Arial Narrow" w:cs="Calibri"/>
          <w:color w:val="000000" w:themeColor="text1"/>
          <w:sz w:val="22"/>
          <w:szCs w:val="22"/>
        </w:rPr>
        <w:t>t</w:t>
      </w:r>
      <w:r w:rsidRPr="00D12BED">
        <w:rPr>
          <w:rFonts w:ascii="Arial Narrow" w:hAnsi="Arial Narrow" w:cs="Calibri"/>
          <w:color w:val="000000" w:themeColor="text1"/>
          <w:spacing w:val="1"/>
          <w:sz w:val="22"/>
          <w:szCs w:val="22"/>
        </w:rPr>
        <w:t>e</w:t>
      </w:r>
      <w:r w:rsidRPr="00D12BED">
        <w:rPr>
          <w:rFonts w:ascii="Arial Narrow" w:hAnsi="Arial Narrow" w:cs="Calibri"/>
          <w:color w:val="000000" w:themeColor="text1"/>
          <w:sz w:val="22"/>
          <w:szCs w:val="22"/>
        </w:rPr>
        <w:t>rtu</w:t>
      </w:r>
      <w:r w:rsidRPr="00D12BED">
        <w:rPr>
          <w:rFonts w:ascii="Arial Narrow" w:hAnsi="Arial Narrow" w:cs="Calibri"/>
          <w:color w:val="000000" w:themeColor="text1"/>
          <w:spacing w:val="-1"/>
          <w:sz w:val="22"/>
          <w:szCs w:val="22"/>
        </w:rPr>
        <w:t>l</w:t>
      </w:r>
      <w:r w:rsidRPr="00D12BED">
        <w:rPr>
          <w:rFonts w:ascii="Arial Narrow" w:hAnsi="Arial Narrow" w:cs="Calibri"/>
          <w:color w:val="000000" w:themeColor="text1"/>
          <w:sz w:val="22"/>
          <w:szCs w:val="22"/>
        </w:rPr>
        <w:t>is d</w:t>
      </w:r>
      <w:r w:rsidRPr="00D12BED">
        <w:rPr>
          <w:rFonts w:ascii="Arial Narrow" w:hAnsi="Arial Narrow" w:cs="Calibri"/>
          <w:color w:val="000000" w:themeColor="text1"/>
          <w:spacing w:val="-1"/>
          <w:sz w:val="22"/>
          <w:szCs w:val="22"/>
        </w:rPr>
        <w:t>a</w:t>
      </w:r>
      <w:r w:rsidRPr="00D12BED">
        <w:rPr>
          <w:rFonts w:ascii="Arial Narrow" w:hAnsi="Arial Narrow" w:cs="Calibri"/>
          <w:color w:val="000000" w:themeColor="text1"/>
          <w:sz w:val="22"/>
          <w:szCs w:val="22"/>
        </w:rPr>
        <w:t>ri</w:t>
      </w:r>
      <w:r w:rsidRPr="00D12BED">
        <w:rPr>
          <w:rFonts w:ascii="Arial Narrow" w:hAnsi="Arial Narrow" w:cs="Calibri"/>
          <w:color w:val="000000" w:themeColor="text1"/>
          <w:spacing w:val="-1"/>
          <w:sz w:val="22"/>
          <w:szCs w:val="22"/>
        </w:rPr>
        <w:t xml:space="preserve"> </w:t>
      </w:r>
      <w:r w:rsidRPr="00D12BED">
        <w:rPr>
          <w:rFonts w:ascii="Arial Narrow" w:hAnsi="Arial Narrow" w:cs="Calibri"/>
          <w:b/>
          <w:bCs/>
          <w:color w:val="000000" w:themeColor="text1"/>
          <w:sz w:val="22"/>
          <w:szCs w:val="22"/>
        </w:rPr>
        <w:t>PA</w:t>
      </w:r>
      <w:r w:rsidRPr="00D12BED">
        <w:rPr>
          <w:rFonts w:ascii="Arial Narrow" w:hAnsi="Arial Narrow" w:cs="Calibri"/>
          <w:b/>
          <w:bCs/>
          <w:color w:val="000000" w:themeColor="text1"/>
          <w:spacing w:val="-2"/>
          <w:sz w:val="22"/>
          <w:szCs w:val="22"/>
        </w:rPr>
        <w:t>R</w:t>
      </w:r>
      <w:r w:rsidRPr="00D12BED">
        <w:rPr>
          <w:rFonts w:ascii="Arial Narrow" w:hAnsi="Arial Narrow" w:cs="Calibri"/>
          <w:b/>
          <w:bCs/>
          <w:color w:val="000000" w:themeColor="text1"/>
          <w:sz w:val="22"/>
          <w:szCs w:val="22"/>
        </w:rPr>
        <w:t>A</w:t>
      </w:r>
      <w:r w:rsidRPr="00D12BED">
        <w:rPr>
          <w:rFonts w:ascii="Arial Narrow" w:hAnsi="Arial Narrow" w:cs="Calibri"/>
          <w:b/>
          <w:bCs/>
          <w:color w:val="000000" w:themeColor="text1"/>
          <w:spacing w:val="1"/>
          <w:sz w:val="22"/>
          <w:szCs w:val="22"/>
        </w:rPr>
        <w:t xml:space="preserve"> </w:t>
      </w:r>
      <w:r w:rsidRPr="00D12BED">
        <w:rPr>
          <w:rFonts w:ascii="Arial Narrow" w:hAnsi="Arial Narrow" w:cs="Calibri"/>
          <w:b/>
          <w:bCs/>
          <w:color w:val="000000" w:themeColor="text1"/>
          <w:spacing w:val="-2"/>
          <w:sz w:val="22"/>
          <w:szCs w:val="22"/>
        </w:rPr>
        <w:t>P</w:t>
      </w:r>
      <w:r w:rsidRPr="00D12BED">
        <w:rPr>
          <w:rFonts w:ascii="Arial Narrow" w:hAnsi="Arial Narrow" w:cs="Calibri"/>
          <w:b/>
          <w:bCs/>
          <w:color w:val="000000" w:themeColor="text1"/>
          <w:spacing w:val="1"/>
          <w:sz w:val="22"/>
          <w:szCs w:val="22"/>
        </w:rPr>
        <w:t>I</w:t>
      </w:r>
      <w:r w:rsidRPr="00D12BED">
        <w:rPr>
          <w:rFonts w:ascii="Arial Narrow" w:hAnsi="Arial Narrow" w:cs="Calibri"/>
          <w:b/>
          <w:bCs/>
          <w:color w:val="000000" w:themeColor="text1"/>
          <w:spacing w:val="-2"/>
          <w:sz w:val="22"/>
          <w:szCs w:val="22"/>
        </w:rPr>
        <w:t>H</w:t>
      </w:r>
      <w:r w:rsidRPr="00D12BED">
        <w:rPr>
          <w:rFonts w:ascii="Arial Narrow" w:hAnsi="Arial Narrow" w:cs="Calibri"/>
          <w:b/>
          <w:bCs/>
          <w:color w:val="000000" w:themeColor="text1"/>
          <w:sz w:val="22"/>
          <w:szCs w:val="22"/>
        </w:rPr>
        <w:t>AK</w:t>
      </w:r>
      <w:r w:rsidRPr="00D12BED">
        <w:rPr>
          <w:rFonts w:ascii="Arial Narrow" w:hAnsi="Arial Narrow" w:cs="Calibri"/>
          <w:bCs/>
          <w:color w:val="000000" w:themeColor="text1"/>
          <w:sz w:val="22"/>
          <w:szCs w:val="22"/>
        </w:rPr>
        <w:t>.</w:t>
      </w:r>
    </w:p>
    <w:p w14:paraId="0DF17181" w14:textId="5C3710B2" w:rsidR="00C075D3" w:rsidRPr="00D12BED" w:rsidRDefault="00C075D3" w:rsidP="00C075D3">
      <w:pPr>
        <w:tabs>
          <w:tab w:val="left" w:pos="810"/>
        </w:tabs>
        <w:spacing w:after="0" w:line="240" w:lineRule="auto"/>
        <w:jc w:val="both"/>
        <w:rPr>
          <w:rFonts w:ascii="Arial Narrow" w:hAnsi="Arial Narrow" w:cs="Arial"/>
          <w:color w:val="000000" w:themeColor="text1"/>
        </w:rPr>
      </w:pPr>
    </w:p>
    <w:p w14:paraId="0C5D071A" w14:textId="3DF8722C" w:rsidR="0069099B" w:rsidRPr="00D12BED" w:rsidRDefault="00635A35" w:rsidP="006278F6">
      <w:pPr>
        <w:pStyle w:val="ListParagraph"/>
        <w:numPr>
          <w:ilvl w:val="1"/>
          <w:numId w:val="22"/>
        </w:numPr>
        <w:tabs>
          <w:tab w:val="left" w:pos="810"/>
        </w:tabs>
        <w:ind w:left="810" w:hanging="720"/>
        <w:jc w:val="both"/>
        <w:rPr>
          <w:rFonts w:ascii="Arial Narrow" w:hAnsi="Arial Narrow" w:cs="Calibri"/>
          <w:color w:val="000000" w:themeColor="text1"/>
          <w:sz w:val="22"/>
          <w:szCs w:val="22"/>
        </w:rPr>
      </w:pPr>
      <w:r w:rsidRPr="00D12BED">
        <w:rPr>
          <w:rFonts w:ascii="Arial Narrow" w:hAnsi="Arial Narrow" w:cs="Calibri"/>
          <w:color w:val="000000" w:themeColor="text1"/>
          <w:spacing w:val="-1"/>
          <w:sz w:val="22"/>
          <w:szCs w:val="22"/>
        </w:rPr>
        <w:t xml:space="preserve">Perubahan atau </w:t>
      </w:r>
      <w:r w:rsidRPr="006D42A1">
        <w:rPr>
          <w:rFonts w:ascii="Arial Narrow" w:hAnsi="Arial Narrow" w:cs="Calibri"/>
          <w:color w:val="000000" w:themeColor="text1"/>
          <w:spacing w:val="-1"/>
          <w:sz w:val="22"/>
          <w:szCs w:val="22"/>
        </w:rPr>
        <w:t>h</w:t>
      </w:r>
      <w:r w:rsidR="0069099B" w:rsidRPr="006D42A1">
        <w:rPr>
          <w:rFonts w:ascii="Arial Narrow" w:hAnsi="Arial Narrow" w:cs="Calibri"/>
          <w:color w:val="000000" w:themeColor="text1"/>
          <w:sz w:val="22"/>
          <w:szCs w:val="22"/>
        </w:rPr>
        <w:t>a</w:t>
      </w:r>
      <w:r w:rsidR="0069099B" w:rsidRPr="006D42A1">
        <w:rPr>
          <w:rFonts w:ascii="Arial Narrow" w:hAnsi="Arial Narrow" w:cs="Calibri"/>
          <w:color w:val="000000" w:themeColor="text1"/>
          <w:spacing w:val="-1"/>
          <w:sz w:val="22"/>
          <w:szCs w:val="22"/>
        </w:rPr>
        <w:t>l</w:t>
      </w:r>
      <w:r w:rsidR="0069099B" w:rsidRPr="006D42A1">
        <w:rPr>
          <w:rFonts w:ascii="Arial Narrow" w:hAnsi="Arial Narrow" w:cs="Calibri"/>
          <w:color w:val="000000" w:themeColor="text1"/>
          <w:sz w:val="22"/>
          <w:szCs w:val="22"/>
        </w:rPr>
        <w:t>-</w:t>
      </w:r>
      <w:r w:rsidR="0069099B" w:rsidRPr="006D42A1">
        <w:rPr>
          <w:rFonts w:ascii="Arial Narrow" w:hAnsi="Arial Narrow" w:cs="Calibri"/>
          <w:color w:val="000000" w:themeColor="text1"/>
          <w:spacing w:val="-1"/>
          <w:sz w:val="22"/>
          <w:szCs w:val="22"/>
        </w:rPr>
        <w:t>h</w:t>
      </w:r>
      <w:r w:rsidR="0069099B" w:rsidRPr="006D42A1">
        <w:rPr>
          <w:rFonts w:ascii="Arial Narrow" w:hAnsi="Arial Narrow" w:cs="Calibri"/>
          <w:color w:val="000000" w:themeColor="text1"/>
          <w:sz w:val="22"/>
          <w:szCs w:val="22"/>
        </w:rPr>
        <w:t>al</w:t>
      </w:r>
      <w:r w:rsidR="0069099B" w:rsidRPr="006D42A1">
        <w:rPr>
          <w:rFonts w:ascii="Arial Narrow" w:hAnsi="Arial Narrow" w:cs="Calibri"/>
          <w:color w:val="000000" w:themeColor="text1"/>
          <w:spacing w:val="13"/>
          <w:sz w:val="22"/>
          <w:szCs w:val="22"/>
        </w:rPr>
        <w:t xml:space="preserve"> </w:t>
      </w:r>
      <w:r w:rsidR="0069099B" w:rsidRPr="006D42A1">
        <w:rPr>
          <w:rFonts w:ascii="Arial Narrow" w:hAnsi="Arial Narrow" w:cs="Calibri"/>
          <w:color w:val="000000" w:themeColor="text1"/>
          <w:spacing w:val="1"/>
          <w:sz w:val="22"/>
          <w:szCs w:val="22"/>
        </w:rPr>
        <w:t>y</w:t>
      </w:r>
      <w:r w:rsidR="0069099B" w:rsidRPr="006D42A1">
        <w:rPr>
          <w:rFonts w:ascii="Arial Narrow" w:hAnsi="Arial Narrow" w:cs="Calibri"/>
          <w:color w:val="000000" w:themeColor="text1"/>
          <w:sz w:val="22"/>
          <w:szCs w:val="22"/>
        </w:rPr>
        <w:t>a</w:t>
      </w:r>
      <w:r w:rsidR="0069099B" w:rsidRPr="006D42A1">
        <w:rPr>
          <w:rFonts w:ascii="Arial Narrow" w:hAnsi="Arial Narrow" w:cs="Calibri"/>
          <w:color w:val="000000" w:themeColor="text1"/>
          <w:spacing w:val="-1"/>
          <w:sz w:val="22"/>
          <w:szCs w:val="22"/>
        </w:rPr>
        <w:t>n</w:t>
      </w:r>
      <w:r w:rsidR="0069099B" w:rsidRPr="006D42A1">
        <w:rPr>
          <w:rFonts w:ascii="Arial Narrow" w:hAnsi="Arial Narrow" w:cs="Calibri"/>
          <w:color w:val="000000" w:themeColor="text1"/>
          <w:sz w:val="22"/>
          <w:szCs w:val="22"/>
        </w:rPr>
        <w:t>g</w:t>
      </w:r>
      <w:r w:rsidR="0069099B" w:rsidRPr="006D42A1">
        <w:rPr>
          <w:rFonts w:ascii="Arial Narrow" w:hAnsi="Arial Narrow" w:cs="Calibri"/>
          <w:color w:val="000000" w:themeColor="text1"/>
          <w:spacing w:val="13"/>
          <w:sz w:val="22"/>
          <w:szCs w:val="22"/>
        </w:rPr>
        <w:t xml:space="preserve"> </w:t>
      </w:r>
      <w:r w:rsidR="0069099B" w:rsidRPr="006D42A1">
        <w:rPr>
          <w:rFonts w:ascii="Arial Narrow" w:hAnsi="Arial Narrow" w:cs="Calibri"/>
          <w:color w:val="000000" w:themeColor="text1"/>
          <w:spacing w:val="-1"/>
          <w:sz w:val="22"/>
          <w:szCs w:val="22"/>
        </w:rPr>
        <w:t>b</w:t>
      </w:r>
      <w:r w:rsidR="0069099B" w:rsidRPr="006D42A1">
        <w:rPr>
          <w:rFonts w:ascii="Arial Narrow" w:hAnsi="Arial Narrow" w:cs="Calibri"/>
          <w:color w:val="000000" w:themeColor="text1"/>
          <w:sz w:val="22"/>
          <w:szCs w:val="22"/>
        </w:rPr>
        <w:t>el</w:t>
      </w:r>
      <w:r w:rsidR="0069099B" w:rsidRPr="006D42A1">
        <w:rPr>
          <w:rFonts w:ascii="Arial Narrow" w:hAnsi="Arial Narrow" w:cs="Calibri"/>
          <w:color w:val="000000" w:themeColor="text1"/>
          <w:spacing w:val="-1"/>
          <w:sz w:val="22"/>
          <w:szCs w:val="22"/>
        </w:rPr>
        <w:t>u</w:t>
      </w:r>
      <w:r w:rsidR="0069099B" w:rsidRPr="006D42A1">
        <w:rPr>
          <w:rFonts w:ascii="Arial Narrow" w:hAnsi="Arial Narrow" w:cs="Calibri"/>
          <w:color w:val="000000" w:themeColor="text1"/>
          <w:sz w:val="22"/>
          <w:szCs w:val="22"/>
        </w:rPr>
        <w:t>m</w:t>
      </w:r>
      <w:r w:rsidR="0069099B" w:rsidRPr="006D42A1">
        <w:rPr>
          <w:rFonts w:ascii="Arial Narrow" w:hAnsi="Arial Narrow" w:cs="Calibri"/>
          <w:color w:val="000000" w:themeColor="text1"/>
          <w:spacing w:val="15"/>
          <w:sz w:val="22"/>
          <w:szCs w:val="22"/>
        </w:rPr>
        <w:t xml:space="preserve"> </w:t>
      </w:r>
      <w:r w:rsidR="0069099B" w:rsidRPr="006D42A1">
        <w:rPr>
          <w:rFonts w:ascii="Arial Narrow" w:hAnsi="Arial Narrow" w:cs="Calibri"/>
          <w:color w:val="000000" w:themeColor="text1"/>
          <w:spacing w:val="-1"/>
          <w:sz w:val="22"/>
          <w:szCs w:val="22"/>
        </w:rPr>
        <w:t>d</w:t>
      </w:r>
      <w:r w:rsidR="0069099B" w:rsidRPr="006D42A1">
        <w:rPr>
          <w:rFonts w:ascii="Arial Narrow" w:hAnsi="Arial Narrow" w:cs="Calibri"/>
          <w:color w:val="000000" w:themeColor="text1"/>
          <w:sz w:val="22"/>
          <w:szCs w:val="22"/>
        </w:rPr>
        <w:t>iat</w:t>
      </w:r>
      <w:r w:rsidR="0069099B" w:rsidRPr="006D42A1">
        <w:rPr>
          <w:rFonts w:ascii="Arial Narrow" w:hAnsi="Arial Narrow" w:cs="Calibri"/>
          <w:color w:val="000000" w:themeColor="text1"/>
          <w:spacing w:val="-1"/>
          <w:sz w:val="22"/>
          <w:szCs w:val="22"/>
        </w:rPr>
        <w:t>u</w:t>
      </w:r>
      <w:r w:rsidR="0069099B" w:rsidRPr="006D42A1">
        <w:rPr>
          <w:rFonts w:ascii="Arial Narrow" w:hAnsi="Arial Narrow" w:cs="Calibri"/>
          <w:color w:val="000000" w:themeColor="text1"/>
          <w:sz w:val="22"/>
          <w:szCs w:val="22"/>
        </w:rPr>
        <w:t>r</w:t>
      </w:r>
      <w:r w:rsidR="0069099B" w:rsidRPr="006D42A1">
        <w:rPr>
          <w:rFonts w:ascii="Arial Narrow" w:hAnsi="Arial Narrow" w:cs="Calibri"/>
          <w:color w:val="000000" w:themeColor="text1"/>
          <w:spacing w:val="14"/>
          <w:sz w:val="22"/>
          <w:szCs w:val="22"/>
        </w:rPr>
        <w:t xml:space="preserve"> </w:t>
      </w:r>
      <w:r w:rsidR="0069099B" w:rsidRPr="006D42A1">
        <w:rPr>
          <w:rFonts w:ascii="Arial Narrow" w:hAnsi="Arial Narrow" w:cs="Calibri"/>
          <w:color w:val="000000" w:themeColor="text1"/>
          <w:spacing w:val="-1"/>
          <w:sz w:val="22"/>
          <w:szCs w:val="22"/>
        </w:rPr>
        <w:t>d</w:t>
      </w:r>
      <w:r w:rsidR="0069099B" w:rsidRPr="006D42A1">
        <w:rPr>
          <w:rFonts w:ascii="Arial Narrow" w:hAnsi="Arial Narrow" w:cs="Calibri"/>
          <w:color w:val="000000" w:themeColor="text1"/>
          <w:sz w:val="22"/>
          <w:szCs w:val="22"/>
        </w:rPr>
        <w:t>al</w:t>
      </w:r>
      <w:r w:rsidR="0069099B" w:rsidRPr="006D42A1">
        <w:rPr>
          <w:rFonts w:ascii="Arial Narrow" w:hAnsi="Arial Narrow" w:cs="Calibri"/>
          <w:color w:val="000000" w:themeColor="text1"/>
          <w:spacing w:val="-1"/>
          <w:sz w:val="22"/>
          <w:szCs w:val="22"/>
        </w:rPr>
        <w:t>a</w:t>
      </w:r>
      <w:r w:rsidR="0069099B" w:rsidRPr="006D42A1">
        <w:rPr>
          <w:rFonts w:ascii="Arial Narrow" w:hAnsi="Arial Narrow" w:cs="Calibri"/>
          <w:color w:val="000000" w:themeColor="text1"/>
          <w:sz w:val="22"/>
          <w:szCs w:val="22"/>
        </w:rPr>
        <w:t>m</w:t>
      </w:r>
      <w:r w:rsidR="0069099B" w:rsidRPr="006D42A1">
        <w:rPr>
          <w:rFonts w:ascii="Arial Narrow" w:hAnsi="Arial Narrow" w:cs="Calibri"/>
          <w:color w:val="000000" w:themeColor="text1"/>
          <w:spacing w:val="15"/>
          <w:sz w:val="22"/>
          <w:szCs w:val="22"/>
        </w:rPr>
        <w:t xml:space="preserve"> </w:t>
      </w:r>
      <w:r w:rsidR="0069099B" w:rsidRPr="006D42A1">
        <w:rPr>
          <w:rFonts w:ascii="Arial Narrow" w:hAnsi="Arial Narrow" w:cs="Calibri"/>
          <w:color w:val="000000" w:themeColor="text1"/>
          <w:spacing w:val="-1"/>
          <w:sz w:val="22"/>
          <w:szCs w:val="22"/>
        </w:rPr>
        <w:t>N</w:t>
      </w:r>
      <w:r w:rsidR="0069099B" w:rsidRPr="006D42A1">
        <w:rPr>
          <w:rFonts w:ascii="Arial Narrow" w:hAnsi="Arial Narrow" w:cs="Calibri"/>
          <w:color w:val="000000" w:themeColor="text1"/>
          <w:spacing w:val="1"/>
          <w:sz w:val="22"/>
          <w:szCs w:val="22"/>
        </w:rPr>
        <w:t>o</w:t>
      </w:r>
      <w:r w:rsidR="0069099B" w:rsidRPr="006D42A1">
        <w:rPr>
          <w:rFonts w:ascii="Arial Narrow" w:hAnsi="Arial Narrow" w:cs="Calibri"/>
          <w:color w:val="000000" w:themeColor="text1"/>
          <w:sz w:val="22"/>
          <w:szCs w:val="22"/>
        </w:rPr>
        <w:t>ta</w:t>
      </w:r>
      <w:r w:rsidR="0069099B" w:rsidRPr="006D42A1">
        <w:rPr>
          <w:rFonts w:ascii="Arial Narrow" w:hAnsi="Arial Narrow" w:cs="Calibri"/>
          <w:color w:val="000000" w:themeColor="text1"/>
          <w:spacing w:val="14"/>
          <w:sz w:val="22"/>
          <w:szCs w:val="22"/>
        </w:rPr>
        <w:t xml:space="preserve"> </w:t>
      </w:r>
      <w:r w:rsidR="0069099B" w:rsidRPr="006D42A1">
        <w:rPr>
          <w:rFonts w:ascii="Arial Narrow" w:hAnsi="Arial Narrow" w:cs="Calibri"/>
          <w:color w:val="000000" w:themeColor="text1"/>
          <w:sz w:val="22"/>
          <w:szCs w:val="22"/>
        </w:rPr>
        <w:t>K</w:t>
      </w:r>
      <w:r w:rsidR="0069099B" w:rsidRPr="006D42A1">
        <w:rPr>
          <w:rFonts w:ascii="Arial Narrow" w:hAnsi="Arial Narrow" w:cs="Calibri"/>
          <w:color w:val="000000" w:themeColor="text1"/>
          <w:spacing w:val="1"/>
          <w:sz w:val="22"/>
          <w:szCs w:val="22"/>
        </w:rPr>
        <w:t>e</w:t>
      </w:r>
      <w:r w:rsidR="0069099B" w:rsidRPr="006D42A1">
        <w:rPr>
          <w:rFonts w:ascii="Arial Narrow" w:hAnsi="Arial Narrow" w:cs="Calibri"/>
          <w:color w:val="000000" w:themeColor="text1"/>
          <w:spacing w:val="-2"/>
          <w:sz w:val="22"/>
          <w:szCs w:val="22"/>
        </w:rPr>
        <w:t>s</w:t>
      </w:r>
      <w:r w:rsidR="0069099B" w:rsidRPr="006D42A1">
        <w:rPr>
          <w:rFonts w:ascii="Arial Narrow" w:hAnsi="Arial Narrow" w:cs="Calibri"/>
          <w:color w:val="000000" w:themeColor="text1"/>
          <w:sz w:val="22"/>
          <w:szCs w:val="22"/>
        </w:rPr>
        <w:t>epa</w:t>
      </w:r>
      <w:r w:rsidR="0069099B" w:rsidRPr="006D42A1">
        <w:rPr>
          <w:rFonts w:ascii="Arial Narrow" w:hAnsi="Arial Narrow" w:cs="Calibri"/>
          <w:color w:val="000000" w:themeColor="text1"/>
          <w:spacing w:val="-1"/>
          <w:sz w:val="22"/>
          <w:szCs w:val="22"/>
        </w:rPr>
        <w:t>h</w:t>
      </w:r>
      <w:r w:rsidR="0069099B" w:rsidRPr="006D42A1">
        <w:rPr>
          <w:rFonts w:ascii="Arial Narrow" w:hAnsi="Arial Narrow" w:cs="Calibri"/>
          <w:color w:val="000000" w:themeColor="text1"/>
          <w:sz w:val="22"/>
          <w:szCs w:val="22"/>
        </w:rPr>
        <w:t>a</w:t>
      </w:r>
      <w:r w:rsidR="0069099B" w:rsidRPr="006D42A1">
        <w:rPr>
          <w:rFonts w:ascii="Arial Narrow" w:hAnsi="Arial Narrow" w:cs="Calibri"/>
          <w:color w:val="000000" w:themeColor="text1"/>
          <w:spacing w:val="1"/>
          <w:sz w:val="22"/>
          <w:szCs w:val="22"/>
        </w:rPr>
        <w:t>m</w:t>
      </w:r>
      <w:r w:rsidR="0069099B" w:rsidRPr="006D42A1">
        <w:rPr>
          <w:rFonts w:ascii="Arial Narrow" w:hAnsi="Arial Narrow" w:cs="Calibri"/>
          <w:color w:val="000000" w:themeColor="text1"/>
          <w:sz w:val="22"/>
          <w:szCs w:val="22"/>
        </w:rPr>
        <w:t>an</w:t>
      </w:r>
      <w:r w:rsidR="0069099B" w:rsidRPr="006D42A1">
        <w:rPr>
          <w:rFonts w:ascii="Arial Narrow" w:hAnsi="Arial Narrow" w:cs="Calibri"/>
          <w:color w:val="000000" w:themeColor="text1"/>
          <w:spacing w:val="13"/>
          <w:sz w:val="22"/>
          <w:szCs w:val="22"/>
        </w:rPr>
        <w:t xml:space="preserve"> </w:t>
      </w:r>
      <w:r w:rsidR="0069099B" w:rsidRPr="006D42A1">
        <w:rPr>
          <w:rFonts w:ascii="Arial Narrow" w:hAnsi="Arial Narrow" w:cs="Calibri"/>
          <w:color w:val="000000" w:themeColor="text1"/>
          <w:sz w:val="22"/>
          <w:szCs w:val="22"/>
        </w:rPr>
        <w:t>i</w:t>
      </w:r>
      <w:r w:rsidR="0069099B" w:rsidRPr="006D42A1">
        <w:rPr>
          <w:rFonts w:ascii="Arial Narrow" w:hAnsi="Arial Narrow" w:cs="Calibri"/>
          <w:color w:val="000000" w:themeColor="text1"/>
          <w:spacing w:val="-1"/>
          <w:sz w:val="22"/>
          <w:szCs w:val="22"/>
        </w:rPr>
        <w:t>n</w:t>
      </w:r>
      <w:r w:rsidR="0069099B" w:rsidRPr="006D42A1">
        <w:rPr>
          <w:rFonts w:ascii="Arial Narrow" w:hAnsi="Arial Narrow" w:cs="Calibri"/>
          <w:color w:val="000000" w:themeColor="text1"/>
          <w:sz w:val="22"/>
          <w:szCs w:val="22"/>
        </w:rPr>
        <w:t>i</w:t>
      </w:r>
      <w:r w:rsidR="0069099B" w:rsidRPr="006D42A1">
        <w:rPr>
          <w:rFonts w:ascii="Arial Narrow" w:hAnsi="Arial Narrow" w:cs="Calibri"/>
          <w:color w:val="000000" w:themeColor="text1"/>
          <w:spacing w:val="13"/>
          <w:sz w:val="22"/>
          <w:szCs w:val="22"/>
        </w:rPr>
        <w:t xml:space="preserve"> </w:t>
      </w:r>
      <w:r w:rsidR="00843B9E" w:rsidRPr="006D42A1">
        <w:rPr>
          <w:rFonts w:ascii="Arial Narrow" w:hAnsi="Arial Narrow" w:cs="Calibri"/>
          <w:color w:val="000000" w:themeColor="text1"/>
          <w:spacing w:val="13"/>
          <w:sz w:val="22"/>
          <w:szCs w:val="22"/>
        </w:rPr>
        <w:t xml:space="preserve">yang </w:t>
      </w:r>
      <w:r w:rsidR="0069099B" w:rsidRPr="006D42A1">
        <w:rPr>
          <w:rFonts w:ascii="Arial Narrow" w:hAnsi="Arial Narrow" w:cs="Calibri"/>
          <w:color w:val="000000" w:themeColor="text1"/>
          <w:sz w:val="22"/>
          <w:szCs w:val="22"/>
        </w:rPr>
        <w:t>akan</w:t>
      </w:r>
      <w:r w:rsidR="0069099B" w:rsidRPr="006D42A1">
        <w:rPr>
          <w:rFonts w:ascii="Arial Narrow" w:hAnsi="Arial Narrow" w:cs="Calibri"/>
          <w:color w:val="000000" w:themeColor="text1"/>
          <w:spacing w:val="13"/>
          <w:sz w:val="22"/>
          <w:szCs w:val="22"/>
        </w:rPr>
        <w:t xml:space="preserve"> </w:t>
      </w:r>
      <w:r w:rsidR="0069099B" w:rsidRPr="006D42A1">
        <w:rPr>
          <w:rFonts w:ascii="Arial Narrow" w:hAnsi="Arial Narrow" w:cs="Calibri"/>
          <w:color w:val="000000" w:themeColor="text1"/>
          <w:spacing w:val="-1"/>
          <w:sz w:val="22"/>
          <w:szCs w:val="22"/>
        </w:rPr>
        <w:t>d</w:t>
      </w:r>
      <w:r w:rsidR="0069099B" w:rsidRPr="006D42A1">
        <w:rPr>
          <w:rFonts w:ascii="Arial Narrow" w:hAnsi="Arial Narrow" w:cs="Calibri"/>
          <w:color w:val="000000" w:themeColor="text1"/>
          <w:sz w:val="22"/>
          <w:szCs w:val="22"/>
        </w:rPr>
        <w:t>iat</w:t>
      </w:r>
      <w:r w:rsidR="0069099B" w:rsidRPr="006D42A1">
        <w:rPr>
          <w:rFonts w:ascii="Arial Narrow" w:hAnsi="Arial Narrow" w:cs="Calibri"/>
          <w:color w:val="000000" w:themeColor="text1"/>
          <w:spacing w:val="-1"/>
          <w:sz w:val="22"/>
          <w:szCs w:val="22"/>
        </w:rPr>
        <w:t>u</w:t>
      </w:r>
      <w:r w:rsidR="0069099B" w:rsidRPr="006D42A1">
        <w:rPr>
          <w:rFonts w:ascii="Arial Narrow" w:hAnsi="Arial Narrow" w:cs="Calibri"/>
          <w:color w:val="000000" w:themeColor="text1"/>
          <w:sz w:val="22"/>
          <w:szCs w:val="22"/>
        </w:rPr>
        <w:t>r</w:t>
      </w:r>
      <w:r w:rsidR="0069099B" w:rsidRPr="006D42A1">
        <w:rPr>
          <w:rFonts w:ascii="Arial Narrow" w:hAnsi="Arial Narrow" w:cs="Calibri"/>
          <w:color w:val="000000" w:themeColor="text1"/>
          <w:spacing w:val="14"/>
          <w:sz w:val="22"/>
          <w:szCs w:val="22"/>
        </w:rPr>
        <w:t xml:space="preserve"> </w:t>
      </w:r>
      <w:r w:rsidR="0069099B" w:rsidRPr="006D42A1">
        <w:rPr>
          <w:rFonts w:ascii="Arial Narrow" w:hAnsi="Arial Narrow" w:cs="Calibri"/>
          <w:color w:val="000000" w:themeColor="text1"/>
          <w:sz w:val="22"/>
          <w:szCs w:val="22"/>
        </w:rPr>
        <w:t>k</w:t>
      </w:r>
      <w:r w:rsidR="0069099B" w:rsidRPr="006D42A1">
        <w:rPr>
          <w:rFonts w:ascii="Arial Narrow" w:hAnsi="Arial Narrow" w:cs="Calibri"/>
          <w:color w:val="000000" w:themeColor="text1"/>
          <w:spacing w:val="1"/>
          <w:sz w:val="22"/>
          <w:szCs w:val="22"/>
        </w:rPr>
        <w:t>em</w:t>
      </w:r>
      <w:r w:rsidR="0069099B" w:rsidRPr="006D42A1">
        <w:rPr>
          <w:rFonts w:ascii="Arial Narrow" w:hAnsi="Arial Narrow" w:cs="Calibri"/>
          <w:color w:val="000000" w:themeColor="text1"/>
          <w:spacing w:val="-1"/>
          <w:sz w:val="22"/>
          <w:szCs w:val="22"/>
        </w:rPr>
        <w:t>ud</w:t>
      </w:r>
      <w:r w:rsidR="0069099B" w:rsidRPr="006D42A1">
        <w:rPr>
          <w:rFonts w:ascii="Arial Narrow" w:hAnsi="Arial Narrow" w:cs="Calibri"/>
          <w:color w:val="000000" w:themeColor="text1"/>
          <w:sz w:val="22"/>
          <w:szCs w:val="22"/>
        </w:rPr>
        <w:t>ian</w:t>
      </w:r>
      <w:r w:rsidR="0069099B" w:rsidRPr="006D42A1">
        <w:rPr>
          <w:rFonts w:ascii="Arial Narrow" w:hAnsi="Arial Narrow" w:cs="Calibri"/>
          <w:color w:val="000000" w:themeColor="text1"/>
          <w:spacing w:val="13"/>
          <w:sz w:val="22"/>
          <w:szCs w:val="22"/>
        </w:rPr>
        <w:t xml:space="preserve"> </w:t>
      </w:r>
      <w:r w:rsidR="00843B9E" w:rsidRPr="006D42A1">
        <w:rPr>
          <w:rFonts w:ascii="Arial Narrow" w:hAnsi="Arial Narrow" w:cs="Calibri"/>
          <w:color w:val="000000" w:themeColor="text1"/>
          <w:spacing w:val="1"/>
          <w:sz w:val="22"/>
          <w:szCs w:val="22"/>
        </w:rPr>
        <w:t xml:space="preserve">akan </w:t>
      </w:r>
      <w:r w:rsidR="0069099B" w:rsidRPr="006D42A1">
        <w:rPr>
          <w:rFonts w:ascii="Arial Narrow" w:hAnsi="Arial Narrow" w:cs="Calibri"/>
          <w:color w:val="000000" w:themeColor="text1"/>
          <w:spacing w:val="-1"/>
          <w:sz w:val="22"/>
          <w:szCs w:val="22"/>
        </w:rPr>
        <w:t>d</w:t>
      </w:r>
      <w:r w:rsidR="0069099B" w:rsidRPr="006D42A1">
        <w:rPr>
          <w:rFonts w:ascii="Arial Narrow" w:hAnsi="Arial Narrow" w:cs="Calibri"/>
          <w:color w:val="000000" w:themeColor="text1"/>
          <w:sz w:val="22"/>
          <w:szCs w:val="22"/>
        </w:rPr>
        <w:t>it</w:t>
      </w:r>
      <w:r w:rsidR="0069099B" w:rsidRPr="006D42A1">
        <w:rPr>
          <w:rFonts w:ascii="Arial Narrow" w:hAnsi="Arial Narrow" w:cs="Calibri"/>
          <w:color w:val="000000" w:themeColor="text1"/>
          <w:spacing w:val="-1"/>
          <w:sz w:val="22"/>
          <w:szCs w:val="22"/>
        </w:rPr>
        <w:t>u</w:t>
      </w:r>
      <w:r w:rsidR="0069099B" w:rsidRPr="006D42A1">
        <w:rPr>
          <w:rFonts w:ascii="Arial Narrow" w:hAnsi="Arial Narrow" w:cs="Calibri"/>
          <w:color w:val="000000" w:themeColor="text1"/>
          <w:sz w:val="22"/>
          <w:szCs w:val="22"/>
        </w:rPr>
        <w:t>a</w:t>
      </w:r>
      <w:r w:rsidR="0069099B" w:rsidRPr="006D42A1">
        <w:rPr>
          <w:rFonts w:ascii="Arial Narrow" w:hAnsi="Arial Narrow" w:cs="Calibri"/>
          <w:color w:val="000000" w:themeColor="text1"/>
          <w:spacing w:val="-1"/>
          <w:sz w:val="22"/>
          <w:szCs w:val="22"/>
        </w:rPr>
        <w:t>ng</w:t>
      </w:r>
      <w:r w:rsidR="0069099B" w:rsidRPr="006D42A1">
        <w:rPr>
          <w:rFonts w:ascii="Arial Narrow" w:hAnsi="Arial Narrow" w:cs="Calibri"/>
          <w:color w:val="000000" w:themeColor="text1"/>
          <w:sz w:val="22"/>
          <w:szCs w:val="22"/>
        </w:rPr>
        <w:t xml:space="preserve">kan </w:t>
      </w:r>
      <w:ins w:id="180" w:author="Radit Trianggara Putranto" w:date="2022-03-01T17:05:00Z">
        <w:r w:rsidR="00617F6A">
          <w:rPr>
            <w:rFonts w:ascii="Arial Narrow" w:hAnsi="Arial Narrow" w:cs="Calibri"/>
            <w:color w:val="000000" w:themeColor="text1"/>
            <w:sz w:val="22"/>
            <w:szCs w:val="22"/>
          </w:rPr>
          <w:t xml:space="preserve">secara tertulis yang disepakati </w:t>
        </w:r>
      </w:ins>
      <w:del w:id="181" w:author="Radit Trianggara Putranto" w:date="2022-03-01T17:05:00Z">
        <w:r w:rsidR="0069099B" w:rsidRPr="006D42A1" w:rsidDel="00617F6A">
          <w:rPr>
            <w:rFonts w:ascii="Arial Narrow" w:hAnsi="Arial Narrow" w:cs="Calibri"/>
            <w:color w:val="000000" w:themeColor="text1"/>
            <w:sz w:val="22"/>
            <w:szCs w:val="22"/>
          </w:rPr>
          <w:delText>k</w:delText>
        </w:r>
        <w:r w:rsidR="0069099B" w:rsidRPr="006D42A1" w:rsidDel="00617F6A">
          <w:rPr>
            <w:rFonts w:ascii="Arial Narrow" w:hAnsi="Arial Narrow" w:cs="Calibri"/>
            <w:color w:val="000000" w:themeColor="text1"/>
            <w:spacing w:val="1"/>
            <w:sz w:val="22"/>
            <w:szCs w:val="22"/>
          </w:rPr>
          <w:delText xml:space="preserve">e </w:delText>
        </w:r>
        <w:r w:rsidR="0069099B" w:rsidRPr="006D42A1" w:rsidDel="00617F6A">
          <w:rPr>
            <w:rFonts w:ascii="Arial Narrow" w:hAnsi="Arial Narrow" w:cs="Calibri"/>
            <w:color w:val="000000" w:themeColor="text1"/>
            <w:spacing w:val="-1"/>
            <w:sz w:val="22"/>
            <w:szCs w:val="22"/>
          </w:rPr>
          <w:delText>d</w:delText>
        </w:r>
        <w:r w:rsidR="0069099B" w:rsidRPr="006D42A1" w:rsidDel="00617F6A">
          <w:rPr>
            <w:rFonts w:ascii="Arial Narrow" w:hAnsi="Arial Narrow" w:cs="Calibri"/>
            <w:color w:val="000000" w:themeColor="text1"/>
            <w:sz w:val="22"/>
            <w:szCs w:val="22"/>
          </w:rPr>
          <w:delText>al</w:delText>
        </w:r>
        <w:r w:rsidR="0069099B" w:rsidRPr="006D42A1" w:rsidDel="00617F6A">
          <w:rPr>
            <w:rFonts w:ascii="Arial Narrow" w:hAnsi="Arial Narrow" w:cs="Calibri"/>
            <w:color w:val="000000" w:themeColor="text1"/>
            <w:spacing w:val="-3"/>
            <w:sz w:val="22"/>
            <w:szCs w:val="22"/>
          </w:rPr>
          <w:delText>a</w:delText>
        </w:r>
        <w:r w:rsidR="0069099B" w:rsidRPr="006D42A1" w:rsidDel="00617F6A">
          <w:rPr>
            <w:rFonts w:ascii="Arial Narrow" w:hAnsi="Arial Narrow" w:cs="Calibri"/>
            <w:color w:val="000000" w:themeColor="text1"/>
            <w:sz w:val="22"/>
            <w:szCs w:val="22"/>
          </w:rPr>
          <w:delText xml:space="preserve">m </w:delText>
        </w:r>
        <w:r w:rsidR="0069099B" w:rsidRPr="006D42A1" w:rsidDel="00617F6A">
          <w:rPr>
            <w:rFonts w:ascii="Arial Narrow" w:hAnsi="Arial Narrow" w:cs="Calibri"/>
            <w:color w:val="000000" w:themeColor="text1"/>
            <w:spacing w:val="-3"/>
            <w:sz w:val="22"/>
            <w:szCs w:val="22"/>
          </w:rPr>
          <w:delText>amandemen</w:delText>
        </w:r>
        <w:r w:rsidR="0069099B" w:rsidRPr="00D12BED" w:rsidDel="00617F6A">
          <w:rPr>
            <w:rFonts w:ascii="Arial Narrow" w:hAnsi="Arial Narrow" w:cs="Calibri"/>
            <w:color w:val="000000" w:themeColor="text1"/>
            <w:sz w:val="22"/>
            <w:szCs w:val="22"/>
          </w:rPr>
          <w:delText xml:space="preserve"> </w:delText>
        </w:r>
      </w:del>
      <w:del w:id="182" w:author="Radit Trianggara Putranto" w:date="2022-03-01T17:06:00Z">
        <w:r w:rsidR="0069099B" w:rsidRPr="00D12BED" w:rsidDel="00617F6A">
          <w:rPr>
            <w:rFonts w:ascii="Arial Narrow" w:hAnsi="Arial Narrow" w:cs="Calibri"/>
            <w:color w:val="000000" w:themeColor="text1"/>
            <w:spacing w:val="-1"/>
            <w:sz w:val="22"/>
            <w:szCs w:val="22"/>
          </w:rPr>
          <w:delText>d</w:delText>
        </w:r>
        <w:r w:rsidR="0069099B" w:rsidRPr="00D12BED" w:rsidDel="00617F6A">
          <w:rPr>
            <w:rFonts w:ascii="Arial Narrow" w:hAnsi="Arial Narrow" w:cs="Calibri"/>
            <w:color w:val="000000" w:themeColor="text1"/>
            <w:sz w:val="22"/>
            <w:szCs w:val="22"/>
          </w:rPr>
          <w:delText>al</w:delText>
        </w:r>
        <w:r w:rsidR="0069099B" w:rsidRPr="00D12BED" w:rsidDel="00617F6A">
          <w:rPr>
            <w:rFonts w:ascii="Arial Narrow" w:hAnsi="Arial Narrow" w:cs="Calibri"/>
            <w:color w:val="000000" w:themeColor="text1"/>
            <w:spacing w:val="-3"/>
            <w:sz w:val="22"/>
            <w:szCs w:val="22"/>
          </w:rPr>
          <w:delText>a</w:delText>
        </w:r>
        <w:r w:rsidR="0069099B" w:rsidRPr="00D12BED" w:rsidDel="00617F6A">
          <w:rPr>
            <w:rFonts w:ascii="Arial Narrow" w:hAnsi="Arial Narrow" w:cs="Calibri"/>
            <w:color w:val="000000" w:themeColor="text1"/>
            <w:sz w:val="22"/>
            <w:szCs w:val="22"/>
          </w:rPr>
          <w:delText xml:space="preserve">m </w:delText>
        </w:r>
        <w:r w:rsidR="0069099B" w:rsidRPr="00D12BED" w:rsidDel="00617F6A">
          <w:rPr>
            <w:rFonts w:ascii="Arial Narrow" w:hAnsi="Arial Narrow" w:cs="Calibri"/>
            <w:color w:val="000000" w:themeColor="text1"/>
            <w:spacing w:val="-1"/>
            <w:sz w:val="22"/>
            <w:szCs w:val="22"/>
          </w:rPr>
          <w:delText>b</w:delText>
        </w:r>
        <w:r w:rsidR="0069099B" w:rsidRPr="00D12BED" w:rsidDel="00617F6A">
          <w:rPr>
            <w:rFonts w:ascii="Arial Narrow" w:hAnsi="Arial Narrow" w:cs="Calibri"/>
            <w:color w:val="000000" w:themeColor="text1"/>
            <w:sz w:val="22"/>
            <w:szCs w:val="22"/>
          </w:rPr>
          <w:delText>en</w:delText>
        </w:r>
        <w:r w:rsidR="0069099B" w:rsidRPr="00D12BED" w:rsidDel="00617F6A">
          <w:rPr>
            <w:rFonts w:ascii="Arial Narrow" w:hAnsi="Arial Narrow" w:cs="Calibri"/>
            <w:color w:val="000000" w:themeColor="text1"/>
            <w:spacing w:val="-2"/>
            <w:sz w:val="22"/>
            <w:szCs w:val="22"/>
          </w:rPr>
          <w:delText>t</w:delText>
        </w:r>
        <w:r w:rsidR="0069099B" w:rsidRPr="00D12BED" w:rsidDel="00617F6A">
          <w:rPr>
            <w:rFonts w:ascii="Arial Narrow" w:hAnsi="Arial Narrow" w:cs="Calibri"/>
            <w:color w:val="000000" w:themeColor="text1"/>
            <w:spacing w:val="-1"/>
            <w:sz w:val="22"/>
            <w:szCs w:val="22"/>
          </w:rPr>
          <w:delText>u</w:delText>
        </w:r>
        <w:r w:rsidR="0069099B" w:rsidRPr="00D12BED" w:rsidDel="00617F6A">
          <w:rPr>
            <w:rFonts w:ascii="Arial Narrow" w:hAnsi="Arial Narrow" w:cs="Calibri"/>
            <w:color w:val="000000" w:themeColor="text1"/>
            <w:sz w:val="22"/>
            <w:szCs w:val="22"/>
          </w:rPr>
          <w:delText>k t</w:delText>
        </w:r>
        <w:r w:rsidR="0069099B" w:rsidRPr="00D12BED" w:rsidDel="00617F6A">
          <w:rPr>
            <w:rFonts w:ascii="Arial Narrow" w:hAnsi="Arial Narrow" w:cs="Calibri"/>
            <w:color w:val="000000" w:themeColor="text1"/>
            <w:spacing w:val="1"/>
            <w:sz w:val="22"/>
            <w:szCs w:val="22"/>
          </w:rPr>
          <w:delText>e</w:delText>
        </w:r>
        <w:r w:rsidR="0069099B" w:rsidRPr="00D12BED" w:rsidDel="00617F6A">
          <w:rPr>
            <w:rFonts w:ascii="Arial Narrow" w:hAnsi="Arial Narrow" w:cs="Calibri"/>
            <w:color w:val="000000" w:themeColor="text1"/>
            <w:spacing w:val="-3"/>
            <w:sz w:val="22"/>
            <w:szCs w:val="22"/>
          </w:rPr>
          <w:delText>r</w:delText>
        </w:r>
        <w:r w:rsidR="0069099B" w:rsidRPr="00D12BED" w:rsidDel="00617F6A">
          <w:rPr>
            <w:rFonts w:ascii="Arial Narrow" w:hAnsi="Arial Narrow" w:cs="Calibri"/>
            <w:color w:val="000000" w:themeColor="text1"/>
            <w:sz w:val="22"/>
            <w:szCs w:val="22"/>
          </w:rPr>
          <w:delText>tu</w:delText>
        </w:r>
        <w:r w:rsidR="0069099B" w:rsidRPr="00D12BED" w:rsidDel="00617F6A">
          <w:rPr>
            <w:rFonts w:ascii="Arial Narrow" w:hAnsi="Arial Narrow" w:cs="Calibri"/>
            <w:color w:val="000000" w:themeColor="text1"/>
            <w:spacing w:val="-1"/>
            <w:sz w:val="22"/>
            <w:szCs w:val="22"/>
          </w:rPr>
          <w:delText>l</w:delText>
        </w:r>
        <w:r w:rsidR="0069099B" w:rsidRPr="00D12BED" w:rsidDel="00617F6A">
          <w:rPr>
            <w:rFonts w:ascii="Arial Narrow" w:hAnsi="Arial Narrow" w:cs="Calibri"/>
            <w:color w:val="000000" w:themeColor="text1"/>
            <w:sz w:val="22"/>
            <w:szCs w:val="22"/>
          </w:rPr>
          <w:delText xml:space="preserve">is </w:delText>
        </w:r>
        <w:r w:rsidR="0069099B" w:rsidRPr="00D12BED" w:rsidDel="00617F6A">
          <w:rPr>
            <w:rFonts w:ascii="Arial Narrow" w:hAnsi="Arial Narrow" w:cs="Calibri"/>
            <w:color w:val="000000" w:themeColor="text1"/>
            <w:spacing w:val="1"/>
            <w:sz w:val="22"/>
            <w:szCs w:val="22"/>
          </w:rPr>
          <w:delText>y</w:delText>
        </w:r>
        <w:r w:rsidR="0069099B" w:rsidRPr="00D12BED" w:rsidDel="00617F6A">
          <w:rPr>
            <w:rFonts w:ascii="Arial Narrow" w:hAnsi="Arial Narrow" w:cs="Calibri"/>
            <w:color w:val="000000" w:themeColor="text1"/>
            <w:sz w:val="22"/>
            <w:szCs w:val="22"/>
          </w:rPr>
          <w:delText>a</w:delText>
        </w:r>
        <w:r w:rsidR="0069099B" w:rsidRPr="00D12BED" w:rsidDel="00617F6A">
          <w:rPr>
            <w:rFonts w:ascii="Arial Narrow" w:hAnsi="Arial Narrow" w:cs="Calibri"/>
            <w:color w:val="000000" w:themeColor="text1"/>
            <w:spacing w:val="-1"/>
            <w:sz w:val="22"/>
            <w:szCs w:val="22"/>
          </w:rPr>
          <w:delText>n</w:delText>
        </w:r>
        <w:r w:rsidR="0069099B" w:rsidRPr="00D12BED" w:rsidDel="00617F6A">
          <w:rPr>
            <w:rFonts w:ascii="Arial Narrow" w:hAnsi="Arial Narrow" w:cs="Calibri"/>
            <w:color w:val="000000" w:themeColor="text1"/>
            <w:sz w:val="22"/>
            <w:szCs w:val="22"/>
          </w:rPr>
          <w:delText xml:space="preserve">g </w:delText>
        </w:r>
        <w:r w:rsidR="0069099B" w:rsidRPr="00D12BED" w:rsidDel="00617F6A">
          <w:rPr>
            <w:rFonts w:ascii="Arial Narrow" w:hAnsi="Arial Narrow" w:cs="Calibri"/>
            <w:color w:val="000000" w:themeColor="text1"/>
            <w:spacing w:val="-1"/>
            <w:sz w:val="22"/>
            <w:szCs w:val="22"/>
          </w:rPr>
          <w:delText>d</w:delText>
        </w:r>
        <w:r w:rsidR="0069099B" w:rsidRPr="00D12BED" w:rsidDel="00617F6A">
          <w:rPr>
            <w:rFonts w:ascii="Arial Narrow" w:hAnsi="Arial Narrow" w:cs="Calibri"/>
            <w:color w:val="000000" w:themeColor="text1"/>
            <w:sz w:val="22"/>
            <w:szCs w:val="22"/>
          </w:rPr>
          <w:delText>is</w:delText>
        </w:r>
        <w:r w:rsidR="0069099B" w:rsidRPr="00D12BED" w:rsidDel="00617F6A">
          <w:rPr>
            <w:rFonts w:ascii="Arial Narrow" w:hAnsi="Arial Narrow" w:cs="Calibri"/>
            <w:color w:val="000000" w:themeColor="text1"/>
            <w:spacing w:val="-2"/>
            <w:sz w:val="22"/>
            <w:szCs w:val="22"/>
          </w:rPr>
          <w:delText>e</w:delText>
        </w:r>
        <w:r w:rsidR="0069099B" w:rsidRPr="00D12BED" w:rsidDel="00617F6A">
          <w:rPr>
            <w:rFonts w:ascii="Arial Narrow" w:hAnsi="Arial Narrow" w:cs="Calibri"/>
            <w:color w:val="000000" w:themeColor="text1"/>
            <w:spacing w:val="-1"/>
            <w:sz w:val="22"/>
            <w:szCs w:val="22"/>
          </w:rPr>
          <w:delText>p</w:delText>
        </w:r>
        <w:r w:rsidR="0069099B" w:rsidRPr="00D12BED" w:rsidDel="00617F6A">
          <w:rPr>
            <w:rFonts w:ascii="Arial Narrow" w:hAnsi="Arial Narrow" w:cs="Calibri"/>
            <w:color w:val="000000" w:themeColor="text1"/>
            <w:sz w:val="22"/>
            <w:szCs w:val="22"/>
          </w:rPr>
          <w:delText xml:space="preserve">akati </w:delText>
        </w:r>
        <w:r w:rsidR="0069099B" w:rsidRPr="00D12BED" w:rsidDel="00617F6A">
          <w:rPr>
            <w:rFonts w:ascii="Arial Narrow" w:hAnsi="Arial Narrow" w:cs="Calibri"/>
            <w:color w:val="000000" w:themeColor="text1"/>
            <w:spacing w:val="-1"/>
            <w:sz w:val="22"/>
            <w:szCs w:val="22"/>
          </w:rPr>
          <w:delText>d</w:delText>
        </w:r>
        <w:r w:rsidR="0069099B" w:rsidRPr="00D12BED" w:rsidDel="00617F6A">
          <w:rPr>
            <w:rFonts w:ascii="Arial Narrow" w:hAnsi="Arial Narrow" w:cs="Calibri"/>
            <w:color w:val="000000" w:themeColor="text1"/>
            <w:spacing w:val="-3"/>
            <w:sz w:val="22"/>
            <w:szCs w:val="22"/>
          </w:rPr>
          <w:delText>a</w:delText>
        </w:r>
        <w:r w:rsidR="0069099B" w:rsidRPr="00D12BED" w:rsidDel="00617F6A">
          <w:rPr>
            <w:rFonts w:ascii="Arial Narrow" w:hAnsi="Arial Narrow" w:cs="Calibri"/>
            <w:color w:val="000000" w:themeColor="text1"/>
            <w:sz w:val="22"/>
            <w:szCs w:val="22"/>
          </w:rPr>
          <w:delText xml:space="preserve">n </w:delText>
        </w:r>
      </w:del>
      <w:ins w:id="183" w:author="Radit Trianggara Putranto" w:date="2022-03-01T17:06:00Z">
        <w:r w:rsidR="00617F6A">
          <w:rPr>
            <w:rFonts w:ascii="Arial Narrow" w:hAnsi="Arial Narrow" w:cs="Calibri"/>
            <w:color w:val="000000" w:themeColor="text1"/>
            <w:sz w:val="22"/>
            <w:szCs w:val="22"/>
          </w:rPr>
          <w:t xml:space="preserve">dan </w:t>
        </w:r>
      </w:ins>
      <w:r w:rsidR="0069099B" w:rsidRPr="00D12BED">
        <w:rPr>
          <w:rFonts w:ascii="Arial Narrow" w:hAnsi="Arial Narrow" w:cs="Calibri"/>
          <w:color w:val="000000" w:themeColor="text1"/>
          <w:spacing w:val="-1"/>
          <w:sz w:val="22"/>
          <w:szCs w:val="22"/>
        </w:rPr>
        <w:t>d</w:t>
      </w:r>
      <w:r w:rsidR="0069099B" w:rsidRPr="00D12BED">
        <w:rPr>
          <w:rFonts w:ascii="Arial Narrow" w:hAnsi="Arial Narrow" w:cs="Calibri"/>
          <w:color w:val="000000" w:themeColor="text1"/>
          <w:sz w:val="22"/>
          <w:szCs w:val="22"/>
        </w:rPr>
        <w:t>ita</w:t>
      </w:r>
      <w:r w:rsidR="0069099B" w:rsidRPr="00D12BED">
        <w:rPr>
          <w:rFonts w:ascii="Arial Narrow" w:hAnsi="Arial Narrow" w:cs="Calibri"/>
          <w:color w:val="000000" w:themeColor="text1"/>
          <w:spacing w:val="-1"/>
          <w:sz w:val="22"/>
          <w:szCs w:val="22"/>
        </w:rPr>
        <w:t>nd</w:t>
      </w:r>
      <w:r w:rsidR="0069099B" w:rsidRPr="00D12BED">
        <w:rPr>
          <w:rFonts w:ascii="Arial Narrow" w:hAnsi="Arial Narrow" w:cs="Calibri"/>
          <w:color w:val="000000" w:themeColor="text1"/>
          <w:sz w:val="22"/>
          <w:szCs w:val="22"/>
        </w:rPr>
        <w:t>atan</w:t>
      </w:r>
      <w:r w:rsidR="0069099B" w:rsidRPr="00D12BED">
        <w:rPr>
          <w:rFonts w:ascii="Arial Narrow" w:hAnsi="Arial Narrow" w:cs="Calibri"/>
          <w:color w:val="000000" w:themeColor="text1"/>
          <w:spacing w:val="-1"/>
          <w:sz w:val="22"/>
          <w:szCs w:val="22"/>
        </w:rPr>
        <w:t>g</w:t>
      </w:r>
      <w:r w:rsidR="0069099B" w:rsidRPr="00D12BED">
        <w:rPr>
          <w:rFonts w:ascii="Arial Narrow" w:hAnsi="Arial Narrow" w:cs="Calibri"/>
          <w:color w:val="000000" w:themeColor="text1"/>
          <w:sz w:val="22"/>
          <w:szCs w:val="22"/>
        </w:rPr>
        <w:t>a</w:t>
      </w:r>
      <w:r w:rsidR="0069099B" w:rsidRPr="00D12BED">
        <w:rPr>
          <w:rFonts w:ascii="Arial Narrow" w:hAnsi="Arial Narrow" w:cs="Calibri"/>
          <w:color w:val="000000" w:themeColor="text1"/>
          <w:spacing w:val="-1"/>
          <w:sz w:val="22"/>
          <w:szCs w:val="22"/>
        </w:rPr>
        <w:t>n</w:t>
      </w:r>
      <w:r w:rsidR="0069099B" w:rsidRPr="00D12BED">
        <w:rPr>
          <w:rFonts w:ascii="Arial Narrow" w:hAnsi="Arial Narrow" w:cs="Calibri"/>
          <w:color w:val="000000" w:themeColor="text1"/>
          <w:sz w:val="22"/>
          <w:szCs w:val="22"/>
        </w:rPr>
        <w:t>i</w:t>
      </w:r>
      <w:r w:rsidR="0069099B" w:rsidRPr="00D12BED">
        <w:rPr>
          <w:rFonts w:ascii="Arial Narrow" w:hAnsi="Arial Narrow" w:cs="Calibri"/>
          <w:color w:val="000000" w:themeColor="text1"/>
          <w:spacing w:val="1"/>
          <w:sz w:val="22"/>
          <w:szCs w:val="22"/>
        </w:rPr>
        <w:t xml:space="preserve"> o</w:t>
      </w:r>
      <w:r w:rsidR="0069099B" w:rsidRPr="00D12BED">
        <w:rPr>
          <w:rFonts w:ascii="Arial Narrow" w:hAnsi="Arial Narrow" w:cs="Calibri"/>
          <w:color w:val="000000" w:themeColor="text1"/>
          <w:sz w:val="22"/>
          <w:szCs w:val="22"/>
        </w:rPr>
        <w:t>leh</w:t>
      </w:r>
      <w:r w:rsidR="0069099B" w:rsidRPr="00D12BED">
        <w:rPr>
          <w:rFonts w:ascii="Arial Narrow" w:hAnsi="Arial Narrow" w:cs="Calibri"/>
          <w:color w:val="000000" w:themeColor="text1"/>
          <w:spacing w:val="2"/>
          <w:sz w:val="22"/>
          <w:szCs w:val="22"/>
        </w:rPr>
        <w:t xml:space="preserve"> </w:t>
      </w:r>
      <w:r w:rsidR="0069099B" w:rsidRPr="00D12BED">
        <w:rPr>
          <w:rFonts w:ascii="Arial Narrow" w:hAnsi="Arial Narrow" w:cs="Calibri"/>
          <w:b/>
          <w:bCs/>
          <w:color w:val="000000" w:themeColor="text1"/>
          <w:sz w:val="22"/>
          <w:szCs w:val="22"/>
        </w:rPr>
        <w:t>PA</w:t>
      </w:r>
      <w:r w:rsidR="0069099B" w:rsidRPr="00D12BED">
        <w:rPr>
          <w:rFonts w:ascii="Arial Narrow" w:hAnsi="Arial Narrow" w:cs="Calibri"/>
          <w:b/>
          <w:bCs/>
          <w:color w:val="000000" w:themeColor="text1"/>
          <w:spacing w:val="-2"/>
          <w:sz w:val="22"/>
          <w:szCs w:val="22"/>
        </w:rPr>
        <w:t>R</w:t>
      </w:r>
      <w:r w:rsidR="0069099B" w:rsidRPr="00D12BED">
        <w:rPr>
          <w:rFonts w:ascii="Arial Narrow" w:hAnsi="Arial Narrow" w:cs="Calibri"/>
          <w:b/>
          <w:bCs/>
          <w:color w:val="000000" w:themeColor="text1"/>
          <w:sz w:val="22"/>
          <w:szCs w:val="22"/>
        </w:rPr>
        <w:t>A</w:t>
      </w:r>
      <w:r w:rsidR="0069099B" w:rsidRPr="00D12BED">
        <w:rPr>
          <w:rFonts w:ascii="Arial Narrow" w:hAnsi="Arial Narrow" w:cs="Calibri"/>
          <w:b/>
          <w:bCs/>
          <w:color w:val="000000" w:themeColor="text1"/>
          <w:spacing w:val="2"/>
          <w:sz w:val="22"/>
          <w:szCs w:val="22"/>
        </w:rPr>
        <w:t xml:space="preserve"> </w:t>
      </w:r>
      <w:r w:rsidR="0069099B" w:rsidRPr="00D12BED">
        <w:rPr>
          <w:rFonts w:ascii="Arial Narrow" w:hAnsi="Arial Narrow" w:cs="Calibri"/>
          <w:b/>
          <w:bCs/>
          <w:color w:val="000000" w:themeColor="text1"/>
          <w:sz w:val="22"/>
          <w:szCs w:val="22"/>
        </w:rPr>
        <w:t>P</w:t>
      </w:r>
      <w:r w:rsidR="0069099B" w:rsidRPr="00D12BED">
        <w:rPr>
          <w:rFonts w:ascii="Arial Narrow" w:hAnsi="Arial Narrow" w:cs="Calibri"/>
          <w:b/>
          <w:bCs/>
          <w:color w:val="000000" w:themeColor="text1"/>
          <w:spacing w:val="1"/>
          <w:sz w:val="22"/>
          <w:szCs w:val="22"/>
        </w:rPr>
        <w:t>I</w:t>
      </w:r>
      <w:r w:rsidR="0069099B" w:rsidRPr="00D12BED">
        <w:rPr>
          <w:rFonts w:ascii="Arial Narrow" w:hAnsi="Arial Narrow" w:cs="Calibri"/>
          <w:b/>
          <w:bCs/>
          <w:color w:val="000000" w:themeColor="text1"/>
          <w:sz w:val="22"/>
          <w:szCs w:val="22"/>
        </w:rPr>
        <w:t>HAK</w:t>
      </w:r>
      <w:r w:rsidR="0069099B" w:rsidRPr="00D12BED">
        <w:rPr>
          <w:rFonts w:ascii="Arial Narrow" w:hAnsi="Arial Narrow" w:cs="Calibri"/>
          <w:b/>
          <w:bCs/>
          <w:color w:val="000000" w:themeColor="text1"/>
          <w:spacing w:val="2"/>
          <w:sz w:val="22"/>
          <w:szCs w:val="22"/>
        </w:rPr>
        <w:t xml:space="preserve"> </w:t>
      </w:r>
      <w:r w:rsidR="0069099B" w:rsidRPr="00D12BED">
        <w:rPr>
          <w:rFonts w:ascii="Arial Narrow" w:hAnsi="Arial Narrow" w:cs="Calibri"/>
          <w:color w:val="000000" w:themeColor="text1"/>
          <w:spacing w:val="-1"/>
          <w:sz w:val="22"/>
          <w:szCs w:val="22"/>
        </w:rPr>
        <w:t>d</w:t>
      </w:r>
      <w:r w:rsidR="0069099B" w:rsidRPr="00D12BED">
        <w:rPr>
          <w:rFonts w:ascii="Arial Narrow" w:hAnsi="Arial Narrow" w:cs="Calibri"/>
          <w:color w:val="000000" w:themeColor="text1"/>
          <w:sz w:val="22"/>
          <w:szCs w:val="22"/>
        </w:rPr>
        <w:t xml:space="preserve">an </w:t>
      </w:r>
      <w:r w:rsidR="0069099B" w:rsidRPr="00D12BED">
        <w:rPr>
          <w:rFonts w:ascii="Arial Narrow" w:hAnsi="Arial Narrow" w:cs="Calibri"/>
          <w:color w:val="000000" w:themeColor="text1"/>
          <w:spacing w:val="1"/>
          <w:sz w:val="22"/>
          <w:szCs w:val="22"/>
        </w:rPr>
        <w:t>m</w:t>
      </w:r>
      <w:r w:rsidR="0069099B" w:rsidRPr="00D12BED">
        <w:rPr>
          <w:rFonts w:ascii="Arial Narrow" w:hAnsi="Arial Narrow" w:cs="Calibri"/>
          <w:color w:val="000000" w:themeColor="text1"/>
          <w:sz w:val="22"/>
          <w:szCs w:val="22"/>
        </w:rPr>
        <w:t>enja</w:t>
      </w:r>
      <w:r w:rsidR="0069099B" w:rsidRPr="00D12BED">
        <w:rPr>
          <w:rFonts w:ascii="Arial Narrow" w:hAnsi="Arial Narrow" w:cs="Calibri"/>
          <w:color w:val="000000" w:themeColor="text1"/>
          <w:spacing w:val="-1"/>
          <w:sz w:val="22"/>
          <w:szCs w:val="22"/>
        </w:rPr>
        <w:t>d</w:t>
      </w:r>
      <w:r w:rsidR="0069099B" w:rsidRPr="00D12BED">
        <w:rPr>
          <w:rFonts w:ascii="Arial Narrow" w:hAnsi="Arial Narrow" w:cs="Calibri"/>
          <w:color w:val="000000" w:themeColor="text1"/>
          <w:sz w:val="22"/>
          <w:szCs w:val="22"/>
        </w:rPr>
        <w:t>i</w:t>
      </w:r>
      <w:r w:rsidR="0069099B" w:rsidRPr="00D12BED">
        <w:rPr>
          <w:rFonts w:ascii="Arial Narrow" w:hAnsi="Arial Narrow" w:cs="Calibri"/>
          <w:color w:val="000000" w:themeColor="text1"/>
          <w:spacing w:val="1"/>
          <w:sz w:val="22"/>
          <w:szCs w:val="22"/>
        </w:rPr>
        <w:t xml:space="preserve"> </w:t>
      </w:r>
      <w:r w:rsidR="0069099B" w:rsidRPr="00D12BED">
        <w:rPr>
          <w:rFonts w:ascii="Arial Narrow" w:hAnsi="Arial Narrow" w:cs="Calibri"/>
          <w:color w:val="000000" w:themeColor="text1"/>
          <w:spacing w:val="-2"/>
          <w:sz w:val="22"/>
          <w:szCs w:val="22"/>
        </w:rPr>
        <w:t>s</w:t>
      </w:r>
      <w:r w:rsidR="0069099B" w:rsidRPr="00D12BED">
        <w:rPr>
          <w:rFonts w:ascii="Arial Narrow" w:hAnsi="Arial Narrow" w:cs="Calibri"/>
          <w:color w:val="000000" w:themeColor="text1"/>
          <w:sz w:val="22"/>
          <w:szCs w:val="22"/>
        </w:rPr>
        <w:t>atu</w:t>
      </w:r>
      <w:r w:rsidR="0069099B" w:rsidRPr="00D12BED">
        <w:rPr>
          <w:rFonts w:ascii="Arial Narrow" w:hAnsi="Arial Narrow" w:cs="Calibri"/>
          <w:color w:val="000000" w:themeColor="text1"/>
          <w:spacing w:val="1"/>
          <w:sz w:val="22"/>
          <w:szCs w:val="22"/>
        </w:rPr>
        <w:t xml:space="preserve"> </w:t>
      </w:r>
      <w:r w:rsidR="0069099B" w:rsidRPr="00D12BED">
        <w:rPr>
          <w:rFonts w:ascii="Arial Narrow" w:hAnsi="Arial Narrow" w:cs="Calibri"/>
          <w:color w:val="000000" w:themeColor="text1"/>
          <w:sz w:val="22"/>
          <w:szCs w:val="22"/>
        </w:rPr>
        <w:t>k</w:t>
      </w:r>
      <w:r w:rsidR="0069099B" w:rsidRPr="00D12BED">
        <w:rPr>
          <w:rFonts w:ascii="Arial Narrow" w:hAnsi="Arial Narrow" w:cs="Calibri"/>
          <w:color w:val="000000" w:themeColor="text1"/>
          <w:spacing w:val="1"/>
          <w:sz w:val="22"/>
          <w:szCs w:val="22"/>
        </w:rPr>
        <w:t>e</w:t>
      </w:r>
      <w:r w:rsidR="0069099B" w:rsidRPr="00D12BED">
        <w:rPr>
          <w:rFonts w:ascii="Arial Narrow" w:hAnsi="Arial Narrow" w:cs="Calibri"/>
          <w:color w:val="000000" w:themeColor="text1"/>
          <w:sz w:val="22"/>
          <w:szCs w:val="22"/>
        </w:rPr>
        <w:t xml:space="preserve">satuan </w:t>
      </w:r>
      <w:del w:id="184" w:author="Radit Trianggara Putranto" w:date="2022-03-01T17:06:00Z">
        <w:r w:rsidR="0069099B" w:rsidRPr="00D12BED" w:rsidDel="00617F6A">
          <w:rPr>
            <w:rFonts w:ascii="Arial Narrow" w:hAnsi="Arial Narrow" w:cs="Calibri"/>
            <w:color w:val="000000" w:themeColor="text1"/>
            <w:spacing w:val="-1"/>
            <w:sz w:val="22"/>
            <w:szCs w:val="22"/>
          </w:rPr>
          <w:delText>d</w:delText>
        </w:r>
        <w:r w:rsidR="0069099B" w:rsidRPr="00D12BED" w:rsidDel="00617F6A">
          <w:rPr>
            <w:rFonts w:ascii="Arial Narrow" w:hAnsi="Arial Narrow" w:cs="Calibri"/>
            <w:color w:val="000000" w:themeColor="text1"/>
            <w:sz w:val="22"/>
            <w:szCs w:val="22"/>
          </w:rPr>
          <w:delText>an</w:delText>
        </w:r>
        <w:r w:rsidR="0069099B" w:rsidRPr="00D12BED" w:rsidDel="00617F6A">
          <w:rPr>
            <w:rFonts w:ascii="Arial Narrow" w:hAnsi="Arial Narrow" w:cs="Calibri"/>
            <w:color w:val="000000" w:themeColor="text1"/>
            <w:spacing w:val="2"/>
            <w:sz w:val="22"/>
            <w:szCs w:val="22"/>
          </w:rPr>
          <w:delText xml:space="preserve"> </w:delText>
        </w:r>
        <w:r w:rsidR="0069099B" w:rsidRPr="00D12BED" w:rsidDel="00617F6A">
          <w:rPr>
            <w:rFonts w:ascii="Arial Narrow" w:hAnsi="Arial Narrow" w:cs="Calibri"/>
            <w:color w:val="000000" w:themeColor="text1"/>
            <w:spacing w:val="-1"/>
            <w:sz w:val="22"/>
            <w:szCs w:val="22"/>
          </w:rPr>
          <w:delText>b</w:delText>
        </w:r>
        <w:r w:rsidR="0069099B" w:rsidRPr="00D12BED" w:rsidDel="00617F6A">
          <w:rPr>
            <w:rFonts w:ascii="Arial Narrow" w:hAnsi="Arial Narrow" w:cs="Calibri"/>
            <w:color w:val="000000" w:themeColor="text1"/>
            <w:sz w:val="22"/>
            <w:szCs w:val="22"/>
          </w:rPr>
          <w:delText>a</w:delText>
        </w:r>
        <w:r w:rsidR="0069099B" w:rsidRPr="00D12BED" w:rsidDel="00617F6A">
          <w:rPr>
            <w:rFonts w:ascii="Arial Narrow" w:hAnsi="Arial Narrow" w:cs="Calibri"/>
            <w:color w:val="000000" w:themeColor="text1"/>
            <w:spacing w:val="-1"/>
            <w:sz w:val="22"/>
            <w:szCs w:val="22"/>
          </w:rPr>
          <w:delText>g</w:delText>
        </w:r>
        <w:r w:rsidR="0069099B" w:rsidRPr="00D12BED" w:rsidDel="00617F6A">
          <w:rPr>
            <w:rFonts w:ascii="Arial Narrow" w:hAnsi="Arial Narrow" w:cs="Calibri"/>
            <w:color w:val="000000" w:themeColor="text1"/>
            <w:sz w:val="22"/>
            <w:szCs w:val="22"/>
          </w:rPr>
          <w:delText xml:space="preserve">ian </w:delText>
        </w:r>
      </w:del>
      <w:r w:rsidR="0069099B" w:rsidRPr="00D12BED">
        <w:rPr>
          <w:rFonts w:ascii="Arial Narrow" w:hAnsi="Arial Narrow" w:cs="Calibri"/>
          <w:color w:val="000000" w:themeColor="text1"/>
          <w:spacing w:val="1"/>
          <w:sz w:val="22"/>
          <w:szCs w:val="22"/>
        </w:rPr>
        <w:t>y</w:t>
      </w:r>
      <w:r w:rsidR="0069099B" w:rsidRPr="00D12BED">
        <w:rPr>
          <w:rFonts w:ascii="Arial Narrow" w:hAnsi="Arial Narrow" w:cs="Calibri"/>
          <w:color w:val="000000" w:themeColor="text1"/>
          <w:sz w:val="22"/>
          <w:szCs w:val="22"/>
        </w:rPr>
        <w:t>a</w:t>
      </w:r>
      <w:r w:rsidR="0069099B" w:rsidRPr="00D12BED">
        <w:rPr>
          <w:rFonts w:ascii="Arial Narrow" w:hAnsi="Arial Narrow" w:cs="Calibri"/>
          <w:color w:val="000000" w:themeColor="text1"/>
          <w:spacing w:val="-1"/>
          <w:sz w:val="22"/>
          <w:szCs w:val="22"/>
        </w:rPr>
        <w:t>n</w:t>
      </w:r>
      <w:r w:rsidR="0069099B" w:rsidRPr="00D12BED">
        <w:rPr>
          <w:rFonts w:ascii="Arial Narrow" w:hAnsi="Arial Narrow" w:cs="Calibri"/>
          <w:color w:val="000000" w:themeColor="text1"/>
          <w:sz w:val="22"/>
          <w:szCs w:val="22"/>
        </w:rPr>
        <w:t>g ti</w:t>
      </w:r>
      <w:r w:rsidR="0069099B" w:rsidRPr="00D12BED">
        <w:rPr>
          <w:rFonts w:ascii="Arial Narrow" w:hAnsi="Arial Narrow" w:cs="Calibri"/>
          <w:color w:val="000000" w:themeColor="text1"/>
          <w:spacing w:val="-1"/>
          <w:sz w:val="22"/>
          <w:szCs w:val="22"/>
        </w:rPr>
        <w:t>d</w:t>
      </w:r>
      <w:r w:rsidR="0069099B" w:rsidRPr="00D12BED">
        <w:rPr>
          <w:rFonts w:ascii="Arial Narrow" w:hAnsi="Arial Narrow" w:cs="Calibri"/>
          <w:color w:val="000000" w:themeColor="text1"/>
          <w:sz w:val="22"/>
          <w:szCs w:val="22"/>
        </w:rPr>
        <w:t>ak t</w:t>
      </w:r>
      <w:r w:rsidR="0069099B" w:rsidRPr="00D12BED">
        <w:rPr>
          <w:rFonts w:ascii="Arial Narrow" w:hAnsi="Arial Narrow" w:cs="Calibri"/>
          <w:color w:val="000000" w:themeColor="text1"/>
          <w:spacing w:val="1"/>
          <w:sz w:val="22"/>
          <w:szCs w:val="22"/>
        </w:rPr>
        <w:t>e</w:t>
      </w:r>
      <w:r w:rsidR="0069099B" w:rsidRPr="00D12BED">
        <w:rPr>
          <w:rFonts w:ascii="Arial Narrow" w:hAnsi="Arial Narrow" w:cs="Calibri"/>
          <w:color w:val="000000" w:themeColor="text1"/>
          <w:sz w:val="22"/>
          <w:szCs w:val="22"/>
        </w:rPr>
        <w:t>r</w:t>
      </w:r>
      <w:r w:rsidR="0069099B" w:rsidRPr="00D12BED">
        <w:rPr>
          <w:rFonts w:ascii="Arial Narrow" w:hAnsi="Arial Narrow" w:cs="Calibri"/>
          <w:color w:val="000000" w:themeColor="text1"/>
          <w:spacing w:val="-1"/>
          <w:sz w:val="22"/>
          <w:szCs w:val="22"/>
        </w:rPr>
        <w:t>p</w:t>
      </w:r>
      <w:r w:rsidR="0069099B" w:rsidRPr="00D12BED">
        <w:rPr>
          <w:rFonts w:ascii="Arial Narrow" w:hAnsi="Arial Narrow" w:cs="Calibri"/>
          <w:color w:val="000000" w:themeColor="text1"/>
          <w:sz w:val="22"/>
          <w:szCs w:val="22"/>
        </w:rPr>
        <w:t>isa</w:t>
      </w:r>
      <w:r w:rsidR="0069099B" w:rsidRPr="00D12BED">
        <w:rPr>
          <w:rFonts w:ascii="Arial Narrow" w:hAnsi="Arial Narrow" w:cs="Calibri"/>
          <w:color w:val="000000" w:themeColor="text1"/>
          <w:spacing w:val="-1"/>
          <w:sz w:val="22"/>
          <w:szCs w:val="22"/>
        </w:rPr>
        <w:t>h</w:t>
      </w:r>
      <w:r w:rsidR="0069099B" w:rsidRPr="00D12BED">
        <w:rPr>
          <w:rFonts w:ascii="Arial Narrow" w:hAnsi="Arial Narrow" w:cs="Calibri"/>
          <w:color w:val="000000" w:themeColor="text1"/>
          <w:sz w:val="22"/>
          <w:szCs w:val="22"/>
        </w:rPr>
        <w:t xml:space="preserve">kan </w:t>
      </w:r>
      <w:r w:rsidR="0069099B" w:rsidRPr="00D12BED">
        <w:rPr>
          <w:rFonts w:ascii="Arial Narrow" w:hAnsi="Arial Narrow" w:cs="Calibri"/>
          <w:color w:val="000000" w:themeColor="text1"/>
          <w:spacing w:val="-1"/>
          <w:sz w:val="22"/>
          <w:szCs w:val="22"/>
        </w:rPr>
        <w:t>d</w:t>
      </w:r>
      <w:r w:rsidR="0069099B" w:rsidRPr="00D12BED">
        <w:rPr>
          <w:rFonts w:ascii="Arial Narrow" w:hAnsi="Arial Narrow" w:cs="Calibri"/>
          <w:color w:val="000000" w:themeColor="text1"/>
          <w:sz w:val="22"/>
          <w:szCs w:val="22"/>
        </w:rPr>
        <w:t>ari</w:t>
      </w:r>
      <w:r w:rsidR="0069099B" w:rsidRPr="00D12BED">
        <w:rPr>
          <w:rFonts w:ascii="Arial Narrow" w:hAnsi="Arial Narrow" w:cs="Calibri"/>
          <w:color w:val="000000" w:themeColor="text1"/>
          <w:spacing w:val="-1"/>
          <w:sz w:val="22"/>
          <w:szCs w:val="22"/>
        </w:rPr>
        <w:t xml:space="preserve"> </w:t>
      </w:r>
      <w:r w:rsidR="0069099B" w:rsidRPr="00D12BED">
        <w:rPr>
          <w:rFonts w:ascii="Arial Narrow" w:hAnsi="Arial Narrow" w:cs="Calibri"/>
          <w:color w:val="000000" w:themeColor="text1"/>
          <w:spacing w:val="-3"/>
          <w:sz w:val="22"/>
          <w:szCs w:val="22"/>
        </w:rPr>
        <w:t>N</w:t>
      </w:r>
      <w:r w:rsidR="0069099B" w:rsidRPr="00D12BED">
        <w:rPr>
          <w:rFonts w:ascii="Arial Narrow" w:hAnsi="Arial Narrow" w:cs="Calibri"/>
          <w:color w:val="000000" w:themeColor="text1"/>
          <w:spacing w:val="1"/>
          <w:sz w:val="22"/>
          <w:szCs w:val="22"/>
        </w:rPr>
        <w:t>o</w:t>
      </w:r>
      <w:r w:rsidR="0069099B" w:rsidRPr="00D12BED">
        <w:rPr>
          <w:rFonts w:ascii="Arial Narrow" w:hAnsi="Arial Narrow" w:cs="Calibri"/>
          <w:color w:val="000000" w:themeColor="text1"/>
          <w:sz w:val="22"/>
          <w:szCs w:val="22"/>
        </w:rPr>
        <w:t>ta</w:t>
      </w:r>
      <w:r w:rsidR="0069099B" w:rsidRPr="00D12BED">
        <w:rPr>
          <w:rFonts w:ascii="Arial Narrow" w:hAnsi="Arial Narrow" w:cs="Calibri"/>
          <w:color w:val="000000" w:themeColor="text1"/>
          <w:spacing w:val="-1"/>
          <w:sz w:val="22"/>
          <w:szCs w:val="22"/>
        </w:rPr>
        <w:t xml:space="preserve"> </w:t>
      </w:r>
      <w:r w:rsidR="0069099B" w:rsidRPr="00D12BED">
        <w:rPr>
          <w:rFonts w:ascii="Arial Narrow" w:hAnsi="Arial Narrow" w:cs="Calibri"/>
          <w:color w:val="000000" w:themeColor="text1"/>
          <w:sz w:val="22"/>
          <w:szCs w:val="22"/>
        </w:rPr>
        <w:t>K</w:t>
      </w:r>
      <w:r w:rsidR="0069099B" w:rsidRPr="00D12BED">
        <w:rPr>
          <w:rFonts w:ascii="Arial Narrow" w:hAnsi="Arial Narrow" w:cs="Calibri"/>
          <w:color w:val="000000" w:themeColor="text1"/>
          <w:spacing w:val="1"/>
          <w:sz w:val="22"/>
          <w:szCs w:val="22"/>
        </w:rPr>
        <w:t>e</w:t>
      </w:r>
      <w:r w:rsidR="0069099B" w:rsidRPr="00D12BED">
        <w:rPr>
          <w:rFonts w:ascii="Arial Narrow" w:hAnsi="Arial Narrow" w:cs="Calibri"/>
          <w:color w:val="000000" w:themeColor="text1"/>
          <w:spacing w:val="-2"/>
          <w:sz w:val="22"/>
          <w:szCs w:val="22"/>
        </w:rPr>
        <w:t>se</w:t>
      </w:r>
      <w:r w:rsidR="0069099B" w:rsidRPr="00D12BED">
        <w:rPr>
          <w:rFonts w:ascii="Arial Narrow" w:hAnsi="Arial Narrow" w:cs="Calibri"/>
          <w:color w:val="000000" w:themeColor="text1"/>
          <w:spacing w:val="-1"/>
          <w:sz w:val="22"/>
          <w:szCs w:val="22"/>
        </w:rPr>
        <w:t>p</w:t>
      </w:r>
      <w:r w:rsidR="0069099B" w:rsidRPr="00D12BED">
        <w:rPr>
          <w:rFonts w:ascii="Arial Narrow" w:hAnsi="Arial Narrow" w:cs="Calibri"/>
          <w:color w:val="000000" w:themeColor="text1"/>
          <w:sz w:val="22"/>
          <w:szCs w:val="22"/>
        </w:rPr>
        <w:t>a</w:t>
      </w:r>
      <w:r w:rsidR="0069099B" w:rsidRPr="00D12BED">
        <w:rPr>
          <w:rFonts w:ascii="Arial Narrow" w:hAnsi="Arial Narrow" w:cs="Calibri"/>
          <w:color w:val="000000" w:themeColor="text1"/>
          <w:spacing w:val="-1"/>
          <w:sz w:val="22"/>
          <w:szCs w:val="22"/>
        </w:rPr>
        <w:t>h</w:t>
      </w:r>
      <w:r w:rsidR="0069099B" w:rsidRPr="00D12BED">
        <w:rPr>
          <w:rFonts w:ascii="Arial Narrow" w:hAnsi="Arial Narrow" w:cs="Calibri"/>
          <w:color w:val="000000" w:themeColor="text1"/>
          <w:sz w:val="22"/>
          <w:szCs w:val="22"/>
        </w:rPr>
        <w:t>a</w:t>
      </w:r>
      <w:r w:rsidR="0069099B" w:rsidRPr="00D12BED">
        <w:rPr>
          <w:rFonts w:ascii="Arial Narrow" w:hAnsi="Arial Narrow" w:cs="Calibri"/>
          <w:color w:val="000000" w:themeColor="text1"/>
          <w:spacing w:val="1"/>
          <w:sz w:val="22"/>
          <w:szCs w:val="22"/>
        </w:rPr>
        <w:t>m</w:t>
      </w:r>
      <w:r w:rsidR="0069099B" w:rsidRPr="00D12BED">
        <w:rPr>
          <w:rFonts w:ascii="Arial Narrow" w:hAnsi="Arial Narrow" w:cs="Calibri"/>
          <w:color w:val="000000" w:themeColor="text1"/>
          <w:sz w:val="22"/>
          <w:szCs w:val="22"/>
        </w:rPr>
        <w:t>an</w:t>
      </w:r>
      <w:r w:rsidR="0069099B" w:rsidRPr="00D12BED">
        <w:rPr>
          <w:rFonts w:ascii="Arial Narrow" w:hAnsi="Arial Narrow" w:cs="Calibri"/>
          <w:color w:val="000000" w:themeColor="text1"/>
          <w:spacing w:val="-1"/>
          <w:sz w:val="22"/>
          <w:szCs w:val="22"/>
        </w:rPr>
        <w:t xml:space="preserve"> </w:t>
      </w:r>
      <w:r w:rsidR="0069099B" w:rsidRPr="00D12BED">
        <w:rPr>
          <w:rFonts w:ascii="Arial Narrow" w:hAnsi="Arial Narrow" w:cs="Calibri"/>
          <w:color w:val="000000" w:themeColor="text1"/>
          <w:sz w:val="22"/>
          <w:szCs w:val="22"/>
        </w:rPr>
        <w:t>ini.</w:t>
      </w:r>
    </w:p>
    <w:p w14:paraId="08CCB0C6" w14:textId="77777777" w:rsidR="0046674A" w:rsidRPr="00D12BED" w:rsidRDefault="0046674A" w:rsidP="0046674A">
      <w:pPr>
        <w:pStyle w:val="ListParagraph"/>
        <w:tabs>
          <w:tab w:val="left" w:pos="810"/>
        </w:tabs>
        <w:ind w:left="810"/>
        <w:jc w:val="both"/>
        <w:rPr>
          <w:rFonts w:ascii="Arial Narrow" w:hAnsi="Arial Narrow" w:cs="Calibri"/>
          <w:color w:val="000000" w:themeColor="text1"/>
          <w:sz w:val="22"/>
          <w:szCs w:val="22"/>
        </w:rPr>
      </w:pPr>
    </w:p>
    <w:p w14:paraId="0A162637" w14:textId="77777777" w:rsidR="00571A3E" w:rsidRDefault="00571A3E" w:rsidP="00C075D3">
      <w:pPr>
        <w:pStyle w:val="ListParagraph"/>
        <w:tabs>
          <w:tab w:val="left" w:pos="810"/>
        </w:tabs>
        <w:ind w:left="810"/>
        <w:jc w:val="both"/>
        <w:rPr>
          <w:rFonts w:ascii="Arial Narrow" w:hAnsi="Arial Narrow" w:cs="Calibri"/>
          <w:color w:val="000000" w:themeColor="text1"/>
          <w:sz w:val="22"/>
          <w:szCs w:val="22"/>
        </w:rPr>
      </w:pPr>
    </w:p>
    <w:p w14:paraId="49EFB61F" w14:textId="14CD1515" w:rsidR="0069099B" w:rsidRPr="00D12BED" w:rsidRDefault="0069099B" w:rsidP="006278F6">
      <w:pPr>
        <w:widowControl w:val="0"/>
        <w:autoSpaceDE w:val="0"/>
        <w:autoSpaceDN w:val="0"/>
        <w:adjustRightInd w:val="0"/>
        <w:spacing w:after="0" w:line="240" w:lineRule="auto"/>
        <w:ind w:left="100" w:right="75"/>
        <w:jc w:val="both"/>
        <w:rPr>
          <w:rFonts w:ascii="Arial Narrow" w:hAnsi="Arial Narrow" w:cs="Calibri"/>
          <w:color w:val="000000" w:themeColor="text1"/>
        </w:rPr>
      </w:pPr>
      <w:r w:rsidRPr="00D12BED">
        <w:rPr>
          <w:rFonts w:ascii="Arial Narrow" w:hAnsi="Arial Narrow" w:cs="Calibri"/>
          <w:color w:val="000000" w:themeColor="text1"/>
          <w:spacing w:val="1"/>
        </w:rPr>
        <w:t>D</w:t>
      </w:r>
      <w:r w:rsidRPr="00D12BED">
        <w:rPr>
          <w:rFonts w:ascii="Arial Narrow" w:hAnsi="Arial Narrow" w:cs="Calibri"/>
          <w:color w:val="000000" w:themeColor="text1"/>
          <w:spacing w:val="-2"/>
        </w:rPr>
        <w:t>e</w:t>
      </w:r>
      <w:r w:rsidRPr="00D12BED">
        <w:rPr>
          <w:rFonts w:ascii="Arial Narrow" w:hAnsi="Arial Narrow" w:cs="Calibri"/>
          <w:color w:val="000000" w:themeColor="text1"/>
          <w:spacing w:val="1"/>
        </w:rPr>
        <w:t>m</w:t>
      </w:r>
      <w:r w:rsidRPr="00D12BED">
        <w:rPr>
          <w:rFonts w:ascii="Arial Narrow" w:hAnsi="Arial Narrow" w:cs="Calibri"/>
          <w:color w:val="000000" w:themeColor="text1"/>
        </w:rPr>
        <w:t>ikia</w:t>
      </w:r>
      <w:r w:rsidRPr="00D12BED">
        <w:rPr>
          <w:rFonts w:ascii="Arial Narrow" w:hAnsi="Arial Narrow" w:cs="Calibri"/>
          <w:color w:val="000000" w:themeColor="text1"/>
          <w:spacing w:val="-1"/>
        </w:rPr>
        <w:t>n</w:t>
      </w:r>
      <w:r w:rsidRPr="00D12BED">
        <w:rPr>
          <w:rFonts w:ascii="Arial Narrow" w:hAnsi="Arial Narrow" w:cs="Calibri"/>
          <w:color w:val="000000" w:themeColor="text1"/>
        </w:rPr>
        <w:t xml:space="preserve">lah </w:t>
      </w:r>
      <w:r w:rsidRPr="00D12BED">
        <w:rPr>
          <w:rFonts w:ascii="Arial Narrow" w:hAnsi="Arial Narrow" w:cs="Calibri"/>
          <w:color w:val="000000" w:themeColor="text1"/>
          <w:spacing w:val="-1"/>
        </w:rPr>
        <w:t>N</w:t>
      </w:r>
      <w:r w:rsidRPr="00D12BED">
        <w:rPr>
          <w:rFonts w:ascii="Arial Narrow" w:hAnsi="Arial Narrow" w:cs="Calibri"/>
          <w:color w:val="000000" w:themeColor="text1"/>
          <w:spacing w:val="1"/>
        </w:rPr>
        <w:t>o</w:t>
      </w:r>
      <w:r w:rsidRPr="00D12BED">
        <w:rPr>
          <w:rFonts w:ascii="Arial Narrow" w:hAnsi="Arial Narrow" w:cs="Calibri"/>
          <w:color w:val="000000" w:themeColor="text1"/>
        </w:rPr>
        <w:t>ta K</w:t>
      </w:r>
      <w:r w:rsidRPr="00D12BED">
        <w:rPr>
          <w:rFonts w:ascii="Arial Narrow" w:hAnsi="Arial Narrow" w:cs="Calibri"/>
          <w:color w:val="000000" w:themeColor="text1"/>
          <w:spacing w:val="1"/>
        </w:rPr>
        <w:t>e</w:t>
      </w:r>
      <w:r w:rsidRPr="00D12BED">
        <w:rPr>
          <w:rFonts w:ascii="Arial Narrow" w:hAnsi="Arial Narrow" w:cs="Calibri"/>
          <w:color w:val="000000" w:themeColor="text1"/>
        </w:rPr>
        <w:t>se</w:t>
      </w:r>
      <w:r w:rsidRPr="00D12BED">
        <w:rPr>
          <w:rFonts w:ascii="Arial Narrow" w:hAnsi="Arial Narrow" w:cs="Calibri"/>
          <w:color w:val="000000" w:themeColor="text1"/>
          <w:spacing w:val="-3"/>
        </w:rPr>
        <w:t>p</w:t>
      </w:r>
      <w:r w:rsidRPr="00D12BED">
        <w:rPr>
          <w:rFonts w:ascii="Arial Narrow" w:hAnsi="Arial Narrow" w:cs="Calibri"/>
          <w:color w:val="000000" w:themeColor="text1"/>
        </w:rPr>
        <w:t>a</w:t>
      </w:r>
      <w:r w:rsidRPr="00D12BED">
        <w:rPr>
          <w:rFonts w:ascii="Arial Narrow" w:hAnsi="Arial Narrow" w:cs="Calibri"/>
          <w:color w:val="000000" w:themeColor="text1"/>
          <w:spacing w:val="-1"/>
        </w:rPr>
        <w:t>h</w:t>
      </w:r>
      <w:r w:rsidRPr="00D12BED">
        <w:rPr>
          <w:rFonts w:ascii="Arial Narrow" w:hAnsi="Arial Narrow" w:cs="Calibri"/>
          <w:color w:val="000000" w:themeColor="text1"/>
        </w:rPr>
        <w:t>a</w:t>
      </w:r>
      <w:r w:rsidRPr="00D12BED">
        <w:rPr>
          <w:rFonts w:ascii="Arial Narrow" w:hAnsi="Arial Narrow" w:cs="Calibri"/>
          <w:color w:val="000000" w:themeColor="text1"/>
          <w:spacing w:val="1"/>
        </w:rPr>
        <w:t>m</w:t>
      </w:r>
      <w:r w:rsidRPr="00D12BED">
        <w:rPr>
          <w:rFonts w:ascii="Arial Narrow" w:hAnsi="Arial Narrow" w:cs="Calibri"/>
          <w:color w:val="000000" w:themeColor="text1"/>
        </w:rPr>
        <w:t>an i</w:t>
      </w:r>
      <w:r w:rsidRPr="00D12BED">
        <w:rPr>
          <w:rFonts w:ascii="Arial Narrow" w:hAnsi="Arial Narrow" w:cs="Calibri"/>
          <w:color w:val="000000" w:themeColor="text1"/>
          <w:spacing w:val="-1"/>
        </w:rPr>
        <w:t>n</w:t>
      </w:r>
      <w:r w:rsidRPr="00D12BED">
        <w:rPr>
          <w:rFonts w:ascii="Arial Narrow" w:hAnsi="Arial Narrow" w:cs="Calibri"/>
          <w:color w:val="000000" w:themeColor="text1"/>
        </w:rPr>
        <w:t xml:space="preserve">i </w:t>
      </w:r>
      <w:commentRangeStart w:id="185"/>
      <w:r w:rsidRPr="00D12BED">
        <w:rPr>
          <w:rFonts w:ascii="Arial Narrow" w:hAnsi="Arial Narrow" w:cs="Calibri"/>
          <w:color w:val="000000" w:themeColor="text1"/>
          <w:spacing w:val="-1"/>
        </w:rPr>
        <w:t>d</w:t>
      </w:r>
      <w:r w:rsidRPr="00D12BED">
        <w:rPr>
          <w:rFonts w:ascii="Arial Narrow" w:hAnsi="Arial Narrow" w:cs="Calibri"/>
          <w:color w:val="000000" w:themeColor="text1"/>
        </w:rPr>
        <w:t>i</w:t>
      </w:r>
      <w:r w:rsidRPr="00D12BED">
        <w:rPr>
          <w:rFonts w:ascii="Arial Narrow" w:hAnsi="Arial Narrow" w:cs="Calibri"/>
          <w:color w:val="000000" w:themeColor="text1"/>
          <w:spacing w:val="-1"/>
        </w:rPr>
        <w:t>bu</w:t>
      </w:r>
      <w:r w:rsidRPr="00D12BED">
        <w:rPr>
          <w:rFonts w:ascii="Arial Narrow" w:hAnsi="Arial Narrow" w:cs="Calibri"/>
          <w:color w:val="000000" w:themeColor="text1"/>
        </w:rPr>
        <w:t xml:space="preserve">at </w:t>
      </w:r>
      <w:r w:rsidRPr="00D12BED">
        <w:rPr>
          <w:rFonts w:ascii="Arial Narrow" w:hAnsi="Arial Narrow" w:cs="Calibri"/>
          <w:color w:val="000000" w:themeColor="text1"/>
          <w:spacing w:val="-1"/>
        </w:rPr>
        <w:t>d</w:t>
      </w:r>
      <w:r w:rsidRPr="00D12BED">
        <w:rPr>
          <w:rFonts w:ascii="Arial Narrow" w:hAnsi="Arial Narrow" w:cs="Calibri"/>
          <w:color w:val="000000" w:themeColor="text1"/>
        </w:rPr>
        <w:t xml:space="preserve">an </w:t>
      </w:r>
      <w:r w:rsidRPr="00D12BED">
        <w:rPr>
          <w:rFonts w:ascii="Arial Narrow" w:hAnsi="Arial Narrow" w:cs="Calibri"/>
          <w:color w:val="000000" w:themeColor="text1"/>
          <w:spacing w:val="-1"/>
        </w:rPr>
        <w:t>d</w:t>
      </w:r>
      <w:r w:rsidRPr="00D12BED">
        <w:rPr>
          <w:rFonts w:ascii="Arial Narrow" w:hAnsi="Arial Narrow" w:cs="Calibri"/>
          <w:color w:val="000000" w:themeColor="text1"/>
        </w:rPr>
        <w:t>ita</w:t>
      </w:r>
      <w:r w:rsidRPr="00D12BED">
        <w:rPr>
          <w:rFonts w:ascii="Arial Narrow" w:hAnsi="Arial Narrow" w:cs="Calibri"/>
          <w:color w:val="000000" w:themeColor="text1"/>
          <w:spacing w:val="-1"/>
        </w:rPr>
        <w:t>nd</w:t>
      </w:r>
      <w:r w:rsidRPr="00D12BED">
        <w:rPr>
          <w:rFonts w:ascii="Arial Narrow" w:hAnsi="Arial Narrow" w:cs="Calibri"/>
          <w:color w:val="000000" w:themeColor="text1"/>
        </w:rPr>
        <w:t>atan</w:t>
      </w:r>
      <w:r w:rsidRPr="00D12BED">
        <w:rPr>
          <w:rFonts w:ascii="Arial Narrow" w:hAnsi="Arial Narrow" w:cs="Calibri"/>
          <w:color w:val="000000" w:themeColor="text1"/>
          <w:spacing w:val="-1"/>
        </w:rPr>
        <w:t>g</w:t>
      </w:r>
      <w:r w:rsidRPr="00D12BED">
        <w:rPr>
          <w:rFonts w:ascii="Arial Narrow" w:hAnsi="Arial Narrow" w:cs="Calibri"/>
          <w:color w:val="000000" w:themeColor="text1"/>
        </w:rPr>
        <w:t>a</w:t>
      </w:r>
      <w:r w:rsidRPr="00D12BED">
        <w:rPr>
          <w:rFonts w:ascii="Arial Narrow" w:hAnsi="Arial Narrow" w:cs="Calibri"/>
          <w:color w:val="000000" w:themeColor="text1"/>
          <w:spacing w:val="-1"/>
        </w:rPr>
        <w:t>n</w:t>
      </w:r>
      <w:r w:rsidRPr="00D12BED">
        <w:rPr>
          <w:rFonts w:ascii="Arial Narrow" w:hAnsi="Arial Narrow" w:cs="Calibri"/>
          <w:color w:val="000000" w:themeColor="text1"/>
        </w:rPr>
        <w:t xml:space="preserve">i </w:t>
      </w:r>
      <w:r w:rsidRPr="00D12BED">
        <w:rPr>
          <w:rFonts w:ascii="Arial Narrow" w:hAnsi="Arial Narrow" w:cs="Calibri"/>
          <w:color w:val="000000" w:themeColor="text1"/>
          <w:spacing w:val="1"/>
        </w:rPr>
        <w:t>o</w:t>
      </w:r>
      <w:r w:rsidRPr="00D12BED">
        <w:rPr>
          <w:rFonts w:ascii="Arial Narrow" w:hAnsi="Arial Narrow" w:cs="Calibri"/>
          <w:color w:val="000000" w:themeColor="text1"/>
        </w:rPr>
        <w:t xml:space="preserve">leh </w:t>
      </w:r>
      <w:r w:rsidRPr="00D12BED">
        <w:rPr>
          <w:rFonts w:ascii="Arial Narrow" w:hAnsi="Arial Narrow" w:cs="Calibri"/>
          <w:b/>
          <w:bCs/>
          <w:color w:val="000000" w:themeColor="text1"/>
        </w:rPr>
        <w:t xml:space="preserve">PARA </w:t>
      </w:r>
      <w:r w:rsidRPr="00D12BED">
        <w:rPr>
          <w:rFonts w:ascii="Arial Narrow" w:hAnsi="Arial Narrow" w:cs="Calibri"/>
          <w:b/>
          <w:bCs/>
          <w:color w:val="000000" w:themeColor="text1"/>
          <w:spacing w:val="-2"/>
        </w:rPr>
        <w:t>P</w:t>
      </w:r>
      <w:r w:rsidRPr="00D12BED">
        <w:rPr>
          <w:rFonts w:ascii="Arial Narrow" w:hAnsi="Arial Narrow" w:cs="Calibri"/>
          <w:b/>
          <w:bCs/>
          <w:color w:val="000000" w:themeColor="text1"/>
          <w:spacing w:val="1"/>
        </w:rPr>
        <w:t>I</w:t>
      </w:r>
      <w:r w:rsidRPr="00D12BED">
        <w:rPr>
          <w:rFonts w:ascii="Arial Narrow" w:hAnsi="Arial Narrow" w:cs="Calibri"/>
          <w:b/>
          <w:bCs/>
          <w:color w:val="000000" w:themeColor="text1"/>
        </w:rPr>
        <w:t xml:space="preserve">HAK </w:t>
      </w:r>
      <w:r w:rsidRPr="00D12BED">
        <w:rPr>
          <w:rFonts w:ascii="Arial Narrow" w:hAnsi="Arial Narrow" w:cs="Calibri"/>
          <w:color w:val="000000" w:themeColor="text1"/>
          <w:spacing w:val="-1"/>
        </w:rPr>
        <w:t>p</w:t>
      </w:r>
      <w:r w:rsidRPr="00D12BED">
        <w:rPr>
          <w:rFonts w:ascii="Arial Narrow" w:hAnsi="Arial Narrow" w:cs="Calibri"/>
          <w:color w:val="000000" w:themeColor="text1"/>
        </w:rPr>
        <w:t>a</w:t>
      </w:r>
      <w:r w:rsidRPr="00D12BED">
        <w:rPr>
          <w:rFonts w:ascii="Arial Narrow" w:hAnsi="Arial Narrow" w:cs="Calibri"/>
          <w:color w:val="000000" w:themeColor="text1"/>
          <w:spacing w:val="-3"/>
        </w:rPr>
        <w:t>d</w:t>
      </w:r>
      <w:r w:rsidRPr="00D12BED">
        <w:rPr>
          <w:rFonts w:ascii="Arial Narrow" w:hAnsi="Arial Narrow" w:cs="Calibri"/>
          <w:color w:val="000000" w:themeColor="text1"/>
        </w:rPr>
        <w:t>a tan</w:t>
      </w:r>
      <w:r w:rsidRPr="00D12BED">
        <w:rPr>
          <w:rFonts w:ascii="Arial Narrow" w:hAnsi="Arial Narrow" w:cs="Calibri"/>
          <w:color w:val="000000" w:themeColor="text1"/>
          <w:spacing w:val="-1"/>
        </w:rPr>
        <w:t>gg</w:t>
      </w:r>
      <w:r w:rsidRPr="00D12BED">
        <w:rPr>
          <w:rFonts w:ascii="Arial Narrow" w:hAnsi="Arial Narrow" w:cs="Calibri"/>
          <w:color w:val="000000" w:themeColor="text1"/>
        </w:rPr>
        <w:t>al seba</w:t>
      </w:r>
      <w:r w:rsidRPr="00D12BED">
        <w:rPr>
          <w:rFonts w:ascii="Arial Narrow" w:hAnsi="Arial Narrow" w:cs="Calibri"/>
          <w:color w:val="000000" w:themeColor="text1"/>
          <w:spacing w:val="-1"/>
        </w:rPr>
        <w:t>g</w:t>
      </w:r>
      <w:r w:rsidRPr="00D12BED">
        <w:rPr>
          <w:rFonts w:ascii="Arial Narrow" w:hAnsi="Arial Narrow" w:cs="Calibri"/>
          <w:color w:val="000000" w:themeColor="text1"/>
        </w:rPr>
        <w:t xml:space="preserve">aimana  </w:t>
      </w:r>
      <w:r w:rsidRPr="00D12BED">
        <w:rPr>
          <w:rFonts w:ascii="Arial Narrow" w:hAnsi="Arial Narrow" w:cs="Calibri"/>
          <w:color w:val="000000" w:themeColor="text1"/>
          <w:spacing w:val="3"/>
        </w:rPr>
        <w:t xml:space="preserve"> </w:t>
      </w:r>
      <w:r w:rsidRPr="00D12BED">
        <w:rPr>
          <w:rFonts w:ascii="Arial Narrow" w:hAnsi="Arial Narrow" w:cs="Calibri"/>
          <w:color w:val="000000" w:themeColor="text1"/>
          <w:spacing w:val="-1"/>
        </w:rPr>
        <w:t>d</w:t>
      </w:r>
      <w:r w:rsidRPr="00D12BED">
        <w:rPr>
          <w:rFonts w:ascii="Arial Narrow" w:hAnsi="Arial Narrow" w:cs="Calibri"/>
          <w:color w:val="000000" w:themeColor="text1"/>
        </w:rPr>
        <w:t>iseb</w:t>
      </w:r>
      <w:r w:rsidRPr="00D12BED">
        <w:rPr>
          <w:rFonts w:ascii="Arial Narrow" w:hAnsi="Arial Narrow" w:cs="Calibri"/>
          <w:color w:val="000000" w:themeColor="text1"/>
          <w:spacing w:val="-1"/>
        </w:rPr>
        <w:t>u</w:t>
      </w:r>
      <w:r w:rsidRPr="00D12BED">
        <w:rPr>
          <w:rFonts w:ascii="Arial Narrow" w:hAnsi="Arial Narrow" w:cs="Calibri"/>
          <w:color w:val="000000" w:themeColor="text1"/>
        </w:rPr>
        <w:t>t</w:t>
      </w:r>
      <w:r w:rsidRPr="00D12BED">
        <w:rPr>
          <w:rFonts w:ascii="Arial Narrow" w:hAnsi="Arial Narrow" w:cs="Calibri"/>
          <w:color w:val="000000" w:themeColor="text1"/>
          <w:spacing w:val="1"/>
        </w:rPr>
        <w:t>k</w:t>
      </w:r>
      <w:r w:rsidRPr="00D12BED">
        <w:rPr>
          <w:rFonts w:ascii="Arial Narrow" w:hAnsi="Arial Narrow" w:cs="Calibri"/>
          <w:color w:val="000000" w:themeColor="text1"/>
        </w:rPr>
        <w:t xml:space="preserve">an </w:t>
      </w:r>
      <w:r w:rsidRPr="00D12BED">
        <w:rPr>
          <w:rFonts w:ascii="Arial Narrow" w:hAnsi="Arial Narrow" w:cs="Calibri"/>
          <w:color w:val="000000" w:themeColor="text1"/>
          <w:spacing w:val="-1"/>
        </w:rPr>
        <w:t>p</w:t>
      </w:r>
      <w:r w:rsidRPr="00D12BED">
        <w:rPr>
          <w:rFonts w:ascii="Arial Narrow" w:hAnsi="Arial Narrow" w:cs="Calibri"/>
          <w:color w:val="000000" w:themeColor="text1"/>
        </w:rPr>
        <w:t>a</w:t>
      </w:r>
      <w:r w:rsidRPr="00D12BED">
        <w:rPr>
          <w:rFonts w:ascii="Arial Narrow" w:hAnsi="Arial Narrow" w:cs="Calibri"/>
          <w:color w:val="000000" w:themeColor="text1"/>
          <w:spacing w:val="-1"/>
        </w:rPr>
        <w:t>d</w:t>
      </w:r>
      <w:r w:rsidRPr="00D12BED">
        <w:rPr>
          <w:rFonts w:ascii="Arial Narrow" w:hAnsi="Arial Narrow" w:cs="Calibri"/>
          <w:color w:val="000000" w:themeColor="text1"/>
        </w:rPr>
        <w:t xml:space="preserve">a </w:t>
      </w:r>
      <w:r w:rsidRPr="00D12BED">
        <w:rPr>
          <w:rFonts w:ascii="Arial Narrow" w:hAnsi="Arial Narrow" w:cs="Calibri"/>
          <w:color w:val="000000" w:themeColor="text1"/>
          <w:spacing w:val="-1"/>
        </w:rPr>
        <w:t>b</w:t>
      </w:r>
      <w:r w:rsidRPr="00D12BED">
        <w:rPr>
          <w:rFonts w:ascii="Arial Narrow" w:hAnsi="Arial Narrow" w:cs="Calibri"/>
          <w:color w:val="000000" w:themeColor="text1"/>
        </w:rPr>
        <w:t>a</w:t>
      </w:r>
      <w:r w:rsidRPr="00D12BED">
        <w:rPr>
          <w:rFonts w:ascii="Arial Narrow" w:hAnsi="Arial Narrow" w:cs="Calibri"/>
          <w:color w:val="000000" w:themeColor="text1"/>
          <w:spacing w:val="-1"/>
        </w:rPr>
        <w:t>g</w:t>
      </w:r>
      <w:r w:rsidRPr="00D12BED">
        <w:rPr>
          <w:rFonts w:ascii="Arial Narrow" w:hAnsi="Arial Narrow" w:cs="Calibri"/>
          <w:color w:val="000000" w:themeColor="text1"/>
        </w:rPr>
        <w:t xml:space="preserve">ian </w:t>
      </w:r>
      <w:r w:rsidRPr="00D12BED">
        <w:rPr>
          <w:rFonts w:ascii="Arial Narrow" w:hAnsi="Arial Narrow" w:cs="Calibri"/>
          <w:color w:val="000000" w:themeColor="text1"/>
          <w:spacing w:val="2"/>
        </w:rPr>
        <w:t>a</w:t>
      </w:r>
      <w:r w:rsidRPr="00D12BED">
        <w:rPr>
          <w:rFonts w:ascii="Arial Narrow" w:hAnsi="Arial Narrow" w:cs="Calibri"/>
          <w:color w:val="000000" w:themeColor="text1"/>
        </w:rPr>
        <w:t xml:space="preserve">wal </w:t>
      </w:r>
      <w:r w:rsidRPr="00D12BED">
        <w:rPr>
          <w:rFonts w:ascii="Arial Narrow" w:hAnsi="Arial Narrow" w:cs="Calibri"/>
          <w:color w:val="000000" w:themeColor="text1"/>
          <w:spacing w:val="-1"/>
        </w:rPr>
        <w:t>N</w:t>
      </w:r>
      <w:r w:rsidRPr="00D12BED">
        <w:rPr>
          <w:rFonts w:ascii="Arial Narrow" w:hAnsi="Arial Narrow" w:cs="Calibri"/>
          <w:color w:val="000000" w:themeColor="text1"/>
          <w:spacing w:val="1"/>
        </w:rPr>
        <w:t>o</w:t>
      </w:r>
      <w:r w:rsidRPr="00D12BED">
        <w:rPr>
          <w:rFonts w:ascii="Arial Narrow" w:hAnsi="Arial Narrow" w:cs="Calibri"/>
          <w:color w:val="000000" w:themeColor="text1"/>
        </w:rPr>
        <w:t xml:space="preserve">ta </w:t>
      </w:r>
      <w:r w:rsidRPr="00D12BED">
        <w:rPr>
          <w:rFonts w:ascii="Arial Narrow" w:hAnsi="Arial Narrow" w:cs="Calibri"/>
          <w:color w:val="000000" w:themeColor="text1"/>
          <w:spacing w:val="-2"/>
        </w:rPr>
        <w:t>K</w:t>
      </w:r>
      <w:r w:rsidRPr="00D12BED">
        <w:rPr>
          <w:rFonts w:ascii="Arial Narrow" w:hAnsi="Arial Narrow" w:cs="Calibri"/>
          <w:color w:val="000000" w:themeColor="text1"/>
        </w:rPr>
        <w:t>es</w:t>
      </w:r>
      <w:r w:rsidRPr="00D12BED">
        <w:rPr>
          <w:rFonts w:ascii="Arial Narrow" w:hAnsi="Arial Narrow" w:cs="Calibri"/>
          <w:color w:val="000000" w:themeColor="text1"/>
          <w:spacing w:val="1"/>
        </w:rPr>
        <w:t>e</w:t>
      </w:r>
      <w:r w:rsidRPr="00D12BED">
        <w:rPr>
          <w:rFonts w:ascii="Arial Narrow" w:hAnsi="Arial Narrow" w:cs="Calibri"/>
          <w:color w:val="000000" w:themeColor="text1"/>
          <w:spacing w:val="-1"/>
        </w:rPr>
        <w:t>p</w:t>
      </w:r>
      <w:r w:rsidRPr="00D12BED">
        <w:rPr>
          <w:rFonts w:ascii="Arial Narrow" w:hAnsi="Arial Narrow" w:cs="Calibri"/>
          <w:color w:val="000000" w:themeColor="text1"/>
        </w:rPr>
        <w:t>a</w:t>
      </w:r>
      <w:r w:rsidRPr="00D12BED">
        <w:rPr>
          <w:rFonts w:ascii="Arial Narrow" w:hAnsi="Arial Narrow" w:cs="Calibri"/>
          <w:color w:val="000000" w:themeColor="text1"/>
          <w:spacing w:val="-1"/>
        </w:rPr>
        <w:t>h</w:t>
      </w:r>
      <w:r w:rsidRPr="00D12BED">
        <w:rPr>
          <w:rFonts w:ascii="Arial Narrow" w:hAnsi="Arial Narrow" w:cs="Calibri"/>
          <w:color w:val="000000" w:themeColor="text1"/>
          <w:spacing w:val="-3"/>
        </w:rPr>
        <w:t>a</w:t>
      </w:r>
      <w:r w:rsidRPr="00D12BED">
        <w:rPr>
          <w:rFonts w:ascii="Arial Narrow" w:hAnsi="Arial Narrow" w:cs="Calibri"/>
          <w:color w:val="000000" w:themeColor="text1"/>
          <w:spacing w:val="1"/>
        </w:rPr>
        <w:t>m</w:t>
      </w:r>
      <w:r w:rsidRPr="00D12BED">
        <w:rPr>
          <w:rFonts w:ascii="Arial Narrow" w:hAnsi="Arial Narrow" w:cs="Calibri"/>
          <w:color w:val="000000" w:themeColor="text1"/>
        </w:rPr>
        <w:t>an i</w:t>
      </w:r>
      <w:r w:rsidRPr="00D12BED">
        <w:rPr>
          <w:rFonts w:ascii="Arial Narrow" w:hAnsi="Arial Narrow" w:cs="Calibri"/>
          <w:color w:val="000000" w:themeColor="text1"/>
          <w:spacing w:val="-1"/>
        </w:rPr>
        <w:t>n</w:t>
      </w:r>
      <w:r w:rsidRPr="00D12BED">
        <w:rPr>
          <w:rFonts w:ascii="Arial Narrow" w:hAnsi="Arial Narrow" w:cs="Calibri"/>
          <w:color w:val="000000" w:themeColor="text1"/>
        </w:rPr>
        <w:t xml:space="preserve">i, </w:t>
      </w:r>
      <w:commentRangeEnd w:id="185"/>
      <w:r w:rsidR="00BE4D12">
        <w:rPr>
          <w:rStyle w:val="CommentReference"/>
        </w:rPr>
        <w:commentReference w:id="185"/>
      </w:r>
      <w:r w:rsidRPr="00D12BED">
        <w:rPr>
          <w:rFonts w:ascii="Arial Narrow" w:hAnsi="Arial Narrow" w:cs="Calibri"/>
          <w:color w:val="000000" w:themeColor="text1"/>
          <w:spacing w:val="1"/>
        </w:rPr>
        <w:t>y</w:t>
      </w:r>
      <w:r w:rsidRPr="00D12BED">
        <w:rPr>
          <w:rFonts w:ascii="Arial Narrow" w:hAnsi="Arial Narrow" w:cs="Calibri"/>
          <w:color w:val="000000" w:themeColor="text1"/>
        </w:rPr>
        <w:t>a</w:t>
      </w:r>
      <w:r w:rsidRPr="00D12BED">
        <w:rPr>
          <w:rFonts w:ascii="Arial Narrow" w:hAnsi="Arial Narrow" w:cs="Calibri"/>
          <w:color w:val="000000" w:themeColor="text1"/>
          <w:spacing w:val="-1"/>
        </w:rPr>
        <w:t>n</w:t>
      </w:r>
      <w:r w:rsidRPr="00D12BED">
        <w:rPr>
          <w:rFonts w:ascii="Arial Narrow" w:hAnsi="Arial Narrow" w:cs="Calibri"/>
          <w:color w:val="000000" w:themeColor="text1"/>
        </w:rPr>
        <w:t xml:space="preserve">g </w:t>
      </w:r>
      <w:r w:rsidRPr="00D12BED">
        <w:rPr>
          <w:rFonts w:ascii="Arial Narrow" w:hAnsi="Arial Narrow" w:cs="Calibri"/>
          <w:color w:val="000000" w:themeColor="text1"/>
          <w:spacing w:val="-1"/>
        </w:rPr>
        <w:t>d</w:t>
      </w:r>
      <w:r w:rsidRPr="00D12BED">
        <w:rPr>
          <w:rFonts w:ascii="Arial Narrow" w:hAnsi="Arial Narrow" w:cs="Calibri"/>
          <w:color w:val="000000" w:themeColor="text1"/>
        </w:rPr>
        <w:t>i</w:t>
      </w:r>
      <w:r w:rsidRPr="00D12BED">
        <w:rPr>
          <w:rFonts w:ascii="Arial Narrow" w:hAnsi="Arial Narrow" w:cs="Calibri"/>
          <w:color w:val="000000" w:themeColor="text1"/>
          <w:spacing w:val="-1"/>
        </w:rPr>
        <w:t>bu</w:t>
      </w:r>
      <w:r w:rsidRPr="00D12BED">
        <w:rPr>
          <w:rFonts w:ascii="Arial Narrow" w:hAnsi="Arial Narrow" w:cs="Calibri"/>
          <w:color w:val="000000" w:themeColor="text1"/>
        </w:rPr>
        <w:t xml:space="preserve">at </w:t>
      </w:r>
      <w:r w:rsidRPr="00D12BED">
        <w:rPr>
          <w:rFonts w:ascii="Arial Narrow" w:hAnsi="Arial Narrow" w:cs="Calibri"/>
          <w:color w:val="000000" w:themeColor="text1"/>
          <w:spacing w:val="-1"/>
        </w:rPr>
        <w:t>d</w:t>
      </w:r>
      <w:r w:rsidRPr="00D12BED">
        <w:rPr>
          <w:rFonts w:ascii="Arial Narrow" w:hAnsi="Arial Narrow" w:cs="Calibri"/>
          <w:color w:val="000000" w:themeColor="text1"/>
        </w:rPr>
        <w:t>al</w:t>
      </w:r>
      <w:r w:rsidRPr="00D12BED">
        <w:rPr>
          <w:rFonts w:ascii="Arial Narrow" w:hAnsi="Arial Narrow" w:cs="Calibri"/>
          <w:color w:val="000000" w:themeColor="text1"/>
          <w:spacing w:val="-1"/>
        </w:rPr>
        <w:t>a</w:t>
      </w:r>
      <w:r w:rsidRPr="00D12BED">
        <w:rPr>
          <w:rFonts w:ascii="Arial Narrow" w:hAnsi="Arial Narrow" w:cs="Calibri"/>
          <w:color w:val="000000" w:themeColor="text1"/>
        </w:rPr>
        <w:t>m ra</w:t>
      </w:r>
      <w:r w:rsidRPr="00D12BED">
        <w:rPr>
          <w:rFonts w:ascii="Arial Narrow" w:hAnsi="Arial Narrow" w:cs="Calibri"/>
          <w:color w:val="000000" w:themeColor="text1"/>
          <w:spacing w:val="-1"/>
        </w:rPr>
        <w:t>ng</w:t>
      </w:r>
      <w:r w:rsidRPr="00D12BED">
        <w:rPr>
          <w:rFonts w:ascii="Arial Narrow" w:hAnsi="Arial Narrow" w:cs="Calibri"/>
          <w:color w:val="000000" w:themeColor="text1"/>
        </w:rPr>
        <w:t>kap 2 (d</w:t>
      </w:r>
      <w:r w:rsidRPr="00D12BED">
        <w:rPr>
          <w:rFonts w:ascii="Arial Narrow" w:hAnsi="Arial Narrow" w:cs="Calibri"/>
          <w:color w:val="000000" w:themeColor="text1"/>
          <w:spacing w:val="-1"/>
        </w:rPr>
        <w:t>u</w:t>
      </w:r>
      <w:r w:rsidRPr="00D12BED">
        <w:rPr>
          <w:rFonts w:ascii="Arial Narrow" w:hAnsi="Arial Narrow" w:cs="Calibri"/>
          <w:color w:val="000000" w:themeColor="text1"/>
        </w:rPr>
        <w:t xml:space="preserve">a) </w:t>
      </w:r>
      <w:r w:rsidRPr="00D12BED">
        <w:rPr>
          <w:rFonts w:ascii="Arial Narrow" w:hAnsi="Arial Narrow" w:cs="Calibri"/>
          <w:color w:val="000000" w:themeColor="text1"/>
          <w:spacing w:val="1"/>
        </w:rPr>
        <w:t>m</w:t>
      </w:r>
      <w:r w:rsidRPr="00D12BED">
        <w:rPr>
          <w:rFonts w:ascii="Arial Narrow" w:hAnsi="Arial Narrow" w:cs="Calibri"/>
          <w:color w:val="000000" w:themeColor="text1"/>
        </w:rPr>
        <w:t>asi</w:t>
      </w:r>
      <w:r w:rsidRPr="00D12BED">
        <w:rPr>
          <w:rFonts w:ascii="Arial Narrow" w:hAnsi="Arial Narrow" w:cs="Calibri"/>
          <w:color w:val="000000" w:themeColor="text1"/>
          <w:spacing w:val="-1"/>
        </w:rPr>
        <w:t>n</w:t>
      </w:r>
      <w:r w:rsidRPr="00D12BED">
        <w:rPr>
          <w:rFonts w:ascii="Arial Narrow" w:hAnsi="Arial Narrow" w:cs="Calibri"/>
          <w:color w:val="000000" w:themeColor="text1"/>
          <w:spacing w:val="1"/>
        </w:rPr>
        <w:t>g</w:t>
      </w:r>
      <w:r w:rsidRPr="00D12BED">
        <w:rPr>
          <w:rFonts w:ascii="Arial Narrow" w:hAnsi="Arial Narrow" w:cs="Calibri"/>
          <w:color w:val="000000" w:themeColor="text1"/>
        </w:rPr>
        <w:t>-</w:t>
      </w:r>
      <w:r w:rsidRPr="00D12BED">
        <w:rPr>
          <w:rFonts w:ascii="Arial Narrow" w:hAnsi="Arial Narrow" w:cs="Calibri"/>
          <w:color w:val="000000" w:themeColor="text1"/>
          <w:spacing w:val="1"/>
        </w:rPr>
        <w:t>m</w:t>
      </w:r>
      <w:r w:rsidRPr="00D12BED">
        <w:rPr>
          <w:rFonts w:ascii="Arial Narrow" w:hAnsi="Arial Narrow" w:cs="Calibri"/>
          <w:color w:val="000000" w:themeColor="text1"/>
          <w:spacing w:val="-3"/>
        </w:rPr>
        <w:t>a</w:t>
      </w:r>
      <w:r w:rsidRPr="00D12BED">
        <w:rPr>
          <w:rFonts w:ascii="Arial Narrow" w:hAnsi="Arial Narrow" w:cs="Calibri"/>
          <w:color w:val="000000" w:themeColor="text1"/>
        </w:rPr>
        <w:t>si</w:t>
      </w:r>
      <w:r w:rsidRPr="00D12BED">
        <w:rPr>
          <w:rFonts w:ascii="Arial Narrow" w:hAnsi="Arial Narrow" w:cs="Calibri"/>
          <w:color w:val="000000" w:themeColor="text1"/>
          <w:spacing w:val="-1"/>
        </w:rPr>
        <w:t>n</w:t>
      </w:r>
      <w:r w:rsidRPr="00D12BED">
        <w:rPr>
          <w:rFonts w:ascii="Arial Narrow" w:hAnsi="Arial Narrow" w:cs="Calibri"/>
          <w:color w:val="000000" w:themeColor="text1"/>
        </w:rPr>
        <w:t xml:space="preserve">g </w:t>
      </w:r>
      <w:r w:rsidRPr="00D12BED">
        <w:rPr>
          <w:rFonts w:ascii="Arial Narrow" w:hAnsi="Arial Narrow" w:cs="Calibri"/>
          <w:color w:val="000000" w:themeColor="text1"/>
          <w:spacing w:val="-1"/>
        </w:rPr>
        <w:t>b</w:t>
      </w:r>
      <w:r w:rsidRPr="00D12BED">
        <w:rPr>
          <w:rFonts w:ascii="Arial Narrow" w:hAnsi="Arial Narrow" w:cs="Calibri"/>
          <w:color w:val="000000" w:themeColor="text1"/>
        </w:rPr>
        <w:t>er</w:t>
      </w:r>
      <w:r w:rsidRPr="00D12BED">
        <w:rPr>
          <w:rFonts w:ascii="Arial Narrow" w:hAnsi="Arial Narrow" w:cs="Calibri"/>
          <w:color w:val="000000" w:themeColor="text1"/>
          <w:spacing w:val="1"/>
        </w:rPr>
        <w:t>m</w:t>
      </w:r>
      <w:ins w:id="186" w:author="Radit Trianggara Putranto" w:date="2022-03-01T17:08:00Z">
        <w:r w:rsidR="003249C0">
          <w:rPr>
            <w:rFonts w:ascii="Arial Narrow" w:hAnsi="Arial Narrow" w:cs="Calibri"/>
            <w:color w:val="000000" w:themeColor="text1"/>
            <w:lang w:val="en-US"/>
          </w:rPr>
          <w:t>a</w:t>
        </w:r>
      </w:ins>
      <w:del w:id="187" w:author="Radit Trianggara Putranto" w:date="2022-03-01T17:08:00Z">
        <w:r w:rsidRPr="00D12BED" w:rsidDel="003249C0">
          <w:rPr>
            <w:rFonts w:ascii="Arial Narrow" w:hAnsi="Arial Narrow" w:cs="Calibri"/>
            <w:color w:val="000000" w:themeColor="text1"/>
            <w:lang w:val="en-US"/>
          </w:rPr>
          <w:delText>e</w:delText>
        </w:r>
      </w:del>
      <w:r w:rsidRPr="00D12BED">
        <w:rPr>
          <w:rFonts w:ascii="Arial Narrow" w:hAnsi="Arial Narrow" w:cs="Calibri"/>
          <w:color w:val="000000" w:themeColor="text1"/>
          <w:spacing w:val="-2"/>
        </w:rPr>
        <w:t>t</w:t>
      </w:r>
      <w:r w:rsidRPr="00D12BED">
        <w:rPr>
          <w:rFonts w:ascii="Arial Narrow" w:hAnsi="Arial Narrow" w:cs="Calibri"/>
          <w:color w:val="000000" w:themeColor="text1"/>
        </w:rPr>
        <w:t>er</w:t>
      </w:r>
      <w:r w:rsidRPr="00D12BED">
        <w:rPr>
          <w:rFonts w:ascii="Arial Narrow" w:hAnsi="Arial Narrow" w:cs="Calibri"/>
          <w:color w:val="000000" w:themeColor="text1"/>
          <w:spacing w:val="-2"/>
        </w:rPr>
        <w:t>a</w:t>
      </w:r>
      <w:r w:rsidRPr="00D12BED">
        <w:rPr>
          <w:rFonts w:ascii="Arial Narrow" w:hAnsi="Arial Narrow" w:cs="Calibri"/>
          <w:color w:val="000000" w:themeColor="text1"/>
        </w:rPr>
        <w:t xml:space="preserve">i </w:t>
      </w:r>
      <w:del w:id="188" w:author="Radit Trianggara Putranto" w:date="2022-03-01T17:08:00Z">
        <w:r w:rsidRPr="00D12BED" w:rsidDel="003249C0">
          <w:rPr>
            <w:rFonts w:ascii="Arial Narrow" w:hAnsi="Arial Narrow" w:cs="Calibri"/>
            <w:color w:val="000000" w:themeColor="text1"/>
          </w:rPr>
          <w:delText>cuk</w:delText>
        </w:r>
        <w:r w:rsidRPr="00D12BED" w:rsidDel="003249C0">
          <w:rPr>
            <w:rFonts w:ascii="Arial Narrow" w:hAnsi="Arial Narrow" w:cs="Calibri"/>
            <w:color w:val="000000" w:themeColor="text1"/>
            <w:spacing w:val="-1"/>
          </w:rPr>
          <w:delText>u</w:delText>
        </w:r>
        <w:r w:rsidRPr="00D12BED" w:rsidDel="003249C0">
          <w:rPr>
            <w:rFonts w:ascii="Arial Narrow" w:hAnsi="Arial Narrow" w:cs="Calibri"/>
            <w:color w:val="000000" w:themeColor="text1"/>
          </w:rPr>
          <w:delText xml:space="preserve">p </w:delText>
        </w:r>
      </w:del>
      <w:r w:rsidRPr="00D12BED">
        <w:rPr>
          <w:rFonts w:ascii="Arial Narrow" w:hAnsi="Arial Narrow" w:cs="Calibri"/>
          <w:color w:val="000000" w:themeColor="text1"/>
          <w:spacing w:val="-1"/>
        </w:rPr>
        <w:t>d</w:t>
      </w:r>
      <w:r w:rsidRPr="00D12BED">
        <w:rPr>
          <w:rFonts w:ascii="Arial Narrow" w:hAnsi="Arial Narrow" w:cs="Calibri"/>
          <w:color w:val="000000" w:themeColor="text1"/>
        </w:rPr>
        <w:t xml:space="preserve">an </w:t>
      </w:r>
      <w:r w:rsidRPr="00D12BED">
        <w:rPr>
          <w:rFonts w:ascii="Arial Narrow" w:hAnsi="Arial Narrow" w:cs="Calibri"/>
          <w:color w:val="000000" w:themeColor="text1"/>
          <w:spacing w:val="1"/>
        </w:rPr>
        <w:t>m</w:t>
      </w:r>
      <w:r w:rsidRPr="00D12BED">
        <w:rPr>
          <w:rFonts w:ascii="Arial Narrow" w:hAnsi="Arial Narrow" w:cs="Calibri"/>
          <w:color w:val="000000" w:themeColor="text1"/>
        </w:rPr>
        <w:t>e</w:t>
      </w:r>
      <w:r w:rsidRPr="00D12BED">
        <w:rPr>
          <w:rFonts w:ascii="Arial Narrow" w:hAnsi="Arial Narrow" w:cs="Calibri"/>
          <w:color w:val="000000" w:themeColor="text1"/>
          <w:spacing w:val="1"/>
        </w:rPr>
        <w:t>m</w:t>
      </w:r>
      <w:r w:rsidRPr="00D12BED">
        <w:rPr>
          <w:rFonts w:ascii="Arial Narrow" w:hAnsi="Arial Narrow" w:cs="Calibri"/>
          <w:color w:val="000000" w:themeColor="text1"/>
          <w:spacing w:val="-1"/>
        </w:rPr>
        <w:t>pun</w:t>
      </w:r>
      <w:r w:rsidRPr="00D12BED">
        <w:rPr>
          <w:rFonts w:ascii="Arial Narrow" w:hAnsi="Arial Narrow" w:cs="Calibri"/>
          <w:color w:val="000000" w:themeColor="text1"/>
          <w:spacing w:val="1"/>
        </w:rPr>
        <w:t>y</w:t>
      </w:r>
      <w:r w:rsidRPr="00D12BED">
        <w:rPr>
          <w:rFonts w:ascii="Arial Narrow" w:hAnsi="Arial Narrow" w:cs="Calibri"/>
          <w:color w:val="000000" w:themeColor="text1"/>
        </w:rPr>
        <w:t>ai k</w:t>
      </w:r>
      <w:r w:rsidRPr="00D12BED">
        <w:rPr>
          <w:rFonts w:ascii="Arial Narrow" w:hAnsi="Arial Narrow" w:cs="Calibri"/>
          <w:color w:val="000000" w:themeColor="text1"/>
          <w:spacing w:val="1"/>
        </w:rPr>
        <w:t>e</w:t>
      </w:r>
      <w:r w:rsidRPr="00D12BED">
        <w:rPr>
          <w:rFonts w:ascii="Arial Narrow" w:hAnsi="Arial Narrow" w:cs="Calibri"/>
          <w:color w:val="000000" w:themeColor="text1"/>
        </w:rPr>
        <w:t xml:space="preserve">kuatan </w:t>
      </w:r>
      <w:r w:rsidRPr="00D12BED">
        <w:rPr>
          <w:rFonts w:ascii="Arial Narrow" w:hAnsi="Arial Narrow" w:cs="Calibri"/>
          <w:color w:val="000000" w:themeColor="text1"/>
          <w:spacing w:val="-1"/>
        </w:rPr>
        <w:t>hu</w:t>
      </w:r>
      <w:r w:rsidRPr="00D12BED">
        <w:rPr>
          <w:rFonts w:ascii="Arial Narrow" w:hAnsi="Arial Narrow" w:cs="Calibri"/>
          <w:color w:val="000000" w:themeColor="text1"/>
        </w:rPr>
        <w:t>k</w:t>
      </w:r>
      <w:r w:rsidRPr="00D12BED">
        <w:rPr>
          <w:rFonts w:ascii="Arial Narrow" w:hAnsi="Arial Narrow" w:cs="Calibri"/>
          <w:color w:val="000000" w:themeColor="text1"/>
          <w:spacing w:val="-3"/>
        </w:rPr>
        <w:t>u</w:t>
      </w:r>
      <w:r w:rsidRPr="00D12BED">
        <w:rPr>
          <w:rFonts w:ascii="Arial Narrow" w:hAnsi="Arial Narrow" w:cs="Calibri"/>
          <w:color w:val="000000" w:themeColor="text1"/>
          <w:lang w:val="en-US"/>
        </w:rPr>
        <w:t xml:space="preserve">m </w:t>
      </w:r>
      <w:r w:rsidRPr="00D12BED">
        <w:rPr>
          <w:rFonts w:ascii="Arial Narrow" w:hAnsi="Arial Narrow" w:cs="Calibri"/>
          <w:color w:val="000000" w:themeColor="text1"/>
          <w:spacing w:val="1"/>
        </w:rPr>
        <w:t>y</w:t>
      </w:r>
      <w:r w:rsidRPr="00D12BED">
        <w:rPr>
          <w:rFonts w:ascii="Arial Narrow" w:hAnsi="Arial Narrow" w:cs="Calibri"/>
          <w:color w:val="000000" w:themeColor="text1"/>
        </w:rPr>
        <w:t>a</w:t>
      </w:r>
      <w:r w:rsidRPr="00D12BED">
        <w:rPr>
          <w:rFonts w:ascii="Arial Narrow" w:hAnsi="Arial Narrow" w:cs="Calibri"/>
          <w:color w:val="000000" w:themeColor="text1"/>
          <w:spacing w:val="-1"/>
        </w:rPr>
        <w:t>n</w:t>
      </w:r>
      <w:r w:rsidRPr="00D12BED">
        <w:rPr>
          <w:rFonts w:ascii="Arial Narrow" w:hAnsi="Arial Narrow" w:cs="Calibri"/>
          <w:color w:val="000000" w:themeColor="text1"/>
        </w:rPr>
        <w:t>g</w:t>
      </w:r>
      <w:r w:rsidRPr="00D12BED">
        <w:rPr>
          <w:rFonts w:ascii="Arial Narrow" w:hAnsi="Arial Narrow" w:cs="Calibri"/>
          <w:color w:val="000000" w:themeColor="text1"/>
          <w:spacing w:val="-1"/>
        </w:rPr>
        <w:t xml:space="preserve"> </w:t>
      </w:r>
      <w:r w:rsidRPr="00D12BED">
        <w:rPr>
          <w:rFonts w:ascii="Arial Narrow" w:hAnsi="Arial Narrow" w:cs="Calibri"/>
          <w:color w:val="000000" w:themeColor="text1"/>
        </w:rPr>
        <w:t>s</w:t>
      </w:r>
      <w:r w:rsidRPr="00D12BED">
        <w:rPr>
          <w:rFonts w:ascii="Arial Narrow" w:hAnsi="Arial Narrow" w:cs="Calibri"/>
          <w:color w:val="000000" w:themeColor="text1"/>
          <w:spacing w:val="-2"/>
        </w:rPr>
        <w:t>a</w:t>
      </w:r>
      <w:r w:rsidRPr="00D12BED">
        <w:rPr>
          <w:rFonts w:ascii="Arial Narrow" w:hAnsi="Arial Narrow" w:cs="Calibri"/>
          <w:color w:val="000000" w:themeColor="text1"/>
          <w:spacing w:val="1"/>
        </w:rPr>
        <w:t>m</w:t>
      </w:r>
      <w:r w:rsidRPr="00D12BED">
        <w:rPr>
          <w:rFonts w:ascii="Arial Narrow" w:hAnsi="Arial Narrow" w:cs="Calibri"/>
          <w:color w:val="000000" w:themeColor="text1"/>
        </w:rPr>
        <w:t>a.</w:t>
      </w:r>
    </w:p>
    <w:p w14:paraId="0C2AA712" w14:textId="6D151B0C" w:rsidR="004070BB" w:rsidRPr="00D12BED" w:rsidRDefault="004070BB" w:rsidP="006278F6">
      <w:pPr>
        <w:widowControl w:val="0"/>
        <w:autoSpaceDE w:val="0"/>
        <w:autoSpaceDN w:val="0"/>
        <w:adjustRightInd w:val="0"/>
        <w:spacing w:after="0" w:line="240" w:lineRule="auto"/>
        <w:ind w:left="100" w:right="75"/>
        <w:jc w:val="both"/>
        <w:rPr>
          <w:rFonts w:ascii="Arial Narrow" w:hAnsi="Arial Narrow" w:cs="Calibri"/>
          <w:color w:val="000000" w:themeColor="text1"/>
        </w:rPr>
      </w:pPr>
    </w:p>
    <w:p w14:paraId="5DBB847B" w14:textId="77777777" w:rsidR="00C075D3" w:rsidRPr="00D12BED" w:rsidRDefault="00C075D3" w:rsidP="006278F6">
      <w:pPr>
        <w:widowControl w:val="0"/>
        <w:autoSpaceDE w:val="0"/>
        <w:autoSpaceDN w:val="0"/>
        <w:adjustRightInd w:val="0"/>
        <w:spacing w:after="0" w:line="240" w:lineRule="auto"/>
        <w:ind w:left="100" w:right="75"/>
        <w:jc w:val="both"/>
        <w:rPr>
          <w:rFonts w:ascii="Arial Narrow" w:hAnsi="Arial Narrow" w:cs="Calibri"/>
          <w:color w:val="000000" w:themeColor="text1"/>
        </w:rPr>
      </w:pPr>
    </w:p>
    <w:p w14:paraId="5B580EEA" w14:textId="77777777" w:rsidR="0069099B" w:rsidRPr="00D12BED" w:rsidRDefault="0069099B" w:rsidP="006278F6">
      <w:pPr>
        <w:widowControl w:val="0"/>
        <w:autoSpaceDE w:val="0"/>
        <w:autoSpaceDN w:val="0"/>
        <w:adjustRightInd w:val="0"/>
        <w:spacing w:after="0" w:line="240" w:lineRule="auto"/>
        <w:rPr>
          <w:rFonts w:ascii="Arial Narrow" w:hAnsi="Arial Narrow" w:cs="Calibri"/>
          <w:color w:val="000000" w:themeColor="text1"/>
        </w:rPr>
      </w:pPr>
    </w:p>
    <w:tbl>
      <w:tblPr>
        <w:tblW w:w="0" w:type="auto"/>
        <w:jc w:val="center"/>
        <w:tblLook w:val="04A0" w:firstRow="1" w:lastRow="0" w:firstColumn="1" w:lastColumn="0" w:noHBand="0" w:noVBand="1"/>
      </w:tblPr>
      <w:tblGrid>
        <w:gridCol w:w="4671"/>
        <w:gridCol w:w="4689"/>
      </w:tblGrid>
      <w:tr w:rsidR="0069099B" w:rsidRPr="00D12BED" w14:paraId="4623EB00" w14:textId="77777777" w:rsidTr="00F0563D">
        <w:trPr>
          <w:trHeight w:val="342"/>
          <w:jc w:val="center"/>
        </w:trPr>
        <w:tc>
          <w:tcPr>
            <w:tcW w:w="4671" w:type="dxa"/>
          </w:tcPr>
          <w:p w14:paraId="5C411BBF" w14:textId="77777777" w:rsidR="0069099B" w:rsidRPr="00D12BED" w:rsidRDefault="0069099B" w:rsidP="006278F6">
            <w:pPr>
              <w:widowControl w:val="0"/>
              <w:autoSpaceDE w:val="0"/>
              <w:autoSpaceDN w:val="0"/>
              <w:adjustRightInd w:val="0"/>
              <w:spacing w:after="0" w:line="240" w:lineRule="auto"/>
              <w:jc w:val="center"/>
              <w:rPr>
                <w:rFonts w:ascii="Arial Narrow" w:hAnsi="Arial Narrow" w:cs="Calibri"/>
                <w:b/>
                <w:color w:val="000000" w:themeColor="text1"/>
                <w:lang w:val="en-US"/>
              </w:rPr>
            </w:pPr>
            <w:r w:rsidRPr="00D12BED">
              <w:rPr>
                <w:rFonts w:ascii="Arial Narrow" w:hAnsi="Arial Narrow" w:cs="Calibri"/>
                <w:b/>
                <w:color w:val="000000" w:themeColor="text1"/>
                <w:lang w:val="en-US"/>
              </w:rPr>
              <w:t>PIHAK PERTAMA</w:t>
            </w:r>
          </w:p>
        </w:tc>
        <w:tc>
          <w:tcPr>
            <w:tcW w:w="4689" w:type="dxa"/>
            <w:hideMark/>
          </w:tcPr>
          <w:p w14:paraId="48D24813" w14:textId="77777777" w:rsidR="0069099B" w:rsidRPr="00D12BED" w:rsidRDefault="0069099B" w:rsidP="006278F6">
            <w:pPr>
              <w:widowControl w:val="0"/>
              <w:autoSpaceDE w:val="0"/>
              <w:autoSpaceDN w:val="0"/>
              <w:adjustRightInd w:val="0"/>
              <w:spacing w:after="0" w:line="240" w:lineRule="auto"/>
              <w:jc w:val="center"/>
              <w:rPr>
                <w:rFonts w:ascii="Arial Narrow" w:hAnsi="Arial Narrow" w:cs="Calibri"/>
                <w:b/>
                <w:color w:val="000000" w:themeColor="text1"/>
                <w:lang w:val="en-US"/>
              </w:rPr>
            </w:pPr>
            <w:r w:rsidRPr="00D12BED">
              <w:rPr>
                <w:rFonts w:ascii="Arial Narrow" w:hAnsi="Arial Narrow" w:cs="Calibri"/>
                <w:b/>
                <w:color w:val="000000" w:themeColor="text1"/>
                <w:lang w:val="en-US"/>
              </w:rPr>
              <w:t>PIHAK KEDUA</w:t>
            </w:r>
          </w:p>
        </w:tc>
      </w:tr>
      <w:tr w:rsidR="00183516" w:rsidRPr="00D12BED" w14:paraId="75B8A4A0" w14:textId="77777777" w:rsidTr="00F0563D">
        <w:trPr>
          <w:jc w:val="center"/>
        </w:trPr>
        <w:tc>
          <w:tcPr>
            <w:tcW w:w="4671" w:type="dxa"/>
            <w:hideMark/>
          </w:tcPr>
          <w:p w14:paraId="6AFB40A1" w14:textId="71162AC4" w:rsidR="00183516" w:rsidRPr="002D7D58" w:rsidRDefault="002D7D58" w:rsidP="00F0563D">
            <w:pPr>
              <w:widowControl w:val="0"/>
              <w:autoSpaceDE w:val="0"/>
              <w:autoSpaceDN w:val="0"/>
              <w:adjustRightInd w:val="0"/>
              <w:spacing w:after="0" w:line="240" w:lineRule="auto"/>
              <w:jc w:val="center"/>
              <w:rPr>
                <w:rFonts w:ascii="Arial Narrow" w:hAnsi="Arial Narrow" w:cs="Calibri"/>
                <w:b/>
                <w:color w:val="000000" w:themeColor="text1"/>
                <w:lang w:val="en-US"/>
              </w:rPr>
            </w:pPr>
            <w:r w:rsidRPr="002D7D58">
              <w:rPr>
                <w:rFonts w:ascii="Arial Narrow" w:hAnsi="Arial Narrow" w:cs="Calibri"/>
                <w:b/>
                <w:bCs/>
                <w:lang w:val="en-US"/>
              </w:rPr>
              <w:t xml:space="preserve">PT PERTAMINA EP </w:t>
            </w:r>
          </w:p>
        </w:tc>
        <w:tc>
          <w:tcPr>
            <w:tcW w:w="4689" w:type="dxa"/>
            <w:hideMark/>
          </w:tcPr>
          <w:p w14:paraId="2075D298" w14:textId="0D198969" w:rsidR="00433298" w:rsidRDefault="00F0563D" w:rsidP="006B3696">
            <w:pPr>
              <w:widowControl w:val="0"/>
              <w:autoSpaceDE w:val="0"/>
              <w:autoSpaceDN w:val="0"/>
              <w:adjustRightInd w:val="0"/>
              <w:spacing w:after="0" w:line="240" w:lineRule="auto"/>
              <w:jc w:val="center"/>
              <w:rPr>
                <w:rFonts w:ascii="Arial Narrow" w:hAnsi="Arial Narrow" w:cs="Calibri"/>
                <w:b/>
                <w:bCs/>
                <w:lang w:val="en-US"/>
              </w:rPr>
            </w:pPr>
            <w:r>
              <w:rPr>
                <w:rFonts w:ascii="Arial Narrow" w:hAnsi="Arial Narrow" w:cs="Calibri"/>
                <w:b/>
                <w:bCs/>
                <w:caps/>
                <w:color w:val="000000" w:themeColor="text1"/>
                <w:position w:val="1"/>
                <w:lang w:val="en-US"/>
              </w:rPr>
              <w:t xml:space="preserve">PT </w:t>
            </w:r>
            <w:del w:id="189" w:author="Radit Trianggara Putranto" w:date="2022-04-18T08:47:00Z">
              <w:r w:rsidRPr="00DD5A20" w:rsidDel="00A965D8">
                <w:rPr>
                  <w:rFonts w:ascii="Arial Narrow" w:hAnsi="Arial Narrow" w:cs="Calibri"/>
                  <w:b/>
                  <w:bCs/>
                  <w:caps/>
                  <w:color w:val="000000" w:themeColor="text1"/>
                  <w:position w:val="1"/>
                  <w:lang w:val="en-US"/>
                </w:rPr>
                <w:delText>Abadi Patra Sejati</w:delText>
              </w:r>
            </w:del>
            <w:ins w:id="190" w:author="Radit Trianggara Putranto" w:date="2022-04-18T08:47:00Z">
              <w:r w:rsidR="00A965D8">
                <w:rPr>
                  <w:rFonts w:ascii="Arial Narrow" w:hAnsi="Arial Narrow" w:cs="Calibri"/>
                  <w:b/>
                  <w:bCs/>
                  <w:caps/>
                  <w:color w:val="000000" w:themeColor="text1"/>
                  <w:position w:val="1"/>
                  <w:lang w:val="en-US"/>
                </w:rPr>
                <w:t>XXXXXXX</w:t>
              </w:r>
            </w:ins>
          </w:p>
          <w:p w14:paraId="360EED76" w14:textId="23713E9E" w:rsidR="00183516" w:rsidRPr="00D12BED" w:rsidRDefault="00183516" w:rsidP="00AE028A">
            <w:pPr>
              <w:widowControl w:val="0"/>
              <w:autoSpaceDE w:val="0"/>
              <w:autoSpaceDN w:val="0"/>
              <w:adjustRightInd w:val="0"/>
              <w:spacing w:after="0" w:line="240" w:lineRule="auto"/>
              <w:jc w:val="center"/>
              <w:rPr>
                <w:rFonts w:ascii="Arial Narrow" w:hAnsi="Arial Narrow" w:cs="Calibri"/>
                <w:b/>
                <w:color w:val="000000" w:themeColor="text1"/>
                <w:lang w:val="en-US"/>
              </w:rPr>
            </w:pPr>
          </w:p>
        </w:tc>
      </w:tr>
      <w:tr w:rsidR="00183516" w:rsidRPr="00D12BED" w14:paraId="18F435ED" w14:textId="77777777" w:rsidTr="00F0563D">
        <w:trPr>
          <w:trHeight w:val="1080"/>
          <w:jc w:val="center"/>
        </w:trPr>
        <w:tc>
          <w:tcPr>
            <w:tcW w:w="4671" w:type="dxa"/>
          </w:tcPr>
          <w:p w14:paraId="47908962" w14:textId="77777777" w:rsidR="00183516" w:rsidRPr="00D12BED" w:rsidRDefault="00183516" w:rsidP="006278F6">
            <w:pPr>
              <w:widowControl w:val="0"/>
              <w:autoSpaceDE w:val="0"/>
              <w:autoSpaceDN w:val="0"/>
              <w:adjustRightInd w:val="0"/>
              <w:spacing w:after="0" w:line="240" w:lineRule="auto"/>
              <w:jc w:val="center"/>
              <w:rPr>
                <w:rFonts w:ascii="Arial Narrow" w:hAnsi="Arial Narrow" w:cs="Calibri"/>
                <w:b/>
                <w:color w:val="000000" w:themeColor="text1"/>
              </w:rPr>
            </w:pPr>
          </w:p>
          <w:p w14:paraId="0EF346CD" w14:textId="77777777" w:rsidR="006726E4" w:rsidRPr="00D12BED" w:rsidRDefault="006726E4" w:rsidP="006278F6">
            <w:pPr>
              <w:widowControl w:val="0"/>
              <w:autoSpaceDE w:val="0"/>
              <w:autoSpaceDN w:val="0"/>
              <w:adjustRightInd w:val="0"/>
              <w:spacing w:after="0" w:line="240" w:lineRule="auto"/>
              <w:jc w:val="center"/>
              <w:rPr>
                <w:rFonts w:ascii="Arial Narrow" w:hAnsi="Arial Narrow" w:cs="Calibri"/>
                <w:b/>
                <w:color w:val="000000" w:themeColor="text1"/>
              </w:rPr>
            </w:pPr>
          </w:p>
          <w:p w14:paraId="25EFE3EA" w14:textId="77777777" w:rsidR="006726E4" w:rsidRPr="00D12BED" w:rsidRDefault="006726E4" w:rsidP="006278F6">
            <w:pPr>
              <w:widowControl w:val="0"/>
              <w:autoSpaceDE w:val="0"/>
              <w:autoSpaceDN w:val="0"/>
              <w:adjustRightInd w:val="0"/>
              <w:spacing w:after="0" w:line="240" w:lineRule="auto"/>
              <w:jc w:val="center"/>
              <w:rPr>
                <w:rFonts w:ascii="Arial Narrow" w:hAnsi="Arial Narrow" w:cs="Calibri"/>
                <w:b/>
                <w:color w:val="000000" w:themeColor="text1"/>
              </w:rPr>
            </w:pPr>
          </w:p>
          <w:p w14:paraId="7F075FBF" w14:textId="77777777" w:rsidR="006726E4" w:rsidRPr="00D12BED" w:rsidRDefault="006726E4" w:rsidP="006278F6">
            <w:pPr>
              <w:widowControl w:val="0"/>
              <w:autoSpaceDE w:val="0"/>
              <w:autoSpaceDN w:val="0"/>
              <w:adjustRightInd w:val="0"/>
              <w:spacing w:after="0" w:line="240" w:lineRule="auto"/>
              <w:jc w:val="center"/>
              <w:rPr>
                <w:rFonts w:ascii="Arial Narrow" w:hAnsi="Arial Narrow" w:cs="Calibri"/>
                <w:b/>
                <w:color w:val="000000" w:themeColor="text1"/>
              </w:rPr>
            </w:pPr>
          </w:p>
          <w:p w14:paraId="58F11720" w14:textId="77777777" w:rsidR="001755A1" w:rsidRPr="00D12BED" w:rsidRDefault="001755A1" w:rsidP="006278F6">
            <w:pPr>
              <w:widowControl w:val="0"/>
              <w:autoSpaceDE w:val="0"/>
              <w:autoSpaceDN w:val="0"/>
              <w:adjustRightInd w:val="0"/>
              <w:spacing w:after="0" w:line="240" w:lineRule="auto"/>
              <w:jc w:val="center"/>
              <w:rPr>
                <w:rFonts w:ascii="Arial Narrow" w:hAnsi="Arial Narrow" w:cs="Calibri"/>
                <w:b/>
                <w:color w:val="000000" w:themeColor="text1"/>
              </w:rPr>
            </w:pPr>
          </w:p>
          <w:p w14:paraId="34110077" w14:textId="77777777" w:rsidR="003A51BA" w:rsidRPr="00D12BED" w:rsidRDefault="003A51BA" w:rsidP="006278F6">
            <w:pPr>
              <w:widowControl w:val="0"/>
              <w:autoSpaceDE w:val="0"/>
              <w:autoSpaceDN w:val="0"/>
              <w:adjustRightInd w:val="0"/>
              <w:spacing w:after="0" w:line="240" w:lineRule="auto"/>
              <w:jc w:val="center"/>
              <w:rPr>
                <w:rFonts w:ascii="Arial Narrow" w:hAnsi="Arial Narrow" w:cs="Calibri"/>
                <w:b/>
                <w:color w:val="000000" w:themeColor="text1"/>
              </w:rPr>
            </w:pPr>
          </w:p>
          <w:p w14:paraId="0B4BA6E8" w14:textId="77777777" w:rsidR="006726E4" w:rsidRPr="00D12BED" w:rsidRDefault="006726E4" w:rsidP="006278F6">
            <w:pPr>
              <w:widowControl w:val="0"/>
              <w:autoSpaceDE w:val="0"/>
              <w:autoSpaceDN w:val="0"/>
              <w:adjustRightInd w:val="0"/>
              <w:spacing w:after="0" w:line="240" w:lineRule="auto"/>
              <w:jc w:val="center"/>
              <w:rPr>
                <w:rFonts w:ascii="Arial Narrow" w:hAnsi="Arial Narrow" w:cs="Calibri"/>
                <w:b/>
                <w:color w:val="000000" w:themeColor="text1"/>
              </w:rPr>
            </w:pPr>
          </w:p>
        </w:tc>
        <w:tc>
          <w:tcPr>
            <w:tcW w:w="4689" w:type="dxa"/>
          </w:tcPr>
          <w:p w14:paraId="704EC54E" w14:textId="77777777" w:rsidR="00183516" w:rsidRPr="00D12BED" w:rsidRDefault="00183516" w:rsidP="006278F6">
            <w:pPr>
              <w:widowControl w:val="0"/>
              <w:autoSpaceDE w:val="0"/>
              <w:autoSpaceDN w:val="0"/>
              <w:adjustRightInd w:val="0"/>
              <w:spacing w:after="0" w:line="240" w:lineRule="auto"/>
              <w:jc w:val="center"/>
              <w:rPr>
                <w:rFonts w:ascii="Arial Narrow" w:hAnsi="Arial Narrow" w:cs="Calibri"/>
                <w:b/>
                <w:color w:val="000000" w:themeColor="text1"/>
              </w:rPr>
            </w:pPr>
          </w:p>
        </w:tc>
      </w:tr>
      <w:tr w:rsidR="00183516" w:rsidRPr="00D12BED" w14:paraId="28FFAFE9" w14:textId="77777777" w:rsidTr="00F0563D">
        <w:trPr>
          <w:jc w:val="center"/>
        </w:trPr>
        <w:tc>
          <w:tcPr>
            <w:tcW w:w="4671" w:type="dxa"/>
          </w:tcPr>
          <w:p w14:paraId="1552C72D" w14:textId="1D0EAA2B" w:rsidR="00183516" w:rsidRPr="009B16CB" w:rsidRDefault="00F0563D" w:rsidP="00C075D3">
            <w:pPr>
              <w:widowControl w:val="0"/>
              <w:autoSpaceDE w:val="0"/>
              <w:autoSpaceDN w:val="0"/>
              <w:adjustRightInd w:val="0"/>
              <w:spacing w:after="0" w:line="240" w:lineRule="auto"/>
              <w:jc w:val="center"/>
              <w:rPr>
                <w:rFonts w:ascii="Arial Narrow" w:hAnsi="Arial Narrow" w:cs="Calibri"/>
                <w:b/>
                <w:bCs/>
                <w:color w:val="000000" w:themeColor="text1"/>
                <w:lang w:val="en-US"/>
              </w:rPr>
            </w:pPr>
            <w:r w:rsidRPr="00F0563D">
              <w:rPr>
                <w:rFonts w:ascii="Arial Narrow" w:hAnsi="Arial Narrow" w:cs="Calibri"/>
                <w:b/>
                <w:bCs/>
                <w:lang w:val="en-US"/>
              </w:rPr>
              <w:t>Jaffee Arizon Suardin</w:t>
            </w:r>
            <w:r>
              <w:rPr>
                <w:rFonts w:ascii="Arial Narrow" w:hAnsi="Arial Narrow" w:cs="Calibri"/>
                <w:b/>
                <w:bCs/>
                <w:color w:val="000000" w:themeColor="text1"/>
                <w:lang w:val="en-US"/>
              </w:rPr>
              <w:t xml:space="preserve"> </w:t>
            </w:r>
          </w:p>
        </w:tc>
        <w:tc>
          <w:tcPr>
            <w:tcW w:w="4689" w:type="dxa"/>
            <w:hideMark/>
          </w:tcPr>
          <w:p w14:paraId="23AFC405" w14:textId="412F88F4" w:rsidR="00183516" w:rsidRPr="00D12BED" w:rsidRDefault="009A4F74" w:rsidP="006278F6">
            <w:pPr>
              <w:widowControl w:val="0"/>
              <w:autoSpaceDE w:val="0"/>
              <w:autoSpaceDN w:val="0"/>
              <w:adjustRightInd w:val="0"/>
              <w:spacing w:after="0" w:line="240" w:lineRule="auto"/>
              <w:jc w:val="center"/>
              <w:rPr>
                <w:rFonts w:ascii="Arial Narrow" w:hAnsi="Arial Narrow" w:cs="Calibri"/>
                <w:b/>
                <w:color w:val="000000" w:themeColor="text1"/>
              </w:rPr>
            </w:pPr>
            <w:del w:id="191" w:author="Radit Trianggara Putranto" w:date="2022-04-18T08:47:00Z">
              <w:r w:rsidDel="00A965D8">
                <w:rPr>
                  <w:rFonts w:ascii="Arial Narrow" w:hAnsi="Arial Narrow" w:cs="Calibri"/>
                  <w:b/>
                  <w:bCs/>
                  <w:lang w:val="en-US"/>
                </w:rPr>
                <w:delText>Musta’in Hidayat</w:delText>
              </w:r>
            </w:del>
            <w:ins w:id="192" w:author="Radit Trianggara Putranto" w:date="2022-04-18T08:47:00Z">
              <w:r w:rsidR="00A965D8">
                <w:rPr>
                  <w:rFonts w:ascii="Arial Narrow" w:hAnsi="Arial Narrow" w:cs="Calibri"/>
                  <w:b/>
                  <w:bCs/>
                  <w:lang w:val="en-US"/>
                </w:rPr>
                <w:t>XXXXXXXXXX</w:t>
              </w:r>
            </w:ins>
          </w:p>
        </w:tc>
      </w:tr>
      <w:tr w:rsidR="00183516" w:rsidRPr="00D12BED" w14:paraId="3FF71F62" w14:textId="77777777" w:rsidTr="00F0563D">
        <w:trPr>
          <w:jc w:val="center"/>
        </w:trPr>
        <w:tc>
          <w:tcPr>
            <w:tcW w:w="4671" w:type="dxa"/>
            <w:hideMark/>
          </w:tcPr>
          <w:p w14:paraId="740C4B0B" w14:textId="6D551C60" w:rsidR="00183516" w:rsidRPr="002D7D58" w:rsidRDefault="00183516">
            <w:pPr>
              <w:widowControl w:val="0"/>
              <w:autoSpaceDE w:val="0"/>
              <w:autoSpaceDN w:val="0"/>
              <w:adjustRightInd w:val="0"/>
              <w:spacing w:after="0" w:line="240" w:lineRule="auto"/>
              <w:jc w:val="center"/>
              <w:rPr>
                <w:rFonts w:ascii="Arial Narrow" w:hAnsi="Arial Narrow" w:cs="Calibri"/>
                <w:b/>
                <w:color w:val="000000" w:themeColor="text1"/>
                <w:lang w:val="en-US"/>
              </w:rPr>
            </w:pPr>
            <w:r w:rsidRPr="002D7D58">
              <w:rPr>
                <w:rFonts w:ascii="Arial Narrow" w:hAnsi="Arial Narrow" w:cs="Calibri"/>
                <w:b/>
                <w:color w:val="000000" w:themeColor="text1"/>
                <w:lang w:val="en-US"/>
              </w:rPr>
              <w:t>Direktur</w:t>
            </w:r>
            <w:r w:rsidR="00154677" w:rsidRPr="002D7D58">
              <w:rPr>
                <w:rFonts w:ascii="Arial Narrow" w:hAnsi="Arial Narrow" w:cs="Calibri"/>
                <w:b/>
                <w:color w:val="000000" w:themeColor="text1"/>
                <w:lang w:val="en-US"/>
              </w:rPr>
              <w:t xml:space="preserve"> </w:t>
            </w:r>
            <w:r w:rsidR="002D7D58" w:rsidRPr="002D7D58">
              <w:rPr>
                <w:rFonts w:ascii="Arial Narrow" w:hAnsi="Arial Narrow" w:cs="Calibri"/>
                <w:b/>
                <w:color w:val="000000" w:themeColor="text1"/>
                <w:lang w:val="en-US"/>
              </w:rPr>
              <w:t>1</w:t>
            </w:r>
            <w:ins w:id="193" w:author="Radit Trianggara Putranto" w:date="2022-03-01T17:09:00Z">
              <w:r w:rsidR="003249C0">
                <w:rPr>
                  <w:rFonts w:ascii="Arial Narrow" w:hAnsi="Arial Narrow" w:cs="Calibri"/>
                  <w:b/>
                  <w:color w:val="000000" w:themeColor="text1"/>
                  <w:lang w:val="en-US"/>
                </w:rPr>
                <w:t xml:space="preserve"> </w:t>
              </w:r>
              <w:r w:rsidR="003249C0" w:rsidRPr="002D7D58">
                <w:rPr>
                  <w:rFonts w:ascii="Arial Narrow" w:hAnsi="Arial Narrow" w:cs="Calibri"/>
                  <w:b/>
                  <w:bCs/>
                  <w:lang w:val="en-US"/>
                </w:rPr>
                <w:t>PT P</w:t>
              </w:r>
            </w:ins>
            <w:ins w:id="194" w:author="Radit Trianggara Putranto" w:date="2022-03-01T17:10:00Z">
              <w:r w:rsidR="003249C0">
                <w:rPr>
                  <w:rFonts w:ascii="Arial Narrow" w:hAnsi="Arial Narrow" w:cs="Calibri"/>
                  <w:b/>
                  <w:bCs/>
                  <w:lang w:val="en-US"/>
                </w:rPr>
                <w:t>ertamina</w:t>
              </w:r>
            </w:ins>
            <w:ins w:id="195" w:author="Radit Trianggara Putranto" w:date="2022-03-01T17:09:00Z">
              <w:r w:rsidR="003249C0" w:rsidRPr="002D7D58">
                <w:rPr>
                  <w:rFonts w:ascii="Arial Narrow" w:hAnsi="Arial Narrow" w:cs="Calibri"/>
                  <w:b/>
                  <w:bCs/>
                  <w:lang w:val="en-US"/>
                </w:rPr>
                <w:t xml:space="preserve"> EP</w:t>
              </w:r>
            </w:ins>
          </w:p>
        </w:tc>
        <w:tc>
          <w:tcPr>
            <w:tcW w:w="4689" w:type="dxa"/>
            <w:hideMark/>
          </w:tcPr>
          <w:p w14:paraId="16A7D731" w14:textId="11D5C8B3" w:rsidR="00183516" w:rsidRPr="00D12BED" w:rsidRDefault="006F3FCC" w:rsidP="006278F6">
            <w:pPr>
              <w:widowControl w:val="0"/>
              <w:autoSpaceDE w:val="0"/>
              <w:autoSpaceDN w:val="0"/>
              <w:adjustRightInd w:val="0"/>
              <w:spacing w:after="0" w:line="240" w:lineRule="auto"/>
              <w:jc w:val="center"/>
              <w:rPr>
                <w:rFonts w:ascii="Arial Narrow" w:hAnsi="Arial Narrow" w:cs="Calibri"/>
                <w:b/>
                <w:color w:val="000000" w:themeColor="text1"/>
                <w:lang w:val="en-US"/>
              </w:rPr>
            </w:pPr>
            <w:r>
              <w:rPr>
                <w:rFonts w:ascii="Arial Narrow" w:hAnsi="Arial Narrow" w:cs="Calibri"/>
                <w:b/>
                <w:bCs/>
                <w:color w:val="000000" w:themeColor="text1"/>
                <w:lang w:val="en-US"/>
              </w:rPr>
              <w:t>Direktur</w:t>
            </w:r>
            <w:r w:rsidRPr="00AE028A" w:rsidDel="006F3FCC">
              <w:rPr>
                <w:rFonts w:ascii="Arial Narrow" w:hAnsi="Arial Narrow" w:cs="Calibri"/>
                <w:b/>
                <w:bCs/>
                <w:caps/>
                <w:position w:val="1"/>
                <w:highlight w:val="yellow"/>
                <w:lang w:val="en-US"/>
              </w:rPr>
              <w:t xml:space="preserve"> </w:t>
            </w:r>
          </w:p>
        </w:tc>
      </w:tr>
    </w:tbl>
    <w:p w14:paraId="0DE9671B" w14:textId="2E830FF9" w:rsidR="00037C7A" w:rsidRPr="00D12BED" w:rsidRDefault="00037C7A" w:rsidP="006278F6">
      <w:pPr>
        <w:spacing w:after="0" w:line="240" w:lineRule="auto"/>
        <w:jc w:val="center"/>
        <w:rPr>
          <w:rFonts w:ascii="Arial Narrow" w:hAnsi="Arial Narrow"/>
          <w:color w:val="000000" w:themeColor="text1"/>
          <w:lang w:val="en-US"/>
        </w:rPr>
      </w:pPr>
    </w:p>
    <w:p w14:paraId="7508992C" w14:textId="34D554B7" w:rsidR="001727AB" w:rsidRPr="00D12BED" w:rsidRDefault="001727AB" w:rsidP="006278F6">
      <w:pPr>
        <w:spacing w:after="0" w:line="240" w:lineRule="auto"/>
        <w:jc w:val="center"/>
        <w:rPr>
          <w:rFonts w:ascii="Arial Narrow" w:hAnsi="Arial Narrow"/>
          <w:color w:val="000000" w:themeColor="text1"/>
          <w:lang w:val="en-US"/>
        </w:rPr>
      </w:pPr>
    </w:p>
    <w:p w14:paraId="771FB38A" w14:textId="61496782" w:rsidR="001727AB" w:rsidRPr="00D12BED" w:rsidRDefault="001727AB" w:rsidP="006278F6">
      <w:pPr>
        <w:spacing w:after="0" w:line="240" w:lineRule="auto"/>
        <w:jc w:val="center"/>
        <w:rPr>
          <w:rFonts w:ascii="Arial Narrow" w:hAnsi="Arial Narrow"/>
          <w:color w:val="000000" w:themeColor="text1"/>
          <w:lang w:val="en-US"/>
        </w:rPr>
      </w:pPr>
    </w:p>
    <w:p w14:paraId="5814BDD1" w14:textId="7498E32F" w:rsidR="00383422" w:rsidRDefault="00383422">
      <w:pPr>
        <w:rPr>
          <w:rFonts w:ascii="Arial Narrow" w:hAnsi="Arial Narrow"/>
          <w:color w:val="000000" w:themeColor="text1"/>
          <w:lang w:val="en-US"/>
        </w:rPr>
      </w:pPr>
      <w:r>
        <w:rPr>
          <w:rFonts w:ascii="Arial Narrow" w:hAnsi="Arial Narrow"/>
          <w:color w:val="000000" w:themeColor="text1"/>
          <w:lang w:val="en-US"/>
        </w:rPr>
        <w:br w:type="page"/>
      </w:r>
    </w:p>
    <w:p w14:paraId="6BD1ECE0" w14:textId="77777777" w:rsidR="002711A0" w:rsidRDefault="002711A0" w:rsidP="006278F6">
      <w:pPr>
        <w:spacing w:after="0" w:line="240" w:lineRule="auto"/>
        <w:jc w:val="center"/>
        <w:rPr>
          <w:rFonts w:ascii="Arial Narrow" w:hAnsi="Arial Narrow"/>
          <w:color w:val="000000" w:themeColor="text1"/>
          <w:lang w:val="en-US"/>
        </w:rPr>
        <w:sectPr w:rsidR="002711A0" w:rsidSect="005F5E37">
          <w:headerReference w:type="default" r:id="rId10"/>
          <w:pgSz w:w="12240" w:h="15840"/>
          <w:pgMar w:top="1134" w:right="1440" w:bottom="1440" w:left="1440" w:header="720" w:footer="28" w:gutter="0"/>
          <w:cols w:space="720"/>
          <w:docGrid w:linePitch="360"/>
        </w:sectPr>
      </w:pPr>
    </w:p>
    <w:p w14:paraId="28506D4C" w14:textId="67346025" w:rsidR="001727AB" w:rsidRPr="00D12BED" w:rsidDel="00553143" w:rsidRDefault="001727AB" w:rsidP="006278F6">
      <w:pPr>
        <w:spacing w:after="0" w:line="240" w:lineRule="auto"/>
        <w:jc w:val="center"/>
        <w:rPr>
          <w:del w:id="196" w:author="Radit Trianggara Putranto" w:date="2022-02-23T05:40:00Z"/>
          <w:rFonts w:ascii="Arial Narrow" w:hAnsi="Arial Narrow"/>
          <w:color w:val="000000" w:themeColor="text1"/>
          <w:lang w:val="en-US"/>
        </w:rPr>
      </w:pPr>
    </w:p>
    <w:p w14:paraId="4D3154A7" w14:textId="4810D037" w:rsidR="001727AB" w:rsidRDefault="001727AB" w:rsidP="001727AB">
      <w:pPr>
        <w:spacing w:after="0"/>
        <w:jc w:val="center"/>
        <w:rPr>
          <w:rFonts w:ascii="Arial Narrow" w:hAnsi="Arial Narrow" w:cs="Calibri"/>
          <w:b/>
          <w:bCs/>
          <w:color w:val="000000" w:themeColor="text1"/>
        </w:rPr>
      </w:pPr>
      <w:r w:rsidRPr="00D12BED">
        <w:rPr>
          <w:rFonts w:ascii="Arial Narrow" w:hAnsi="Arial Narrow" w:cs="Calibri"/>
          <w:b/>
          <w:bCs/>
          <w:color w:val="000000" w:themeColor="text1"/>
        </w:rPr>
        <w:t>LAMPIRAN 1</w:t>
      </w:r>
    </w:p>
    <w:p w14:paraId="5BDF0839" w14:textId="4C03E9E8" w:rsidR="001727AB" w:rsidRPr="00D12BED" w:rsidRDefault="001727AB" w:rsidP="001727AB">
      <w:pPr>
        <w:spacing w:after="0"/>
        <w:jc w:val="center"/>
        <w:rPr>
          <w:rFonts w:ascii="Arial Narrow" w:hAnsi="Arial Narrow" w:cs="Calibri"/>
          <w:b/>
          <w:bCs/>
          <w:color w:val="000000" w:themeColor="text1"/>
        </w:rPr>
      </w:pPr>
      <w:r w:rsidRPr="00D12BED">
        <w:rPr>
          <w:rFonts w:ascii="Arial Narrow" w:hAnsi="Arial Narrow" w:cs="Calibri"/>
          <w:b/>
          <w:bCs/>
          <w:color w:val="000000" w:themeColor="text1"/>
        </w:rPr>
        <w:t>NOTA KESEPAHAMAN</w:t>
      </w:r>
    </w:p>
    <w:p w14:paraId="31ABD903" w14:textId="77777777" w:rsidR="002D7D58" w:rsidRDefault="002D7D58" w:rsidP="001727AB">
      <w:pPr>
        <w:spacing w:after="0"/>
        <w:jc w:val="center"/>
        <w:rPr>
          <w:rFonts w:ascii="Arial Narrow" w:hAnsi="Arial Narrow" w:cs="Calibri"/>
          <w:b/>
          <w:bCs/>
          <w:lang w:val="en-US"/>
        </w:rPr>
      </w:pPr>
      <w:r w:rsidRPr="002D7D58">
        <w:rPr>
          <w:rFonts w:ascii="Arial Narrow" w:hAnsi="Arial Narrow" w:cs="Calibri"/>
          <w:b/>
          <w:bCs/>
          <w:lang w:val="en-US"/>
        </w:rPr>
        <w:t xml:space="preserve">PT PERTAMINA EP </w:t>
      </w:r>
    </w:p>
    <w:p w14:paraId="62C15D26" w14:textId="1ACC7B88" w:rsidR="001727AB" w:rsidRPr="00D12BED" w:rsidRDefault="001727AB" w:rsidP="001727AB">
      <w:pPr>
        <w:spacing w:after="0"/>
        <w:jc w:val="center"/>
        <w:rPr>
          <w:rFonts w:ascii="Arial Narrow" w:hAnsi="Arial Narrow" w:cs="Calibri"/>
          <w:b/>
          <w:bCs/>
          <w:color w:val="000000" w:themeColor="text1"/>
          <w:lang w:val="en-US"/>
        </w:rPr>
      </w:pPr>
      <w:r w:rsidRPr="00D12BED">
        <w:rPr>
          <w:rFonts w:ascii="Arial Narrow" w:hAnsi="Arial Narrow" w:cs="Calibri"/>
          <w:b/>
          <w:bCs/>
          <w:color w:val="000000" w:themeColor="text1"/>
          <w:lang w:val="en-US"/>
        </w:rPr>
        <w:t>DENGAN</w:t>
      </w:r>
    </w:p>
    <w:p w14:paraId="6312AC2D" w14:textId="5732D3B1" w:rsidR="001727AB" w:rsidRPr="00D12BED" w:rsidRDefault="00F0563D" w:rsidP="001727AB">
      <w:pPr>
        <w:spacing w:after="0"/>
        <w:jc w:val="center"/>
        <w:rPr>
          <w:rFonts w:ascii="Arial Narrow" w:hAnsi="Arial Narrow" w:cs="Calibri"/>
          <w:b/>
          <w:bCs/>
          <w:caps/>
          <w:position w:val="1"/>
          <w:highlight w:val="yellow"/>
          <w:lang w:val="en-US"/>
        </w:rPr>
      </w:pPr>
      <w:r>
        <w:rPr>
          <w:rFonts w:ascii="Arial Narrow" w:hAnsi="Arial Narrow" w:cs="Calibri"/>
          <w:b/>
          <w:bCs/>
          <w:caps/>
          <w:color w:val="000000" w:themeColor="text1"/>
          <w:position w:val="1"/>
          <w:lang w:val="en-US"/>
        </w:rPr>
        <w:t xml:space="preserve">PT </w:t>
      </w:r>
      <w:del w:id="197" w:author="Radit Trianggara Putranto" w:date="2022-04-18T08:47:00Z">
        <w:r w:rsidRPr="00DD5A20" w:rsidDel="00A965D8">
          <w:rPr>
            <w:rFonts w:ascii="Arial Narrow" w:hAnsi="Arial Narrow" w:cs="Calibri"/>
            <w:b/>
            <w:bCs/>
            <w:caps/>
            <w:color w:val="000000" w:themeColor="text1"/>
            <w:position w:val="1"/>
            <w:lang w:val="en-US"/>
          </w:rPr>
          <w:delText>Abadi Patra Sejati</w:delText>
        </w:r>
      </w:del>
      <w:ins w:id="198" w:author="Radit Trianggara Putranto" w:date="2022-04-18T08:47:00Z">
        <w:r w:rsidR="00A965D8">
          <w:rPr>
            <w:rFonts w:ascii="Arial Narrow" w:hAnsi="Arial Narrow" w:cs="Calibri"/>
            <w:b/>
            <w:bCs/>
            <w:caps/>
            <w:color w:val="000000" w:themeColor="text1"/>
            <w:position w:val="1"/>
            <w:lang w:val="en-US"/>
          </w:rPr>
          <w:t>XXXXXXXX</w:t>
        </w:r>
      </w:ins>
    </w:p>
    <w:p w14:paraId="5E642977" w14:textId="77777777" w:rsidR="001727AB" w:rsidRPr="00D12BED" w:rsidRDefault="001727AB" w:rsidP="001727AB">
      <w:pPr>
        <w:spacing w:after="0"/>
        <w:jc w:val="center"/>
        <w:rPr>
          <w:rFonts w:ascii="Arial Narrow" w:hAnsi="Arial Narrow" w:cs="Calibri"/>
          <w:b/>
          <w:bCs/>
          <w:caps/>
          <w:position w:val="1"/>
          <w:highlight w:val="yellow"/>
          <w:lang w:val="en-US"/>
        </w:rPr>
      </w:pPr>
    </w:p>
    <w:tbl>
      <w:tblPr>
        <w:tblStyle w:val="TableGrid"/>
        <w:tblW w:w="9096" w:type="dxa"/>
        <w:tblLook w:val="04A0" w:firstRow="1" w:lastRow="0" w:firstColumn="1" w:lastColumn="0" w:noHBand="0" w:noVBand="1"/>
      </w:tblPr>
      <w:tblGrid>
        <w:gridCol w:w="9096"/>
      </w:tblGrid>
      <w:tr w:rsidR="00556810" w:rsidRPr="00D12BED" w14:paraId="78E81EDE" w14:textId="77777777" w:rsidTr="00556810">
        <w:trPr>
          <w:trHeight w:val="365"/>
        </w:trPr>
        <w:tc>
          <w:tcPr>
            <w:tcW w:w="9096" w:type="dxa"/>
            <w:shd w:val="clear" w:color="auto" w:fill="8DB3E2" w:themeFill="text2" w:themeFillTint="66"/>
            <w:vAlign w:val="center"/>
          </w:tcPr>
          <w:p w14:paraId="6C9706AD" w14:textId="28B1224E" w:rsidR="00556810" w:rsidRPr="00D12BED" w:rsidRDefault="00556810" w:rsidP="002D7D58">
            <w:pPr>
              <w:jc w:val="center"/>
              <w:rPr>
                <w:rFonts w:ascii="Arial Narrow" w:hAnsi="Arial Narrow" w:cs="Calibri"/>
                <w:b/>
                <w:bCs/>
                <w:color w:val="000000" w:themeColor="text1"/>
                <w:sz w:val="22"/>
                <w:szCs w:val="22"/>
              </w:rPr>
            </w:pPr>
            <w:r w:rsidRPr="00D12BED">
              <w:rPr>
                <w:rFonts w:ascii="Arial Narrow" w:hAnsi="Arial Narrow" w:cs="Calibri"/>
                <w:b/>
                <w:bCs/>
                <w:color w:val="000000" w:themeColor="text1"/>
                <w:sz w:val="22"/>
                <w:szCs w:val="22"/>
                <w:lang w:val="en-US"/>
              </w:rPr>
              <w:t xml:space="preserve">Daftar </w:t>
            </w:r>
            <w:r w:rsidR="00A601EA" w:rsidRPr="002D7D58">
              <w:rPr>
                <w:rFonts w:ascii="Arial Narrow" w:hAnsi="Arial Narrow" w:cs="Calibri"/>
                <w:b/>
                <w:bCs/>
                <w:color w:val="000000" w:themeColor="text1"/>
                <w:sz w:val="22"/>
                <w:szCs w:val="22"/>
                <w:lang w:val="en-US"/>
              </w:rPr>
              <w:t>Area Kerja</w:t>
            </w:r>
            <w:r w:rsidR="00A601EA">
              <w:rPr>
                <w:rFonts w:ascii="Arial Narrow" w:hAnsi="Arial Narrow" w:cs="Calibri"/>
                <w:b/>
                <w:bCs/>
                <w:strike/>
                <w:color w:val="000000" w:themeColor="text1"/>
                <w:sz w:val="22"/>
                <w:szCs w:val="22"/>
                <w:lang w:val="en-US"/>
              </w:rPr>
              <w:t xml:space="preserve"> </w:t>
            </w:r>
          </w:p>
        </w:tc>
      </w:tr>
      <w:tr w:rsidR="00556810" w:rsidRPr="00D12BED" w14:paraId="1FC1714D" w14:textId="77777777" w:rsidTr="00556810">
        <w:trPr>
          <w:trHeight w:val="462"/>
        </w:trPr>
        <w:tc>
          <w:tcPr>
            <w:tcW w:w="9096" w:type="dxa"/>
            <w:vAlign w:val="center"/>
          </w:tcPr>
          <w:p w14:paraId="55F5D698" w14:textId="77777777" w:rsidR="00556810" w:rsidRDefault="00B9710A" w:rsidP="008C3B87">
            <w:pPr>
              <w:rPr>
                <w:rFonts w:ascii="Arial Narrow" w:hAnsi="Arial Narrow"/>
                <w:sz w:val="22"/>
                <w:szCs w:val="22"/>
              </w:rPr>
            </w:pPr>
            <w:r>
              <w:rPr>
                <w:rFonts w:ascii="Arial Narrow" w:hAnsi="Arial Narrow" w:cs="Calibri"/>
                <w:bCs/>
                <w:spacing w:val="-1"/>
              </w:rPr>
              <w:t>PT Pertami</w:t>
            </w:r>
            <w:r w:rsidRPr="00630106">
              <w:rPr>
                <w:rFonts w:ascii="Arial Narrow" w:hAnsi="Arial Narrow" w:cs="Calibri"/>
                <w:bCs/>
                <w:spacing w:val="-1"/>
              </w:rPr>
              <w:t>na EP di Regional 1 ( Pulau Sumatera ) di Field Rantau, Field Pangkalan Susu, Field Lirik, Field Jambi, Field Ramba, Field Prabumulih, Field Adera, Field Limau, Field Pendopo</w:t>
            </w:r>
            <w:r w:rsidRPr="00D12BED">
              <w:rPr>
                <w:rFonts w:ascii="Arial Narrow" w:hAnsi="Arial Narrow"/>
                <w:sz w:val="22"/>
                <w:szCs w:val="22"/>
              </w:rPr>
              <w:t xml:space="preserve"> </w:t>
            </w:r>
          </w:p>
          <w:p w14:paraId="745298EB" w14:textId="2D55F71D" w:rsidR="00B9710A" w:rsidRPr="00D12BED" w:rsidRDefault="00B9710A" w:rsidP="008C3B87">
            <w:pPr>
              <w:rPr>
                <w:rFonts w:ascii="Arial Narrow" w:hAnsi="Arial Narrow"/>
                <w:sz w:val="22"/>
                <w:szCs w:val="22"/>
              </w:rPr>
            </w:pPr>
          </w:p>
        </w:tc>
      </w:tr>
      <w:tr w:rsidR="00D369CB" w:rsidRPr="00D12BED" w14:paraId="3B8B40F5" w14:textId="77777777" w:rsidTr="00605328">
        <w:trPr>
          <w:trHeight w:val="365"/>
        </w:trPr>
        <w:tc>
          <w:tcPr>
            <w:tcW w:w="9096" w:type="dxa"/>
            <w:shd w:val="clear" w:color="auto" w:fill="8DB3E2" w:themeFill="text2" w:themeFillTint="66"/>
          </w:tcPr>
          <w:p w14:paraId="2B216778" w14:textId="3BE9AA40" w:rsidR="00D369CB" w:rsidRPr="00D12BED" w:rsidRDefault="00D369CB" w:rsidP="00605328">
            <w:pPr>
              <w:jc w:val="center"/>
              <w:rPr>
                <w:rFonts w:ascii="Arial Narrow" w:hAnsi="Arial Narrow" w:cs="Calibri"/>
                <w:b/>
                <w:bCs/>
                <w:color w:val="000000" w:themeColor="text1"/>
                <w:sz w:val="22"/>
                <w:szCs w:val="22"/>
              </w:rPr>
            </w:pPr>
            <w:r w:rsidRPr="00D12BED">
              <w:rPr>
                <w:rFonts w:ascii="Arial Narrow" w:hAnsi="Arial Narrow" w:cs="Calibri"/>
                <w:b/>
                <w:bCs/>
                <w:color w:val="000000" w:themeColor="text1"/>
                <w:sz w:val="22"/>
                <w:szCs w:val="22"/>
                <w:lang w:val="en-US"/>
              </w:rPr>
              <w:t>Tipe Layanan Yang Dibutuhkan</w:t>
            </w:r>
          </w:p>
        </w:tc>
      </w:tr>
      <w:tr w:rsidR="00D369CB" w:rsidRPr="00D12BED" w14:paraId="2679FC43" w14:textId="77777777" w:rsidTr="00605328">
        <w:trPr>
          <w:trHeight w:val="462"/>
        </w:trPr>
        <w:tc>
          <w:tcPr>
            <w:tcW w:w="9096" w:type="dxa"/>
          </w:tcPr>
          <w:p w14:paraId="64633446" w14:textId="2EF1A57D" w:rsidR="00974DC3" w:rsidRPr="00D12BED" w:rsidRDefault="00944610" w:rsidP="00974DC3">
            <w:pPr>
              <w:rPr>
                <w:rFonts w:ascii="Arial Narrow" w:hAnsi="Arial Narrow"/>
                <w:sz w:val="22"/>
                <w:szCs w:val="22"/>
                <w:lang w:val="en-US"/>
              </w:rPr>
            </w:pPr>
            <w:r>
              <w:rPr>
                <w:rFonts w:ascii="Arial Narrow" w:hAnsi="Arial Narrow"/>
                <w:sz w:val="22"/>
                <w:szCs w:val="22"/>
                <w:lang w:val="en-US"/>
              </w:rPr>
              <w:t xml:space="preserve">Jasa Peningkatan Produksi melalui Skema Bisnis </w:t>
            </w:r>
            <w:r w:rsidRPr="00944610">
              <w:rPr>
                <w:rFonts w:ascii="Arial Narrow" w:hAnsi="Arial Narrow"/>
                <w:i/>
                <w:sz w:val="22"/>
                <w:szCs w:val="22"/>
                <w:lang w:val="en-US"/>
              </w:rPr>
              <w:t>No-Cure No-Pay</w:t>
            </w:r>
          </w:p>
          <w:p w14:paraId="6847D317" w14:textId="7742E5F7" w:rsidR="00D369CB" w:rsidRPr="00D12BED" w:rsidRDefault="00D369CB" w:rsidP="00605328">
            <w:pPr>
              <w:rPr>
                <w:rFonts w:ascii="Arial Narrow" w:hAnsi="Arial Narrow"/>
                <w:sz w:val="22"/>
                <w:szCs w:val="22"/>
                <w:lang w:val="en-US"/>
              </w:rPr>
            </w:pPr>
          </w:p>
        </w:tc>
      </w:tr>
      <w:tr w:rsidR="00556810" w:rsidRPr="00D12BED" w14:paraId="2FEE080E" w14:textId="77777777" w:rsidTr="00556810">
        <w:trPr>
          <w:trHeight w:val="365"/>
        </w:trPr>
        <w:tc>
          <w:tcPr>
            <w:tcW w:w="9096" w:type="dxa"/>
            <w:shd w:val="clear" w:color="auto" w:fill="8DB3E2" w:themeFill="text2" w:themeFillTint="66"/>
          </w:tcPr>
          <w:p w14:paraId="7DF4B5C3" w14:textId="74A6884E" w:rsidR="00556810" w:rsidRPr="00D12BED" w:rsidRDefault="00944610" w:rsidP="00605328">
            <w:pPr>
              <w:jc w:val="center"/>
              <w:rPr>
                <w:rFonts w:ascii="Arial Narrow" w:hAnsi="Arial Narrow" w:cs="Calibri"/>
                <w:b/>
                <w:bCs/>
                <w:color w:val="000000" w:themeColor="text1"/>
                <w:sz w:val="22"/>
                <w:szCs w:val="22"/>
              </w:rPr>
            </w:pPr>
            <w:r w:rsidRPr="008C3B87">
              <w:rPr>
                <w:rFonts w:ascii="Arial Narrow" w:hAnsi="Arial Narrow" w:cs="Calibri"/>
                <w:b/>
                <w:bCs/>
                <w:color w:val="000000" w:themeColor="text1"/>
                <w:sz w:val="22"/>
                <w:szCs w:val="22"/>
                <w:lang w:val="en-US"/>
              </w:rPr>
              <w:t>Lingkup Pekerjaan</w:t>
            </w:r>
          </w:p>
        </w:tc>
      </w:tr>
      <w:tr w:rsidR="00556810" w:rsidRPr="00D12BED" w14:paraId="11881F84" w14:textId="77777777" w:rsidTr="00556810">
        <w:trPr>
          <w:trHeight w:val="462"/>
        </w:trPr>
        <w:tc>
          <w:tcPr>
            <w:tcW w:w="9096" w:type="dxa"/>
          </w:tcPr>
          <w:p w14:paraId="00927ACD" w14:textId="520BCCEA" w:rsidR="000B1B9D" w:rsidRPr="000B1B9D" w:rsidRDefault="002711A0" w:rsidP="000B1B9D">
            <w:pPr>
              <w:jc w:val="both"/>
              <w:rPr>
                <w:rFonts w:ascii="Arial Narrow" w:hAnsi="Arial Narrow"/>
                <w:sz w:val="22"/>
                <w:szCs w:val="22"/>
                <w:lang w:val="en-US"/>
              </w:rPr>
            </w:pPr>
            <w:r>
              <w:rPr>
                <w:rFonts w:ascii="Arial Narrow" w:hAnsi="Arial Narrow"/>
                <w:sz w:val="22"/>
                <w:szCs w:val="22"/>
                <w:lang w:val="en-GB"/>
              </w:rPr>
              <w:t xml:space="preserve">PIHAK KEDUA akan melaksanakan program peningkatan produksi di kandidat sumur PIHAK PERTAMA dengan menerapkan  teknologi </w:t>
            </w:r>
            <w:del w:id="199" w:author="Radit Trianggara Putranto" w:date="2022-04-18T08:47:00Z">
              <w:r w:rsidR="000B1B9D" w:rsidRPr="000B1B9D" w:rsidDel="00A965D8">
                <w:rPr>
                  <w:rFonts w:ascii="Arial Narrow" w:hAnsi="Arial Narrow"/>
                  <w:sz w:val="22"/>
                  <w:szCs w:val="22"/>
                  <w:lang w:val="en-GB"/>
                </w:rPr>
                <w:delText>Gas Lift Pack Off ( GLPO )</w:delText>
              </w:r>
            </w:del>
            <w:ins w:id="200" w:author="Radit Trianggara Putranto" w:date="2022-04-18T08:47:00Z">
              <w:r w:rsidR="00A965D8">
                <w:rPr>
                  <w:rFonts w:ascii="Arial Narrow" w:hAnsi="Arial Narrow"/>
                  <w:sz w:val="22"/>
                  <w:szCs w:val="22"/>
                  <w:lang w:val="en-GB"/>
                </w:rPr>
                <w:t>XXXXXXXXXXX</w:t>
              </w:r>
            </w:ins>
            <w:bookmarkStart w:id="201" w:name="_GoBack"/>
            <w:bookmarkEnd w:id="201"/>
          </w:p>
          <w:p w14:paraId="699B468C" w14:textId="5DD0C200" w:rsidR="002711A0" w:rsidRDefault="002711A0" w:rsidP="002711A0">
            <w:pPr>
              <w:jc w:val="both"/>
              <w:rPr>
                <w:rFonts w:ascii="Arial Narrow" w:hAnsi="Arial Narrow"/>
                <w:sz w:val="22"/>
                <w:szCs w:val="22"/>
                <w:lang w:val="en-GB"/>
              </w:rPr>
            </w:pPr>
          </w:p>
          <w:p w14:paraId="5505FF36" w14:textId="40C2B1ED" w:rsidR="002711A0" w:rsidRDefault="009A2C7F" w:rsidP="002711A0">
            <w:pPr>
              <w:jc w:val="both"/>
              <w:rPr>
                <w:rFonts w:ascii="Arial Narrow" w:hAnsi="Arial Narrow"/>
                <w:sz w:val="22"/>
                <w:szCs w:val="22"/>
                <w:lang w:val="en-GB"/>
              </w:rPr>
            </w:pPr>
            <w:r>
              <w:rPr>
                <w:rFonts w:ascii="Arial Narrow" w:hAnsi="Arial Narrow"/>
                <w:sz w:val="22"/>
                <w:szCs w:val="22"/>
                <w:lang w:val="en-GB"/>
              </w:rPr>
              <w:t>Pekerjaan</w:t>
            </w:r>
            <w:r w:rsidRPr="00790F52">
              <w:rPr>
                <w:rFonts w:ascii="Arial Narrow" w:hAnsi="Arial Narrow"/>
                <w:sz w:val="22"/>
                <w:szCs w:val="22"/>
                <w:lang w:val="en-GB"/>
              </w:rPr>
              <w:t xml:space="preserve"> </w:t>
            </w:r>
            <w:r w:rsidR="002711A0" w:rsidRPr="00790F52">
              <w:rPr>
                <w:rFonts w:ascii="Arial Narrow" w:hAnsi="Arial Narrow"/>
                <w:sz w:val="22"/>
                <w:szCs w:val="22"/>
                <w:lang w:val="en-GB"/>
              </w:rPr>
              <w:t>ini dilaksanakan dengan parameter keberhasilan tercapainya rate Produksi</w:t>
            </w:r>
            <w:r w:rsidR="002711A0">
              <w:rPr>
                <w:rFonts w:ascii="Arial Narrow" w:hAnsi="Arial Narrow"/>
                <w:sz w:val="22"/>
                <w:szCs w:val="22"/>
                <w:lang w:val="en-GB"/>
              </w:rPr>
              <w:t xml:space="preserve">, atau parameter lainnya </w:t>
            </w:r>
            <w:r w:rsidR="000B1B9D">
              <w:rPr>
                <w:rFonts w:ascii="Arial Narrow" w:hAnsi="Arial Narrow"/>
                <w:sz w:val="22"/>
                <w:szCs w:val="22"/>
                <w:lang w:val="en-GB"/>
              </w:rPr>
              <w:t>yang disepakati oleh PARA PIHAK</w:t>
            </w:r>
            <w:r w:rsidR="002711A0" w:rsidRPr="00790F52">
              <w:rPr>
                <w:rFonts w:ascii="Arial Narrow" w:hAnsi="Arial Narrow"/>
                <w:sz w:val="22"/>
                <w:szCs w:val="22"/>
                <w:lang w:val="en-GB"/>
              </w:rPr>
              <w:t xml:space="preserve">. Penentuan target </w:t>
            </w:r>
            <w:r w:rsidR="002711A0">
              <w:rPr>
                <w:rFonts w:ascii="Arial Narrow" w:hAnsi="Arial Narrow"/>
                <w:sz w:val="22"/>
                <w:szCs w:val="22"/>
                <w:lang w:val="en-GB"/>
              </w:rPr>
              <w:t>keberhasilan (“</w:t>
            </w:r>
            <w:r w:rsidR="002711A0" w:rsidRPr="00305F79">
              <w:rPr>
                <w:rFonts w:ascii="Arial Narrow" w:hAnsi="Arial Narrow"/>
                <w:i/>
                <w:sz w:val="22"/>
                <w:szCs w:val="22"/>
                <w:lang w:val="en-GB"/>
              </w:rPr>
              <w:t>cure</w:t>
            </w:r>
            <w:r w:rsidR="002711A0">
              <w:rPr>
                <w:rFonts w:ascii="Arial Narrow" w:hAnsi="Arial Narrow"/>
                <w:sz w:val="22"/>
                <w:szCs w:val="22"/>
                <w:lang w:val="en-GB"/>
              </w:rPr>
              <w:t xml:space="preserve">”) </w:t>
            </w:r>
            <w:r w:rsidR="002711A0" w:rsidRPr="00790F52">
              <w:rPr>
                <w:rFonts w:ascii="Arial Narrow" w:hAnsi="Arial Narrow"/>
                <w:sz w:val="22"/>
                <w:szCs w:val="22"/>
                <w:lang w:val="en-GB"/>
              </w:rPr>
              <w:t xml:space="preserve">di masing-masing sumur </w:t>
            </w:r>
            <w:r w:rsidR="002711A0">
              <w:rPr>
                <w:rFonts w:ascii="Arial Narrow" w:hAnsi="Arial Narrow"/>
                <w:sz w:val="22"/>
                <w:szCs w:val="22"/>
                <w:lang w:val="en-GB"/>
              </w:rPr>
              <w:t>akan diatur dan disepakati lebih lanjut oleh PARA PIHAK</w:t>
            </w:r>
            <w:r>
              <w:rPr>
                <w:rFonts w:ascii="Arial Narrow" w:hAnsi="Arial Narrow"/>
                <w:sz w:val="22"/>
                <w:szCs w:val="22"/>
                <w:lang w:val="en-GB"/>
              </w:rPr>
              <w:t xml:space="preserve"> dalam suatu perjanjian yang lebih definitif</w:t>
            </w:r>
            <w:r w:rsidR="002711A0" w:rsidRPr="00790F52">
              <w:rPr>
                <w:rFonts w:ascii="Arial Narrow" w:hAnsi="Arial Narrow"/>
                <w:sz w:val="22"/>
                <w:szCs w:val="22"/>
                <w:lang w:val="en-GB"/>
              </w:rPr>
              <w:t>.</w:t>
            </w:r>
          </w:p>
          <w:p w14:paraId="621CA922" w14:textId="77777777" w:rsidR="002711A0" w:rsidRDefault="002711A0" w:rsidP="002711A0">
            <w:pPr>
              <w:jc w:val="both"/>
              <w:rPr>
                <w:rFonts w:ascii="Arial Narrow" w:hAnsi="Arial Narrow"/>
                <w:sz w:val="22"/>
                <w:szCs w:val="22"/>
                <w:lang w:val="en-GB"/>
              </w:rPr>
            </w:pPr>
          </w:p>
          <w:p w14:paraId="38B3A53C" w14:textId="1DCAEEF6" w:rsidR="00305F79" w:rsidRPr="009A4F74" w:rsidRDefault="00305F79" w:rsidP="00305F79">
            <w:pPr>
              <w:jc w:val="both"/>
              <w:rPr>
                <w:rFonts w:ascii="Arial Narrow" w:hAnsi="Arial Narrow"/>
                <w:sz w:val="22"/>
                <w:szCs w:val="22"/>
                <w:lang w:val="en-GB"/>
              </w:rPr>
            </w:pPr>
            <w:r w:rsidRPr="009A4F74">
              <w:rPr>
                <w:rFonts w:ascii="Arial Narrow" w:hAnsi="Arial Narrow"/>
                <w:sz w:val="22"/>
                <w:szCs w:val="22"/>
                <w:lang w:val="en-GB"/>
              </w:rPr>
              <w:t>PIHAK KEDUA akan melakukan studi dan</w:t>
            </w:r>
            <w:ins w:id="202" w:author="Radit Trianggara Putranto" w:date="2022-03-01T17:17:00Z">
              <w:r w:rsidR="00CE533A">
                <w:rPr>
                  <w:rFonts w:ascii="Arial Narrow" w:hAnsi="Arial Narrow"/>
                  <w:sz w:val="22"/>
                  <w:szCs w:val="22"/>
                  <w:lang w:val="en-GB"/>
                </w:rPr>
                <w:t xml:space="preserve"> atau</w:t>
              </w:r>
            </w:ins>
            <w:r w:rsidRPr="009A4F74">
              <w:rPr>
                <w:rFonts w:ascii="Arial Narrow" w:hAnsi="Arial Narrow"/>
                <w:sz w:val="22"/>
                <w:szCs w:val="22"/>
                <w:lang w:val="en-GB"/>
              </w:rPr>
              <w:t xml:space="preserve"> evaluasi</w:t>
            </w:r>
            <w:ins w:id="203" w:author="Radit Trianggara Putranto" w:date="2022-03-01T17:19:00Z">
              <w:r w:rsidR="00CE533A">
                <w:rPr>
                  <w:rFonts w:ascii="Arial Narrow" w:hAnsi="Arial Narrow"/>
                  <w:sz w:val="22"/>
                  <w:szCs w:val="22"/>
                  <w:lang w:val="en-GB"/>
                </w:rPr>
                <w:t xml:space="preserve"> </w:t>
              </w:r>
            </w:ins>
            <w:del w:id="204" w:author="Radit Trianggara Putranto" w:date="2022-03-01T17:19:00Z">
              <w:r w:rsidRPr="009A4F74" w:rsidDel="00CE533A">
                <w:rPr>
                  <w:rFonts w:ascii="Arial Narrow" w:hAnsi="Arial Narrow"/>
                  <w:sz w:val="22"/>
                  <w:szCs w:val="22"/>
                  <w:lang w:val="en-GB"/>
                </w:rPr>
                <w:delText xml:space="preserve"> </w:delText>
              </w:r>
            </w:del>
            <w:r w:rsidRPr="009A4F74">
              <w:rPr>
                <w:rFonts w:ascii="Arial Narrow" w:hAnsi="Arial Narrow"/>
                <w:sz w:val="22"/>
                <w:szCs w:val="22"/>
                <w:lang w:val="en-GB"/>
              </w:rPr>
              <w:t>pada list kandidat sumur yang diajukan oleh PIHAK PERTAMA</w:t>
            </w:r>
            <w:ins w:id="205" w:author="Radit Trianggara Putranto" w:date="2022-03-01T17:18:00Z">
              <w:r w:rsidR="00CE533A">
                <w:rPr>
                  <w:rFonts w:ascii="Arial Narrow" w:hAnsi="Arial Narrow"/>
                  <w:sz w:val="22"/>
                  <w:szCs w:val="22"/>
                  <w:lang w:val="en-GB"/>
                </w:rPr>
                <w:t>.</w:t>
              </w:r>
            </w:ins>
            <w:del w:id="206" w:author="Radit Trianggara Putranto" w:date="2022-03-01T17:18:00Z">
              <w:r w:rsidRPr="009A4F74" w:rsidDel="00CE533A">
                <w:rPr>
                  <w:rFonts w:ascii="Arial Narrow" w:hAnsi="Arial Narrow"/>
                  <w:sz w:val="22"/>
                  <w:szCs w:val="22"/>
                  <w:lang w:val="en-GB"/>
                </w:rPr>
                <w:delText>,</w:delText>
              </w:r>
            </w:del>
            <w:r w:rsidRPr="009A4F74">
              <w:rPr>
                <w:rFonts w:ascii="Arial Narrow" w:hAnsi="Arial Narrow"/>
                <w:sz w:val="22"/>
                <w:szCs w:val="22"/>
                <w:lang w:val="en-GB"/>
              </w:rPr>
              <w:t xml:space="preserve"> </w:t>
            </w:r>
            <w:del w:id="207" w:author="Radit Trianggara Putranto" w:date="2022-03-01T17:18:00Z">
              <w:r w:rsidRPr="009A4F74" w:rsidDel="00CE533A">
                <w:rPr>
                  <w:rFonts w:ascii="Arial Narrow" w:hAnsi="Arial Narrow"/>
                  <w:sz w:val="22"/>
                  <w:szCs w:val="22"/>
                  <w:lang w:val="en-GB"/>
                </w:rPr>
                <w:delText>dan s</w:delText>
              </w:r>
            </w:del>
            <w:ins w:id="208" w:author="Radit Trianggara Putranto" w:date="2022-03-01T17:18:00Z">
              <w:r w:rsidR="00CE533A">
                <w:rPr>
                  <w:rFonts w:ascii="Arial Narrow" w:hAnsi="Arial Narrow"/>
                  <w:sz w:val="22"/>
                  <w:szCs w:val="22"/>
                  <w:lang w:val="en-GB"/>
                </w:rPr>
                <w:t>S</w:t>
              </w:r>
            </w:ins>
            <w:r w:rsidRPr="009A4F74">
              <w:rPr>
                <w:rFonts w:ascii="Arial Narrow" w:hAnsi="Arial Narrow"/>
                <w:sz w:val="22"/>
                <w:szCs w:val="22"/>
                <w:lang w:val="en-GB"/>
              </w:rPr>
              <w:t>etelah</w:t>
            </w:r>
            <w:ins w:id="209" w:author="Radit Trianggara Putranto" w:date="2022-03-01T17:21:00Z">
              <w:r w:rsidR="005E5270">
                <w:rPr>
                  <w:rFonts w:ascii="Arial Narrow" w:hAnsi="Arial Narrow"/>
                  <w:sz w:val="22"/>
                  <w:szCs w:val="22"/>
                  <w:lang w:val="en-GB"/>
                </w:rPr>
                <w:t xml:space="preserve"> </w:t>
              </w:r>
              <w:r w:rsidR="005E5270" w:rsidRPr="009A4F74">
                <w:rPr>
                  <w:rFonts w:ascii="Arial Narrow" w:hAnsi="Arial Narrow"/>
                  <w:sz w:val="22"/>
                  <w:szCs w:val="22"/>
                  <w:lang w:val="en-GB"/>
                </w:rPr>
                <w:t>list kandidat sumur</w:t>
              </w:r>
            </w:ins>
            <w:r w:rsidRPr="009A4F74">
              <w:rPr>
                <w:rFonts w:ascii="Arial Narrow" w:hAnsi="Arial Narrow"/>
                <w:sz w:val="22"/>
                <w:szCs w:val="22"/>
                <w:lang w:val="en-GB"/>
              </w:rPr>
              <w:t xml:space="preserve"> </w:t>
            </w:r>
            <w:del w:id="210" w:author="Radit Trianggara Putranto" w:date="2022-03-01T17:21:00Z">
              <w:r w:rsidRPr="009A4F74" w:rsidDel="005E5270">
                <w:rPr>
                  <w:rFonts w:ascii="Arial Narrow" w:hAnsi="Arial Narrow"/>
                  <w:sz w:val="22"/>
                  <w:szCs w:val="22"/>
                  <w:lang w:val="en-GB"/>
                </w:rPr>
                <w:delText xml:space="preserve">sumur </w:delText>
              </w:r>
            </w:del>
            <w:del w:id="211" w:author="Radit Trianggara Putranto" w:date="2022-03-01T17:20:00Z">
              <w:r w:rsidRPr="009A4F74" w:rsidDel="005E5270">
                <w:rPr>
                  <w:rFonts w:ascii="Arial Narrow" w:hAnsi="Arial Narrow"/>
                  <w:sz w:val="22"/>
                  <w:szCs w:val="22"/>
                  <w:lang w:val="en-GB"/>
                </w:rPr>
                <w:delText xml:space="preserve">yang potensial </w:delText>
              </w:r>
            </w:del>
            <w:del w:id="212" w:author="Radit Trianggara Putranto" w:date="2022-03-01T17:21:00Z">
              <w:r w:rsidRPr="009A4F74" w:rsidDel="005E5270">
                <w:rPr>
                  <w:rFonts w:ascii="Arial Narrow" w:hAnsi="Arial Narrow"/>
                  <w:sz w:val="22"/>
                  <w:szCs w:val="22"/>
                  <w:lang w:val="en-GB"/>
                </w:rPr>
                <w:delText>telah</w:delText>
              </w:r>
            </w:del>
            <w:ins w:id="213" w:author="Radit Trianggara Putranto" w:date="2022-03-01T17:21:00Z">
              <w:r w:rsidR="005E5270">
                <w:rPr>
                  <w:rFonts w:ascii="Arial Narrow" w:hAnsi="Arial Narrow"/>
                  <w:sz w:val="22"/>
                  <w:szCs w:val="22"/>
                  <w:lang w:val="en-GB"/>
                </w:rPr>
                <w:t>selesai</w:t>
              </w:r>
            </w:ins>
            <w:r w:rsidRPr="009A4F74">
              <w:rPr>
                <w:rFonts w:ascii="Arial Narrow" w:hAnsi="Arial Narrow"/>
                <w:sz w:val="22"/>
                <w:szCs w:val="22"/>
                <w:lang w:val="en-GB"/>
              </w:rPr>
              <w:t xml:space="preserve"> dievaluasi</w:t>
            </w:r>
            <w:del w:id="214" w:author="Radit Trianggara Putranto" w:date="2022-03-01T17:20:00Z">
              <w:r w:rsidRPr="009A4F74" w:rsidDel="00CE533A">
                <w:rPr>
                  <w:rFonts w:ascii="Arial Narrow" w:hAnsi="Arial Narrow"/>
                  <w:sz w:val="22"/>
                  <w:szCs w:val="22"/>
                  <w:lang w:val="en-GB"/>
                </w:rPr>
                <w:delText xml:space="preserve"> dan dianalisa</w:delText>
              </w:r>
            </w:del>
            <w:ins w:id="215" w:author="Radit Trianggara Putranto" w:date="2022-03-01T17:18:00Z">
              <w:r w:rsidR="00CE533A">
                <w:rPr>
                  <w:rFonts w:ascii="Arial Narrow" w:hAnsi="Arial Narrow"/>
                  <w:sz w:val="22"/>
                  <w:szCs w:val="22"/>
                  <w:lang w:val="en-GB"/>
                </w:rPr>
                <w:t>,</w:t>
              </w:r>
            </w:ins>
            <w:del w:id="216" w:author="Radit Trianggara Putranto" w:date="2022-03-01T17:18:00Z">
              <w:r w:rsidRPr="009A4F74" w:rsidDel="00CE533A">
                <w:rPr>
                  <w:rFonts w:ascii="Arial Narrow" w:hAnsi="Arial Narrow"/>
                  <w:sz w:val="22"/>
                  <w:szCs w:val="22"/>
                  <w:lang w:val="en-GB"/>
                </w:rPr>
                <w:delText>,</w:delText>
              </w:r>
            </w:del>
            <w:r w:rsidRPr="009A4F74">
              <w:rPr>
                <w:rFonts w:ascii="Arial Narrow" w:hAnsi="Arial Narrow"/>
                <w:sz w:val="22"/>
                <w:szCs w:val="22"/>
                <w:lang w:val="en-GB"/>
              </w:rPr>
              <w:t xml:space="preserve"> </w:t>
            </w:r>
            <w:ins w:id="217" w:author="Radit Trianggara Putranto" w:date="2022-03-01T17:21:00Z">
              <w:r w:rsidR="005E5270">
                <w:rPr>
                  <w:rFonts w:ascii="Arial Narrow" w:hAnsi="Arial Narrow"/>
                  <w:sz w:val="22"/>
                  <w:szCs w:val="22"/>
                  <w:lang w:val="en-GB"/>
                </w:rPr>
                <w:t xml:space="preserve">selanjutnya </w:t>
              </w:r>
            </w:ins>
            <w:r w:rsidRPr="009A4F74">
              <w:rPr>
                <w:rFonts w:ascii="Arial Narrow" w:hAnsi="Arial Narrow"/>
                <w:sz w:val="22"/>
                <w:szCs w:val="22"/>
                <w:lang w:val="en-GB"/>
              </w:rPr>
              <w:t xml:space="preserve">PIHAK KEDUA akan mengajukan proposal teknis dan komersial </w:t>
            </w:r>
            <w:ins w:id="218" w:author="Radit Trianggara Putranto" w:date="2022-03-01T17:22:00Z">
              <w:r w:rsidR="005E5270">
                <w:rPr>
                  <w:rFonts w:ascii="Arial Narrow" w:hAnsi="Arial Narrow"/>
                  <w:sz w:val="22"/>
                  <w:szCs w:val="22"/>
                  <w:lang w:val="en-GB"/>
                </w:rPr>
                <w:t xml:space="preserve">terhadap </w:t>
              </w:r>
            </w:ins>
            <w:del w:id="219" w:author="Radit Trianggara Putranto" w:date="2022-03-01T17:22:00Z">
              <w:r w:rsidRPr="009A4F74" w:rsidDel="005E5270">
                <w:rPr>
                  <w:rFonts w:ascii="Arial Narrow" w:hAnsi="Arial Narrow"/>
                  <w:sz w:val="22"/>
                  <w:szCs w:val="22"/>
                  <w:lang w:val="en-GB"/>
                </w:rPr>
                <w:delText xml:space="preserve">dengan skema </w:delText>
              </w:r>
              <w:r w:rsidRPr="009A4F74" w:rsidDel="005E5270">
                <w:rPr>
                  <w:rFonts w:ascii="Arial Narrow" w:hAnsi="Arial Narrow"/>
                  <w:i/>
                  <w:sz w:val="22"/>
                  <w:szCs w:val="22"/>
                  <w:lang w:val="en-GB"/>
                </w:rPr>
                <w:delText>no-cure no-pay</w:delText>
              </w:r>
              <w:r w:rsidRPr="009A4F74" w:rsidDel="005E5270">
                <w:rPr>
                  <w:rFonts w:ascii="Arial Narrow" w:hAnsi="Arial Narrow"/>
                  <w:sz w:val="22"/>
                  <w:szCs w:val="22"/>
                  <w:lang w:val="en-GB"/>
                </w:rPr>
                <w:delText xml:space="preserve"> </w:delText>
              </w:r>
            </w:del>
            <w:del w:id="220" w:author="Radit Trianggara Putranto" w:date="2022-03-01T17:23:00Z">
              <w:r w:rsidRPr="009A4F74" w:rsidDel="005E5270">
                <w:rPr>
                  <w:rFonts w:ascii="Arial Narrow" w:hAnsi="Arial Narrow"/>
                  <w:sz w:val="22"/>
                  <w:szCs w:val="22"/>
                  <w:lang w:val="en-GB"/>
                </w:rPr>
                <w:delText xml:space="preserve">pada </w:delText>
              </w:r>
            </w:del>
            <w:r w:rsidRPr="00B9710A">
              <w:rPr>
                <w:rFonts w:ascii="Arial Narrow" w:hAnsi="Arial Narrow"/>
                <w:sz w:val="22"/>
                <w:szCs w:val="22"/>
                <w:lang w:val="en-GB"/>
              </w:rPr>
              <w:t xml:space="preserve">kandidat sumur </w:t>
            </w:r>
            <w:r w:rsidR="00A601EA" w:rsidRPr="00B9710A">
              <w:rPr>
                <w:rFonts w:ascii="Arial Narrow" w:hAnsi="Arial Narrow"/>
                <w:sz w:val="22"/>
                <w:szCs w:val="22"/>
                <w:lang w:val="en-GB"/>
              </w:rPr>
              <w:t>yang disepakati dalam</w:t>
            </w:r>
            <w:r w:rsidR="00771BBD" w:rsidRPr="00B9710A">
              <w:rPr>
                <w:rFonts w:ascii="Arial Narrow" w:hAnsi="Arial Narrow"/>
                <w:sz w:val="22"/>
                <w:szCs w:val="22"/>
                <w:lang w:val="en-GB"/>
              </w:rPr>
              <w:t xml:space="preserve"> suatu perjanjian yang lebih </w:t>
            </w:r>
            <w:del w:id="221" w:author="Radit Trianggara Putranto" w:date="2022-03-01T17:22:00Z">
              <w:r w:rsidR="00771BBD" w:rsidRPr="00B9710A" w:rsidDel="005E5270">
                <w:rPr>
                  <w:rFonts w:ascii="Arial Narrow" w:hAnsi="Arial Narrow"/>
                  <w:sz w:val="22"/>
                  <w:szCs w:val="22"/>
                  <w:lang w:val="en-GB"/>
                </w:rPr>
                <w:delText>definitif</w:delText>
              </w:r>
            </w:del>
            <w:ins w:id="222" w:author="Radit Trianggara Putranto" w:date="2022-03-01T17:22:00Z">
              <w:r w:rsidR="005E5270">
                <w:rPr>
                  <w:rFonts w:ascii="Arial Narrow" w:hAnsi="Arial Narrow"/>
                  <w:sz w:val="22"/>
                  <w:szCs w:val="22"/>
                  <w:lang w:val="en-GB"/>
                </w:rPr>
                <w:t xml:space="preserve">definitive </w:t>
              </w:r>
              <w:r w:rsidR="005E5270" w:rsidRPr="009A4F74">
                <w:rPr>
                  <w:rFonts w:ascii="Arial Narrow" w:hAnsi="Arial Narrow"/>
                  <w:sz w:val="22"/>
                  <w:szCs w:val="22"/>
                  <w:lang w:val="en-GB"/>
                </w:rPr>
                <w:t xml:space="preserve">dengan skema </w:t>
              </w:r>
              <w:r w:rsidR="005E5270" w:rsidRPr="009A4F74">
                <w:rPr>
                  <w:rFonts w:ascii="Arial Narrow" w:hAnsi="Arial Narrow"/>
                  <w:i/>
                  <w:sz w:val="22"/>
                  <w:szCs w:val="22"/>
                  <w:lang w:val="en-GB"/>
                </w:rPr>
                <w:t xml:space="preserve">no-cure </w:t>
              </w:r>
              <w:proofErr w:type="gramStart"/>
              <w:r w:rsidR="005E5270" w:rsidRPr="009A4F74">
                <w:rPr>
                  <w:rFonts w:ascii="Arial Narrow" w:hAnsi="Arial Narrow"/>
                  <w:i/>
                  <w:sz w:val="22"/>
                  <w:szCs w:val="22"/>
                  <w:lang w:val="en-GB"/>
                </w:rPr>
                <w:t>no-pay</w:t>
              </w:r>
            </w:ins>
            <w:proofErr w:type="gramEnd"/>
            <w:ins w:id="223" w:author="Radit Trianggara Putranto" w:date="2022-03-01T17:23:00Z">
              <w:r w:rsidR="005E5270">
                <w:rPr>
                  <w:rFonts w:ascii="Arial Narrow" w:hAnsi="Arial Narrow"/>
                  <w:i/>
                  <w:sz w:val="22"/>
                  <w:szCs w:val="22"/>
                  <w:lang w:val="en-GB"/>
                </w:rPr>
                <w:t>.</w:t>
              </w:r>
            </w:ins>
            <w:del w:id="224" w:author="Radit Trianggara Putranto" w:date="2022-03-01T17:22:00Z">
              <w:r w:rsidR="00A601EA" w:rsidRPr="00B9710A" w:rsidDel="005E5270">
                <w:rPr>
                  <w:rFonts w:ascii="Arial Narrow" w:hAnsi="Arial Narrow"/>
                  <w:sz w:val="22"/>
                  <w:szCs w:val="22"/>
                  <w:lang w:val="en-GB"/>
                </w:rPr>
                <w:delText xml:space="preserve"> </w:delText>
              </w:r>
              <w:r w:rsidRPr="00B9710A" w:rsidDel="005E5270">
                <w:rPr>
                  <w:rFonts w:ascii="Arial Narrow" w:hAnsi="Arial Narrow"/>
                  <w:sz w:val="22"/>
                  <w:szCs w:val="22"/>
                  <w:lang w:val="en-GB"/>
                </w:rPr>
                <w:delText>.</w:delText>
              </w:r>
            </w:del>
          </w:p>
          <w:p w14:paraId="7BF217CD" w14:textId="25ED446B" w:rsidR="00944610" w:rsidRPr="00944610" w:rsidRDefault="00944610" w:rsidP="002711A0">
            <w:pPr>
              <w:jc w:val="both"/>
              <w:rPr>
                <w:rFonts w:ascii="Arial Narrow" w:hAnsi="Arial Narrow"/>
                <w:sz w:val="22"/>
                <w:szCs w:val="22"/>
                <w:lang w:val="en-GB"/>
              </w:rPr>
            </w:pPr>
          </w:p>
        </w:tc>
      </w:tr>
    </w:tbl>
    <w:p w14:paraId="10571439" w14:textId="77777777" w:rsidR="001727AB" w:rsidRPr="00D12BED" w:rsidRDefault="001727AB" w:rsidP="00556810">
      <w:pPr>
        <w:spacing w:after="0" w:line="240" w:lineRule="auto"/>
        <w:jc w:val="both"/>
        <w:rPr>
          <w:rFonts w:ascii="Arial Narrow" w:hAnsi="Arial Narrow"/>
          <w:color w:val="000000" w:themeColor="text1"/>
          <w:lang w:val="en-US"/>
        </w:rPr>
      </w:pPr>
    </w:p>
    <w:sectPr w:rsidR="001727AB" w:rsidRPr="00D12BED" w:rsidSect="005F5E37">
      <w:footerReference w:type="default" r:id="rId11"/>
      <w:pgSz w:w="12240" w:h="15840"/>
      <w:pgMar w:top="1134" w:right="1440" w:bottom="1440" w:left="1440" w:header="720" w:footer="2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ony Rendra Wicaksana" w:date="2022-02-21T12:39:00Z" w:initials="SRW">
    <w:p w14:paraId="2265E012" w14:textId="69009845" w:rsidR="00F533CA" w:rsidRPr="00F533CA" w:rsidRDefault="00F533CA">
      <w:pPr>
        <w:pStyle w:val="CommentText"/>
        <w:rPr>
          <w:lang w:val="en-US"/>
        </w:rPr>
      </w:pPr>
      <w:r>
        <w:rPr>
          <w:rStyle w:val="CommentReference"/>
        </w:rPr>
        <w:annotationRef/>
      </w:r>
      <w:r>
        <w:rPr>
          <w:lang w:val="en-US"/>
        </w:rPr>
        <w:t xml:space="preserve">Penyebutan tanggal nantinya mohon dipastikan sesuai tanggal actual para pihak tandatangan MOU ini </w:t>
      </w:r>
    </w:p>
  </w:comment>
  <w:comment w:id="57" w:author="Sony Rendra Wicaksana" w:date="2022-02-21T09:59:00Z" w:initials="SRW">
    <w:p w14:paraId="24B8783A" w14:textId="330162F1" w:rsidR="00BB2491" w:rsidRPr="00BB2491" w:rsidRDefault="00BB2491">
      <w:pPr>
        <w:pStyle w:val="CommentText"/>
        <w:rPr>
          <w:lang w:val="en-US"/>
        </w:rPr>
      </w:pPr>
      <w:r>
        <w:rPr>
          <w:rStyle w:val="CommentReference"/>
        </w:rPr>
        <w:annotationRef/>
      </w:r>
      <w:r>
        <w:rPr>
          <w:lang w:val="en-US"/>
        </w:rPr>
        <w:t xml:space="preserve">Mohon dicek alamat PT Pertamina EP </w:t>
      </w:r>
    </w:p>
  </w:comment>
  <w:comment w:id="185" w:author="PHS288" w:date="2021-05-03T15:40:00Z" w:initials="PHS288">
    <w:p w14:paraId="4CE0E149" w14:textId="1D911EED" w:rsidR="00BE4D12" w:rsidRDefault="00BE4D12">
      <w:pPr>
        <w:pStyle w:val="CommentText"/>
      </w:pPr>
      <w:r>
        <w:rPr>
          <w:rStyle w:val="CommentReference"/>
        </w:rPr>
        <w:annotationRef/>
      </w:r>
      <w:r>
        <w:rPr>
          <w:lang w:val="en-US"/>
        </w:rPr>
        <w:t>Make sure tanggal dibuat sebagaimana tertera diawal Nota Kesepahaman ini adalah tanggal ditandatanganinya Nota kesepahaman ini oleh Para Pihak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65E012" w15:done="0"/>
  <w15:commentEx w15:paraId="24B8783A" w15:done="0"/>
  <w15:commentEx w15:paraId="4CE0E1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5F487" w16cex:dateUtc="2021-05-03T0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E0E149" w16cid:durableId="2455F48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291154" w14:textId="77777777" w:rsidR="00E44A50" w:rsidRDefault="00E44A50" w:rsidP="00D22E95">
      <w:pPr>
        <w:spacing w:after="0" w:line="240" w:lineRule="auto"/>
      </w:pPr>
      <w:r>
        <w:separator/>
      </w:r>
    </w:p>
  </w:endnote>
  <w:endnote w:type="continuationSeparator" w:id="0">
    <w:p w14:paraId="19FB4BD9" w14:textId="77777777" w:rsidR="00E44A50" w:rsidRDefault="00E44A50" w:rsidP="00D22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162580"/>
      <w:docPartObj>
        <w:docPartGallery w:val="Page Numbers (Bottom of Page)"/>
        <w:docPartUnique/>
      </w:docPartObj>
    </w:sdtPr>
    <w:sdtEndPr>
      <w:rPr>
        <w:noProof/>
      </w:rPr>
    </w:sdtEndPr>
    <w:sdtContent>
      <w:p w14:paraId="2F083E30" w14:textId="77777777" w:rsidR="002711A0" w:rsidRDefault="002711A0" w:rsidP="00B1636E">
        <w:pPr>
          <w:pStyle w:val="Footer"/>
        </w:pPr>
      </w:p>
      <w:tbl>
        <w:tblPr>
          <w:tblStyle w:val="TableGrid"/>
          <w:tblW w:w="0" w:type="auto"/>
          <w:tblLook w:val="04A0" w:firstRow="1" w:lastRow="0" w:firstColumn="1" w:lastColumn="0" w:noHBand="0" w:noVBand="1"/>
        </w:tblPr>
        <w:tblGrid>
          <w:gridCol w:w="1696"/>
          <w:gridCol w:w="1560"/>
        </w:tblGrid>
        <w:tr w:rsidR="002711A0" w14:paraId="2BA2B79F" w14:textId="77777777" w:rsidTr="00B1636E">
          <w:tc>
            <w:tcPr>
              <w:tcW w:w="3256" w:type="dxa"/>
              <w:gridSpan w:val="2"/>
            </w:tcPr>
            <w:p w14:paraId="6A46727B" w14:textId="77777777" w:rsidR="002711A0" w:rsidRDefault="002711A0" w:rsidP="00B1636E">
              <w:pPr>
                <w:pStyle w:val="Footer"/>
                <w:jc w:val="center"/>
              </w:pPr>
              <w:r>
                <w:t>PARAF</w:t>
              </w:r>
            </w:p>
          </w:tc>
        </w:tr>
        <w:tr w:rsidR="002711A0" w14:paraId="1C752D31" w14:textId="77777777" w:rsidTr="00E80E05">
          <w:trPr>
            <w:trHeight w:val="588"/>
          </w:trPr>
          <w:tc>
            <w:tcPr>
              <w:tcW w:w="1696" w:type="dxa"/>
            </w:tcPr>
            <w:p w14:paraId="1C6B078F" w14:textId="77777777" w:rsidR="002711A0" w:rsidRDefault="002711A0" w:rsidP="00B1636E">
              <w:pPr>
                <w:pStyle w:val="Footer"/>
              </w:pPr>
              <w:r>
                <w:t>PIHAK PERTAMA</w:t>
              </w:r>
            </w:p>
          </w:tc>
          <w:tc>
            <w:tcPr>
              <w:tcW w:w="1560" w:type="dxa"/>
            </w:tcPr>
            <w:p w14:paraId="510DC6A6" w14:textId="77777777" w:rsidR="002711A0" w:rsidRDefault="002711A0" w:rsidP="00B1636E">
              <w:pPr>
                <w:pStyle w:val="Footer"/>
              </w:pPr>
              <w:r>
                <w:t>PIHAK KEDUA</w:t>
              </w:r>
            </w:p>
            <w:p w14:paraId="188AB602" w14:textId="77777777" w:rsidR="002711A0" w:rsidRDefault="002711A0" w:rsidP="00B1636E">
              <w:pPr>
                <w:pStyle w:val="Footer"/>
              </w:pPr>
            </w:p>
          </w:tc>
        </w:tr>
      </w:tbl>
      <w:p w14:paraId="565368B2" w14:textId="5E4321A6" w:rsidR="002711A0" w:rsidRDefault="00E44A50" w:rsidP="002711A0">
        <w:pPr>
          <w:pStyle w:val="Footer"/>
          <w:jc w:val="center"/>
        </w:pPr>
      </w:p>
    </w:sdtContent>
  </w:sdt>
  <w:p w14:paraId="58E461D5" w14:textId="77777777" w:rsidR="002711A0" w:rsidRDefault="002711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CFADF" w14:textId="77777777" w:rsidR="00E44A50" w:rsidRDefault="00E44A50" w:rsidP="00D22E95">
      <w:pPr>
        <w:spacing w:after="0" w:line="240" w:lineRule="auto"/>
      </w:pPr>
      <w:r>
        <w:separator/>
      </w:r>
    </w:p>
  </w:footnote>
  <w:footnote w:type="continuationSeparator" w:id="0">
    <w:p w14:paraId="2B3A6E74" w14:textId="77777777" w:rsidR="00E44A50" w:rsidRDefault="00E44A50" w:rsidP="00D22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57F0D" w14:textId="77777777" w:rsidR="00653AB0" w:rsidRDefault="00653AB0" w:rsidP="002E69F4">
    <w:pPr>
      <w:pStyle w:val="Header"/>
      <w:spacing w:after="0" w:line="240" w:lineRule="auto"/>
      <w:ind w:left="6521"/>
      <w:rPr>
        <w:rFonts w:ascii="Arial Narrow" w:hAnsi="Arial Narrow"/>
      </w:rPr>
    </w:pPr>
  </w:p>
  <w:p w14:paraId="774F877E" w14:textId="77777777" w:rsidR="00B1636E" w:rsidRPr="00B1636E" w:rsidRDefault="00B1636E" w:rsidP="00B1636E">
    <w:pPr>
      <w:pStyle w:val="Header"/>
      <w:spacing w:after="0" w:line="240" w:lineRule="auto"/>
      <w:ind w:left="5222"/>
      <w:rPr>
        <w:rFonts w:ascii="Arial Narrow" w:hAnsi="Arial Narrow"/>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0C9B"/>
    <w:multiLevelType w:val="hybridMultilevel"/>
    <w:tmpl w:val="8FF0850A"/>
    <w:lvl w:ilvl="0" w:tplc="0409000F">
      <w:start w:val="1"/>
      <w:numFmt w:val="decimal"/>
      <w:lvlText w:val="%1."/>
      <w:lvlJc w:val="left"/>
      <w:pPr>
        <w:ind w:left="862" w:hanging="360"/>
      </w:pPr>
    </w:lvl>
    <w:lvl w:ilvl="1" w:tplc="04090019">
      <w:start w:val="1"/>
      <w:numFmt w:val="lowerLetter"/>
      <w:lvlText w:val="%2."/>
      <w:lvlJc w:val="left"/>
      <w:pPr>
        <w:ind w:left="1582" w:hanging="360"/>
      </w:pPr>
    </w:lvl>
    <w:lvl w:ilvl="2" w:tplc="0409001B">
      <w:start w:val="1"/>
      <w:numFmt w:val="lowerRoman"/>
      <w:lvlText w:val="%3."/>
      <w:lvlJc w:val="right"/>
      <w:pPr>
        <w:ind w:left="2302" w:hanging="180"/>
      </w:pPr>
    </w:lvl>
    <w:lvl w:ilvl="3" w:tplc="0409000F">
      <w:start w:val="1"/>
      <w:numFmt w:val="decimal"/>
      <w:lvlText w:val="%4."/>
      <w:lvlJc w:val="left"/>
      <w:pPr>
        <w:ind w:left="3022" w:hanging="360"/>
      </w:pPr>
    </w:lvl>
    <w:lvl w:ilvl="4" w:tplc="04090019">
      <w:start w:val="1"/>
      <w:numFmt w:val="lowerLetter"/>
      <w:lvlText w:val="%5."/>
      <w:lvlJc w:val="left"/>
      <w:pPr>
        <w:ind w:left="3742" w:hanging="360"/>
      </w:pPr>
    </w:lvl>
    <w:lvl w:ilvl="5" w:tplc="0409001B">
      <w:start w:val="1"/>
      <w:numFmt w:val="lowerRoman"/>
      <w:lvlText w:val="%6."/>
      <w:lvlJc w:val="right"/>
      <w:pPr>
        <w:ind w:left="4462" w:hanging="180"/>
      </w:pPr>
    </w:lvl>
    <w:lvl w:ilvl="6" w:tplc="0409000F">
      <w:start w:val="1"/>
      <w:numFmt w:val="decimal"/>
      <w:lvlText w:val="%7."/>
      <w:lvlJc w:val="left"/>
      <w:pPr>
        <w:ind w:left="5182" w:hanging="360"/>
      </w:pPr>
    </w:lvl>
    <w:lvl w:ilvl="7" w:tplc="04090019">
      <w:start w:val="1"/>
      <w:numFmt w:val="lowerLetter"/>
      <w:lvlText w:val="%8."/>
      <w:lvlJc w:val="left"/>
      <w:pPr>
        <w:ind w:left="5902" w:hanging="360"/>
      </w:pPr>
    </w:lvl>
    <w:lvl w:ilvl="8" w:tplc="0409001B">
      <w:start w:val="1"/>
      <w:numFmt w:val="lowerRoman"/>
      <w:lvlText w:val="%9."/>
      <w:lvlJc w:val="right"/>
      <w:pPr>
        <w:ind w:left="6622" w:hanging="180"/>
      </w:pPr>
    </w:lvl>
  </w:abstractNum>
  <w:abstractNum w:abstractNumId="1" w15:restartNumberingAfterBreak="0">
    <w:nsid w:val="058A2488"/>
    <w:multiLevelType w:val="multilevel"/>
    <w:tmpl w:val="39A4B9BE"/>
    <w:lvl w:ilvl="0">
      <w:start w:val="1"/>
      <w:numFmt w:val="decimal"/>
      <w:lvlText w:val="%1."/>
      <w:lvlJc w:val="left"/>
      <w:pPr>
        <w:ind w:left="384" w:hanging="384"/>
      </w:pPr>
      <w:rPr>
        <w:rFonts w:cs="Arial" w:hint="default"/>
      </w:rPr>
    </w:lvl>
    <w:lvl w:ilvl="1">
      <w:start w:val="71"/>
      <w:numFmt w:val="decimal"/>
      <w:lvlText w:val="%1.%2."/>
      <w:lvlJc w:val="left"/>
      <w:pPr>
        <w:ind w:left="384" w:hanging="384"/>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080" w:hanging="108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440" w:hanging="1440"/>
      </w:pPr>
      <w:rPr>
        <w:rFonts w:cs="Arial" w:hint="default"/>
      </w:rPr>
    </w:lvl>
  </w:abstractNum>
  <w:abstractNum w:abstractNumId="2" w15:restartNumberingAfterBreak="0">
    <w:nsid w:val="06D25A53"/>
    <w:multiLevelType w:val="hybridMultilevel"/>
    <w:tmpl w:val="93FA8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A00C7"/>
    <w:multiLevelType w:val="hybridMultilevel"/>
    <w:tmpl w:val="1A22D6A8"/>
    <w:lvl w:ilvl="0" w:tplc="CFC41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90A92"/>
    <w:multiLevelType w:val="hybridMultilevel"/>
    <w:tmpl w:val="811A638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0CD7581F"/>
    <w:multiLevelType w:val="hybridMultilevel"/>
    <w:tmpl w:val="ACD85356"/>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6" w15:restartNumberingAfterBreak="0">
    <w:nsid w:val="0CF95F86"/>
    <w:multiLevelType w:val="hybridMultilevel"/>
    <w:tmpl w:val="DF0ED052"/>
    <w:lvl w:ilvl="0" w:tplc="1B04DF02">
      <w:start w:val="1"/>
      <w:numFmt w:val="lowerLetter"/>
      <w:lvlText w:val="%1."/>
      <w:lvlJc w:val="left"/>
      <w:pPr>
        <w:ind w:left="1440" w:hanging="63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0D5E0D01"/>
    <w:multiLevelType w:val="hybridMultilevel"/>
    <w:tmpl w:val="93FA8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D019BE"/>
    <w:multiLevelType w:val="hybridMultilevel"/>
    <w:tmpl w:val="2594FE38"/>
    <w:lvl w:ilvl="0" w:tplc="54E2C6C0">
      <w:start w:val="1"/>
      <w:numFmt w:val="lowerLetter"/>
      <w:lvlText w:val="%1."/>
      <w:lvlJc w:val="left"/>
      <w:pPr>
        <w:ind w:left="1440" w:hanging="63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13613753"/>
    <w:multiLevelType w:val="hybridMultilevel"/>
    <w:tmpl w:val="4FE2F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6A4F74"/>
    <w:multiLevelType w:val="multilevel"/>
    <w:tmpl w:val="3EDE424E"/>
    <w:lvl w:ilvl="0">
      <w:start w:val="8"/>
      <w:numFmt w:val="decimal"/>
      <w:lvlText w:val="%1"/>
      <w:lvlJc w:val="left"/>
      <w:pPr>
        <w:ind w:left="360" w:hanging="360"/>
      </w:pPr>
      <w:rPr>
        <w:rFonts w:eastAsia="Calibri"/>
      </w:rPr>
    </w:lvl>
    <w:lvl w:ilvl="1">
      <w:start w:val="1"/>
      <w:numFmt w:val="decimal"/>
      <w:lvlText w:val="7.%2"/>
      <w:lvlJc w:val="left"/>
      <w:pPr>
        <w:ind w:left="1170" w:hanging="360"/>
      </w:pPr>
      <w:rPr>
        <w:rFonts w:hint="default"/>
        <w:b w:val="0"/>
      </w:rPr>
    </w:lvl>
    <w:lvl w:ilvl="2">
      <w:start w:val="1"/>
      <w:numFmt w:val="decimal"/>
      <w:lvlText w:val="%1.%2.%3"/>
      <w:lvlJc w:val="left"/>
      <w:pPr>
        <w:ind w:left="2340" w:hanging="720"/>
      </w:pPr>
      <w:rPr>
        <w:rFonts w:eastAsia="Calibri"/>
      </w:rPr>
    </w:lvl>
    <w:lvl w:ilvl="3">
      <w:start w:val="1"/>
      <w:numFmt w:val="decimal"/>
      <w:lvlText w:val="%1.%2.%3.%4"/>
      <w:lvlJc w:val="left"/>
      <w:pPr>
        <w:ind w:left="3150" w:hanging="720"/>
      </w:pPr>
      <w:rPr>
        <w:rFonts w:eastAsia="Calibri"/>
      </w:rPr>
    </w:lvl>
    <w:lvl w:ilvl="4">
      <w:start w:val="1"/>
      <w:numFmt w:val="decimal"/>
      <w:lvlText w:val="%1.%2.%3.%4.%5"/>
      <w:lvlJc w:val="left"/>
      <w:pPr>
        <w:ind w:left="3960" w:hanging="720"/>
      </w:pPr>
      <w:rPr>
        <w:rFonts w:eastAsia="Calibri"/>
      </w:rPr>
    </w:lvl>
    <w:lvl w:ilvl="5">
      <w:start w:val="1"/>
      <w:numFmt w:val="decimal"/>
      <w:lvlText w:val="%1.%2.%3.%4.%5.%6"/>
      <w:lvlJc w:val="left"/>
      <w:pPr>
        <w:ind w:left="5130" w:hanging="1080"/>
      </w:pPr>
      <w:rPr>
        <w:rFonts w:eastAsia="Calibri"/>
      </w:rPr>
    </w:lvl>
    <w:lvl w:ilvl="6">
      <w:start w:val="1"/>
      <w:numFmt w:val="decimal"/>
      <w:lvlText w:val="%1.%2.%3.%4.%5.%6.%7"/>
      <w:lvlJc w:val="left"/>
      <w:pPr>
        <w:ind w:left="5940" w:hanging="1080"/>
      </w:pPr>
      <w:rPr>
        <w:rFonts w:eastAsia="Calibri"/>
      </w:rPr>
    </w:lvl>
    <w:lvl w:ilvl="7">
      <w:start w:val="1"/>
      <w:numFmt w:val="decimal"/>
      <w:lvlText w:val="%1.%2.%3.%4.%5.%6.%7.%8"/>
      <w:lvlJc w:val="left"/>
      <w:pPr>
        <w:ind w:left="7110" w:hanging="1440"/>
      </w:pPr>
      <w:rPr>
        <w:rFonts w:eastAsia="Calibri"/>
      </w:rPr>
    </w:lvl>
    <w:lvl w:ilvl="8">
      <w:start w:val="1"/>
      <w:numFmt w:val="decimal"/>
      <w:lvlText w:val="%1.%2.%3.%4.%5.%6.%7.%8.%9"/>
      <w:lvlJc w:val="left"/>
      <w:pPr>
        <w:ind w:left="7920" w:hanging="1440"/>
      </w:pPr>
      <w:rPr>
        <w:rFonts w:eastAsia="Calibri"/>
      </w:rPr>
    </w:lvl>
  </w:abstractNum>
  <w:abstractNum w:abstractNumId="11" w15:restartNumberingAfterBreak="0">
    <w:nsid w:val="1FA12308"/>
    <w:multiLevelType w:val="hybridMultilevel"/>
    <w:tmpl w:val="4064C9D0"/>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20033884"/>
    <w:multiLevelType w:val="multilevel"/>
    <w:tmpl w:val="AD10F202"/>
    <w:lvl w:ilvl="0">
      <w:start w:val="1"/>
      <w:numFmt w:val="decimal"/>
      <w:lvlText w:val="%1."/>
      <w:lvlJc w:val="left"/>
      <w:pPr>
        <w:ind w:left="432" w:hanging="432"/>
      </w:pPr>
      <w:rPr>
        <w:rFonts w:cs="Arial" w:hint="default"/>
      </w:rPr>
    </w:lvl>
    <w:lvl w:ilvl="1">
      <w:start w:val="7"/>
      <w:numFmt w:val="decimal"/>
      <w:lvlText w:val="%1.%2."/>
      <w:lvlJc w:val="left"/>
      <w:pPr>
        <w:ind w:left="432" w:hanging="432"/>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080" w:hanging="108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440" w:hanging="1440"/>
      </w:pPr>
      <w:rPr>
        <w:rFonts w:cs="Arial" w:hint="default"/>
      </w:rPr>
    </w:lvl>
  </w:abstractNum>
  <w:abstractNum w:abstractNumId="13" w15:restartNumberingAfterBreak="0">
    <w:nsid w:val="21BF6676"/>
    <w:multiLevelType w:val="multilevel"/>
    <w:tmpl w:val="B4DABFC2"/>
    <w:lvl w:ilvl="0">
      <w:start w:val="1"/>
      <w:numFmt w:val="decimal"/>
      <w:lvlText w:val="%1."/>
      <w:lvlJc w:val="left"/>
      <w:pPr>
        <w:ind w:left="820" w:hanging="360"/>
      </w:pPr>
    </w:lvl>
    <w:lvl w:ilvl="1">
      <w:start w:val="1"/>
      <w:numFmt w:val="decimal"/>
      <w:isLgl/>
      <w:lvlText w:val="%1.%2"/>
      <w:lvlJc w:val="left"/>
      <w:pPr>
        <w:ind w:left="820" w:hanging="360"/>
      </w:pPr>
      <w:rPr>
        <w:sz w:val="22"/>
      </w:rPr>
    </w:lvl>
    <w:lvl w:ilvl="2">
      <w:start w:val="1"/>
      <w:numFmt w:val="decimal"/>
      <w:isLgl/>
      <w:lvlText w:val="%1.%2.%3"/>
      <w:lvlJc w:val="left"/>
      <w:pPr>
        <w:ind w:left="1180" w:hanging="720"/>
      </w:pPr>
      <w:rPr>
        <w:sz w:val="22"/>
      </w:rPr>
    </w:lvl>
    <w:lvl w:ilvl="3">
      <w:start w:val="1"/>
      <w:numFmt w:val="decimal"/>
      <w:isLgl/>
      <w:lvlText w:val="%1.%2.%3.%4"/>
      <w:lvlJc w:val="left"/>
      <w:pPr>
        <w:ind w:left="1180" w:hanging="720"/>
      </w:pPr>
    </w:lvl>
    <w:lvl w:ilvl="4">
      <w:start w:val="1"/>
      <w:numFmt w:val="decimal"/>
      <w:isLgl/>
      <w:lvlText w:val="%1.%2.%3.%4.%5"/>
      <w:lvlJc w:val="left"/>
      <w:pPr>
        <w:ind w:left="1540" w:hanging="1080"/>
      </w:pPr>
    </w:lvl>
    <w:lvl w:ilvl="5">
      <w:start w:val="1"/>
      <w:numFmt w:val="decimal"/>
      <w:isLgl/>
      <w:lvlText w:val="%1.%2.%3.%4.%5.%6"/>
      <w:lvlJc w:val="left"/>
      <w:pPr>
        <w:ind w:left="1540" w:hanging="1080"/>
      </w:pPr>
    </w:lvl>
    <w:lvl w:ilvl="6">
      <w:start w:val="1"/>
      <w:numFmt w:val="decimal"/>
      <w:isLgl/>
      <w:lvlText w:val="%1.%2.%3.%4.%5.%6.%7"/>
      <w:lvlJc w:val="left"/>
      <w:pPr>
        <w:ind w:left="1900" w:hanging="1440"/>
      </w:pPr>
    </w:lvl>
    <w:lvl w:ilvl="7">
      <w:start w:val="1"/>
      <w:numFmt w:val="decimal"/>
      <w:isLgl/>
      <w:lvlText w:val="%1.%2.%3.%4.%5.%6.%7.%8"/>
      <w:lvlJc w:val="left"/>
      <w:pPr>
        <w:ind w:left="1900" w:hanging="1440"/>
      </w:pPr>
    </w:lvl>
    <w:lvl w:ilvl="8">
      <w:start w:val="1"/>
      <w:numFmt w:val="decimal"/>
      <w:isLgl/>
      <w:lvlText w:val="%1.%2.%3.%4.%5.%6.%7.%8.%9"/>
      <w:lvlJc w:val="left"/>
      <w:pPr>
        <w:ind w:left="1900" w:hanging="1440"/>
      </w:pPr>
    </w:lvl>
  </w:abstractNum>
  <w:abstractNum w:abstractNumId="14" w15:restartNumberingAfterBreak="0">
    <w:nsid w:val="24BE5406"/>
    <w:multiLevelType w:val="multilevel"/>
    <w:tmpl w:val="6CC66FF2"/>
    <w:lvl w:ilvl="0">
      <w:start w:val="4"/>
      <w:numFmt w:val="decimal"/>
      <w:lvlText w:val="%1"/>
      <w:lvlJc w:val="left"/>
      <w:pPr>
        <w:ind w:left="360" w:hanging="360"/>
      </w:pPr>
    </w:lvl>
    <w:lvl w:ilvl="1">
      <w:start w:val="1"/>
      <w:numFmt w:val="decimal"/>
      <w:lvlText w:val="%1.%2"/>
      <w:lvlJc w:val="left"/>
      <w:pPr>
        <w:ind w:left="1170" w:hanging="360"/>
      </w:pPr>
    </w:lvl>
    <w:lvl w:ilvl="2">
      <w:start w:val="1"/>
      <w:numFmt w:val="decimal"/>
      <w:lvlText w:val="%1.%2.%3"/>
      <w:lvlJc w:val="left"/>
      <w:pPr>
        <w:ind w:left="2340" w:hanging="720"/>
      </w:pPr>
    </w:lvl>
    <w:lvl w:ilvl="3">
      <w:start w:val="1"/>
      <w:numFmt w:val="decimal"/>
      <w:lvlText w:val="%1.%2.%3.%4"/>
      <w:lvlJc w:val="left"/>
      <w:pPr>
        <w:ind w:left="3150" w:hanging="720"/>
      </w:pPr>
    </w:lvl>
    <w:lvl w:ilvl="4">
      <w:start w:val="1"/>
      <w:numFmt w:val="decimal"/>
      <w:lvlText w:val="%1.%2.%3.%4.%5"/>
      <w:lvlJc w:val="left"/>
      <w:pPr>
        <w:ind w:left="4320" w:hanging="1080"/>
      </w:pPr>
    </w:lvl>
    <w:lvl w:ilvl="5">
      <w:start w:val="1"/>
      <w:numFmt w:val="decimal"/>
      <w:lvlText w:val="%1.%2.%3.%4.%5.%6"/>
      <w:lvlJc w:val="left"/>
      <w:pPr>
        <w:ind w:left="5130" w:hanging="1080"/>
      </w:pPr>
    </w:lvl>
    <w:lvl w:ilvl="6">
      <w:start w:val="1"/>
      <w:numFmt w:val="decimal"/>
      <w:lvlText w:val="%1.%2.%3.%4.%5.%6.%7"/>
      <w:lvlJc w:val="left"/>
      <w:pPr>
        <w:ind w:left="6300" w:hanging="1440"/>
      </w:pPr>
    </w:lvl>
    <w:lvl w:ilvl="7">
      <w:start w:val="1"/>
      <w:numFmt w:val="decimal"/>
      <w:lvlText w:val="%1.%2.%3.%4.%5.%6.%7.%8"/>
      <w:lvlJc w:val="left"/>
      <w:pPr>
        <w:ind w:left="7110" w:hanging="1440"/>
      </w:pPr>
    </w:lvl>
    <w:lvl w:ilvl="8">
      <w:start w:val="1"/>
      <w:numFmt w:val="decimal"/>
      <w:lvlText w:val="%1.%2.%3.%4.%5.%6.%7.%8.%9"/>
      <w:lvlJc w:val="left"/>
      <w:pPr>
        <w:ind w:left="7920" w:hanging="1440"/>
      </w:pPr>
    </w:lvl>
  </w:abstractNum>
  <w:abstractNum w:abstractNumId="15" w15:restartNumberingAfterBreak="0">
    <w:nsid w:val="26152D7F"/>
    <w:multiLevelType w:val="hybridMultilevel"/>
    <w:tmpl w:val="45DC64D2"/>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316E0569"/>
    <w:multiLevelType w:val="multilevel"/>
    <w:tmpl w:val="B4DABFC2"/>
    <w:lvl w:ilvl="0">
      <w:start w:val="1"/>
      <w:numFmt w:val="decimal"/>
      <w:lvlText w:val="%1."/>
      <w:lvlJc w:val="left"/>
      <w:pPr>
        <w:ind w:left="820" w:hanging="360"/>
      </w:pPr>
    </w:lvl>
    <w:lvl w:ilvl="1">
      <w:start w:val="1"/>
      <w:numFmt w:val="decimal"/>
      <w:isLgl/>
      <w:lvlText w:val="%1.%2"/>
      <w:lvlJc w:val="left"/>
      <w:pPr>
        <w:ind w:left="820" w:hanging="360"/>
      </w:pPr>
      <w:rPr>
        <w:sz w:val="22"/>
      </w:rPr>
    </w:lvl>
    <w:lvl w:ilvl="2">
      <w:start w:val="1"/>
      <w:numFmt w:val="decimal"/>
      <w:isLgl/>
      <w:lvlText w:val="%1.%2.%3"/>
      <w:lvlJc w:val="left"/>
      <w:pPr>
        <w:ind w:left="1180" w:hanging="720"/>
      </w:pPr>
      <w:rPr>
        <w:sz w:val="22"/>
      </w:rPr>
    </w:lvl>
    <w:lvl w:ilvl="3">
      <w:start w:val="1"/>
      <w:numFmt w:val="decimal"/>
      <w:isLgl/>
      <w:lvlText w:val="%1.%2.%3.%4"/>
      <w:lvlJc w:val="left"/>
      <w:pPr>
        <w:ind w:left="1180" w:hanging="720"/>
      </w:pPr>
    </w:lvl>
    <w:lvl w:ilvl="4">
      <w:start w:val="1"/>
      <w:numFmt w:val="decimal"/>
      <w:isLgl/>
      <w:lvlText w:val="%1.%2.%3.%4.%5"/>
      <w:lvlJc w:val="left"/>
      <w:pPr>
        <w:ind w:left="1540" w:hanging="1080"/>
      </w:pPr>
    </w:lvl>
    <w:lvl w:ilvl="5">
      <w:start w:val="1"/>
      <w:numFmt w:val="decimal"/>
      <w:isLgl/>
      <w:lvlText w:val="%1.%2.%3.%4.%5.%6"/>
      <w:lvlJc w:val="left"/>
      <w:pPr>
        <w:ind w:left="1540" w:hanging="1080"/>
      </w:pPr>
    </w:lvl>
    <w:lvl w:ilvl="6">
      <w:start w:val="1"/>
      <w:numFmt w:val="decimal"/>
      <w:isLgl/>
      <w:lvlText w:val="%1.%2.%3.%4.%5.%6.%7"/>
      <w:lvlJc w:val="left"/>
      <w:pPr>
        <w:ind w:left="1900" w:hanging="1440"/>
      </w:pPr>
    </w:lvl>
    <w:lvl w:ilvl="7">
      <w:start w:val="1"/>
      <w:numFmt w:val="decimal"/>
      <w:isLgl/>
      <w:lvlText w:val="%1.%2.%3.%4.%5.%6.%7.%8"/>
      <w:lvlJc w:val="left"/>
      <w:pPr>
        <w:ind w:left="1900" w:hanging="1440"/>
      </w:pPr>
    </w:lvl>
    <w:lvl w:ilvl="8">
      <w:start w:val="1"/>
      <w:numFmt w:val="decimal"/>
      <w:isLgl/>
      <w:lvlText w:val="%1.%2.%3.%4.%5.%6.%7.%8.%9"/>
      <w:lvlJc w:val="left"/>
      <w:pPr>
        <w:ind w:left="1900" w:hanging="1440"/>
      </w:pPr>
    </w:lvl>
  </w:abstractNum>
  <w:abstractNum w:abstractNumId="17" w15:restartNumberingAfterBreak="0">
    <w:nsid w:val="37847922"/>
    <w:multiLevelType w:val="multilevel"/>
    <w:tmpl w:val="F93AAE90"/>
    <w:lvl w:ilvl="0">
      <w:start w:val="1"/>
      <w:numFmt w:val="decimal"/>
      <w:lvlText w:val="%1"/>
      <w:lvlJc w:val="left"/>
      <w:pPr>
        <w:ind w:left="435" w:hanging="435"/>
      </w:pPr>
      <w:rPr>
        <w:b/>
      </w:rPr>
    </w:lvl>
    <w:lvl w:ilvl="1">
      <w:start w:val="4"/>
      <w:numFmt w:val="decimal"/>
      <w:lvlText w:val="%1.%2"/>
      <w:lvlJc w:val="left"/>
      <w:pPr>
        <w:ind w:left="660" w:hanging="435"/>
      </w:pPr>
      <w:rPr>
        <w:b/>
      </w:rPr>
    </w:lvl>
    <w:lvl w:ilvl="2">
      <w:start w:val="1"/>
      <w:numFmt w:val="decimal"/>
      <w:lvlText w:val="%1.%2.%3"/>
      <w:lvlJc w:val="left"/>
      <w:pPr>
        <w:ind w:left="1170" w:hanging="720"/>
      </w:pPr>
      <w:rPr>
        <w:b w:val="0"/>
      </w:rPr>
    </w:lvl>
    <w:lvl w:ilvl="3">
      <w:start w:val="1"/>
      <w:numFmt w:val="decimal"/>
      <w:lvlText w:val="%1.%2.%3.%4"/>
      <w:lvlJc w:val="left"/>
      <w:pPr>
        <w:ind w:left="1395" w:hanging="720"/>
      </w:pPr>
      <w:rPr>
        <w:b/>
      </w:rPr>
    </w:lvl>
    <w:lvl w:ilvl="4">
      <w:start w:val="1"/>
      <w:numFmt w:val="decimal"/>
      <w:lvlText w:val="%1.%2.%3.%4.%5"/>
      <w:lvlJc w:val="left"/>
      <w:pPr>
        <w:ind w:left="1980" w:hanging="1080"/>
      </w:pPr>
      <w:rPr>
        <w:b/>
      </w:rPr>
    </w:lvl>
    <w:lvl w:ilvl="5">
      <w:start w:val="1"/>
      <w:numFmt w:val="decimal"/>
      <w:lvlText w:val="%1.%2.%3.%4.%5.%6"/>
      <w:lvlJc w:val="left"/>
      <w:pPr>
        <w:ind w:left="2205" w:hanging="1080"/>
      </w:pPr>
      <w:rPr>
        <w:b/>
      </w:rPr>
    </w:lvl>
    <w:lvl w:ilvl="6">
      <w:start w:val="1"/>
      <w:numFmt w:val="decimal"/>
      <w:lvlText w:val="%1.%2.%3.%4.%5.%6.%7"/>
      <w:lvlJc w:val="left"/>
      <w:pPr>
        <w:ind w:left="2790" w:hanging="1440"/>
      </w:pPr>
      <w:rPr>
        <w:b/>
      </w:rPr>
    </w:lvl>
    <w:lvl w:ilvl="7">
      <w:start w:val="1"/>
      <w:numFmt w:val="decimal"/>
      <w:lvlText w:val="%1.%2.%3.%4.%5.%6.%7.%8"/>
      <w:lvlJc w:val="left"/>
      <w:pPr>
        <w:ind w:left="3015" w:hanging="1440"/>
      </w:pPr>
      <w:rPr>
        <w:b/>
      </w:rPr>
    </w:lvl>
    <w:lvl w:ilvl="8">
      <w:start w:val="1"/>
      <w:numFmt w:val="decimal"/>
      <w:lvlText w:val="%1.%2.%3.%4.%5.%6.%7.%8.%9"/>
      <w:lvlJc w:val="left"/>
      <w:pPr>
        <w:ind w:left="3240" w:hanging="1440"/>
      </w:pPr>
      <w:rPr>
        <w:b/>
      </w:rPr>
    </w:lvl>
  </w:abstractNum>
  <w:abstractNum w:abstractNumId="18" w15:restartNumberingAfterBreak="0">
    <w:nsid w:val="3D814F3B"/>
    <w:multiLevelType w:val="multilevel"/>
    <w:tmpl w:val="AD2A8F3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5AC213F"/>
    <w:multiLevelType w:val="multilevel"/>
    <w:tmpl w:val="30D0E224"/>
    <w:lvl w:ilvl="0">
      <w:start w:val="5"/>
      <w:numFmt w:val="decimal"/>
      <w:lvlText w:val="%1"/>
      <w:lvlJc w:val="left"/>
      <w:pPr>
        <w:ind w:left="405" w:hanging="405"/>
      </w:pPr>
      <w:rPr>
        <w:rFonts w:hint="default"/>
      </w:rPr>
    </w:lvl>
    <w:lvl w:ilvl="1">
      <w:start w:val="2"/>
      <w:numFmt w:val="decimal"/>
      <w:lvlText w:val="%1.%2"/>
      <w:lvlJc w:val="left"/>
      <w:pPr>
        <w:ind w:left="1215" w:hanging="405"/>
      </w:pPr>
      <w:rPr>
        <w:rFonts w:hint="default"/>
      </w:rPr>
    </w:lvl>
    <w:lvl w:ilvl="2">
      <w:start w:val="4"/>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3960" w:hanging="72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5940" w:hanging="108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20" w15:restartNumberingAfterBreak="0">
    <w:nsid w:val="46502488"/>
    <w:multiLevelType w:val="hybridMultilevel"/>
    <w:tmpl w:val="0E52CD00"/>
    <w:lvl w:ilvl="0" w:tplc="0DB4088A">
      <w:start w:val="1"/>
      <w:numFmt w:val="lowerLetter"/>
      <w:lvlText w:val="%1."/>
      <w:lvlJc w:val="left"/>
      <w:pPr>
        <w:ind w:left="1440" w:hanging="63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4E0F649B"/>
    <w:multiLevelType w:val="hybridMultilevel"/>
    <w:tmpl w:val="D4E28250"/>
    <w:lvl w:ilvl="0" w:tplc="04090019">
      <w:start w:val="1"/>
      <w:numFmt w:val="lowerLetter"/>
      <w:lvlText w:val="%1."/>
      <w:lvlJc w:val="left"/>
      <w:pPr>
        <w:ind w:left="1530" w:hanging="360"/>
      </w:p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15:restartNumberingAfterBreak="0">
    <w:nsid w:val="4E1D69F0"/>
    <w:multiLevelType w:val="hybridMultilevel"/>
    <w:tmpl w:val="CDCA473E"/>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15:restartNumberingAfterBreak="0">
    <w:nsid w:val="568614A3"/>
    <w:multiLevelType w:val="hybridMultilevel"/>
    <w:tmpl w:val="474A3EE8"/>
    <w:lvl w:ilvl="0" w:tplc="04090013">
      <w:start w:val="1"/>
      <w:numFmt w:val="upperRoman"/>
      <w:lvlText w:val="%1."/>
      <w:lvlJc w:val="right"/>
      <w:pPr>
        <w:ind w:left="862" w:hanging="360"/>
      </w:pPr>
    </w:lvl>
    <w:lvl w:ilvl="1" w:tplc="04090019">
      <w:start w:val="1"/>
      <w:numFmt w:val="lowerLetter"/>
      <w:lvlText w:val="%2."/>
      <w:lvlJc w:val="left"/>
      <w:pPr>
        <w:ind w:left="1582" w:hanging="360"/>
      </w:pPr>
    </w:lvl>
    <w:lvl w:ilvl="2" w:tplc="0409001B">
      <w:start w:val="1"/>
      <w:numFmt w:val="lowerRoman"/>
      <w:lvlText w:val="%3."/>
      <w:lvlJc w:val="right"/>
      <w:pPr>
        <w:ind w:left="2302" w:hanging="180"/>
      </w:pPr>
    </w:lvl>
    <w:lvl w:ilvl="3" w:tplc="0409000F">
      <w:start w:val="1"/>
      <w:numFmt w:val="decimal"/>
      <w:lvlText w:val="%4."/>
      <w:lvlJc w:val="left"/>
      <w:pPr>
        <w:ind w:left="3022" w:hanging="360"/>
      </w:pPr>
    </w:lvl>
    <w:lvl w:ilvl="4" w:tplc="04090019">
      <w:start w:val="1"/>
      <w:numFmt w:val="lowerLetter"/>
      <w:lvlText w:val="%5."/>
      <w:lvlJc w:val="left"/>
      <w:pPr>
        <w:ind w:left="3742" w:hanging="360"/>
      </w:pPr>
    </w:lvl>
    <w:lvl w:ilvl="5" w:tplc="0409001B">
      <w:start w:val="1"/>
      <w:numFmt w:val="lowerRoman"/>
      <w:lvlText w:val="%6."/>
      <w:lvlJc w:val="right"/>
      <w:pPr>
        <w:ind w:left="4462" w:hanging="180"/>
      </w:pPr>
    </w:lvl>
    <w:lvl w:ilvl="6" w:tplc="0409000F">
      <w:start w:val="1"/>
      <w:numFmt w:val="decimal"/>
      <w:lvlText w:val="%7."/>
      <w:lvlJc w:val="left"/>
      <w:pPr>
        <w:ind w:left="5182" w:hanging="360"/>
      </w:pPr>
    </w:lvl>
    <w:lvl w:ilvl="7" w:tplc="04090019">
      <w:start w:val="1"/>
      <w:numFmt w:val="lowerLetter"/>
      <w:lvlText w:val="%8."/>
      <w:lvlJc w:val="left"/>
      <w:pPr>
        <w:ind w:left="5902" w:hanging="360"/>
      </w:pPr>
    </w:lvl>
    <w:lvl w:ilvl="8" w:tplc="0409001B">
      <w:start w:val="1"/>
      <w:numFmt w:val="lowerRoman"/>
      <w:lvlText w:val="%9."/>
      <w:lvlJc w:val="right"/>
      <w:pPr>
        <w:ind w:left="6622" w:hanging="180"/>
      </w:pPr>
    </w:lvl>
  </w:abstractNum>
  <w:abstractNum w:abstractNumId="24" w15:restartNumberingAfterBreak="0">
    <w:nsid w:val="5A8B5638"/>
    <w:multiLevelType w:val="hybridMultilevel"/>
    <w:tmpl w:val="0F2A38B4"/>
    <w:lvl w:ilvl="0" w:tplc="F098B0AA">
      <w:start w:val="1"/>
      <w:numFmt w:val="lowerLetter"/>
      <w:lvlText w:val="%1."/>
      <w:lvlJc w:val="left"/>
      <w:pPr>
        <w:ind w:left="1440" w:hanging="63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5AD13A77"/>
    <w:multiLevelType w:val="multilevel"/>
    <w:tmpl w:val="4EC6971A"/>
    <w:lvl w:ilvl="0">
      <w:start w:val="5"/>
      <w:numFmt w:val="decimal"/>
      <w:lvlText w:val="%1"/>
      <w:lvlJc w:val="left"/>
      <w:pPr>
        <w:ind w:left="360" w:hanging="360"/>
      </w:pPr>
    </w:lvl>
    <w:lvl w:ilvl="1">
      <w:start w:val="1"/>
      <w:numFmt w:val="decimal"/>
      <w:lvlText w:val="%1.%2"/>
      <w:lvlJc w:val="left"/>
      <w:pPr>
        <w:ind w:left="900" w:hanging="36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2880" w:hanging="720"/>
      </w:pPr>
    </w:lvl>
    <w:lvl w:ilvl="5">
      <w:start w:val="1"/>
      <w:numFmt w:val="decimal"/>
      <w:lvlText w:val="%1.%2.%3.%4.%5.%6"/>
      <w:lvlJc w:val="left"/>
      <w:pPr>
        <w:ind w:left="3780" w:hanging="1080"/>
      </w:pPr>
    </w:lvl>
    <w:lvl w:ilvl="6">
      <w:start w:val="1"/>
      <w:numFmt w:val="decimal"/>
      <w:lvlText w:val="%1.%2.%3.%4.%5.%6.%7"/>
      <w:lvlJc w:val="left"/>
      <w:pPr>
        <w:ind w:left="4320" w:hanging="1080"/>
      </w:pPr>
    </w:lvl>
    <w:lvl w:ilvl="7">
      <w:start w:val="1"/>
      <w:numFmt w:val="decimal"/>
      <w:lvlText w:val="%1.%2.%3.%4.%5.%6.%7.%8"/>
      <w:lvlJc w:val="left"/>
      <w:pPr>
        <w:ind w:left="5220" w:hanging="1440"/>
      </w:pPr>
    </w:lvl>
    <w:lvl w:ilvl="8">
      <w:start w:val="1"/>
      <w:numFmt w:val="decimal"/>
      <w:lvlText w:val="%1.%2.%3.%4.%5.%6.%7.%8.%9"/>
      <w:lvlJc w:val="left"/>
      <w:pPr>
        <w:ind w:left="5760" w:hanging="1440"/>
      </w:pPr>
    </w:lvl>
  </w:abstractNum>
  <w:abstractNum w:abstractNumId="26" w15:restartNumberingAfterBreak="0">
    <w:nsid w:val="679512C4"/>
    <w:multiLevelType w:val="hybridMultilevel"/>
    <w:tmpl w:val="C08C7076"/>
    <w:lvl w:ilvl="0" w:tplc="04090019">
      <w:start w:val="1"/>
      <w:numFmt w:val="lowerLetter"/>
      <w:lvlText w:val="%1."/>
      <w:lvlJc w:val="left"/>
      <w:pPr>
        <w:ind w:left="1530" w:hanging="360"/>
      </w:pPr>
    </w:lvl>
    <w:lvl w:ilvl="1" w:tplc="BEF43074">
      <w:start w:val="1"/>
      <w:numFmt w:val="lowerLetter"/>
      <w:lvlText w:val="(%2)"/>
      <w:lvlJc w:val="left"/>
      <w:pPr>
        <w:ind w:left="2520" w:hanging="630"/>
      </w:pPr>
      <w:rPr>
        <w:rFonts w:hint="default"/>
      </w:r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7" w15:restartNumberingAfterBreak="0">
    <w:nsid w:val="683A3D16"/>
    <w:multiLevelType w:val="multilevel"/>
    <w:tmpl w:val="3022DAD0"/>
    <w:lvl w:ilvl="0">
      <w:start w:val="3"/>
      <w:numFmt w:val="decimal"/>
      <w:lvlText w:val="%1"/>
      <w:lvlJc w:val="left"/>
      <w:pPr>
        <w:ind w:left="360" w:hanging="360"/>
      </w:pPr>
    </w:lvl>
    <w:lvl w:ilvl="1">
      <w:start w:val="1"/>
      <w:numFmt w:val="decimal"/>
      <w:lvlText w:val="%1.%2"/>
      <w:lvlJc w:val="left"/>
      <w:pPr>
        <w:ind w:left="1170" w:hanging="360"/>
      </w:pPr>
      <w:rPr>
        <w:b w:val="0"/>
        <w:sz w:val="22"/>
        <w:szCs w:val="22"/>
      </w:rPr>
    </w:lvl>
    <w:lvl w:ilvl="2">
      <w:start w:val="1"/>
      <w:numFmt w:val="decimal"/>
      <w:lvlText w:val="%1.%2.%3"/>
      <w:lvlJc w:val="left"/>
      <w:pPr>
        <w:ind w:left="2340" w:hanging="720"/>
      </w:pPr>
    </w:lvl>
    <w:lvl w:ilvl="3">
      <w:start w:val="1"/>
      <w:numFmt w:val="decimal"/>
      <w:lvlText w:val="%1.%2.%3.%4"/>
      <w:lvlJc w:val="left"/>
      <w:pPr>
        <w:ind w:left="3150" w:hanging="720"/>
      </w:pPr>
    </w:lvl>
    <w:lvl w:ilvl="4">
      <w:start w:val="1"/>
      <w:numFmt w:val="decimal"/>
      <w:lvlText w:val="%1.%2.%3.%4.%5"/>
      <w:lvlJc w:val="left"/>
      <w:pPr>
        <w:ind w:left="4320" w:hanging="1080"/>
      </w:pPr>
    </w:lvl>
    <w:lvl w:ilvl="5">
      <w:start w:val="1"/>
      <w:numFmt w:val="decimal"/>
      <w:lvlText w:val="%1.%2.%3.%4.%5.%6"/>
      <w:lvlJc w:val="left"/>
      <w:pPr>
        <w:ind w:left="5130" w:hanging="1080"/>
      </w:pPr>
    </w:lvl>
    <w:lvl w:ilvl="6">
      <w:start w:val="1"/>
      <w:numFmt w:val="decimal"/>
      <w:lvlText w:val="%1.%2.%3.%4.%5.%6.%7"/>
      <w:lvlJc w:val="left"/>
      <w:pPr>
        <w:ind w:left="6300" w:hanging="1440"/>
      </w:pPr>
    </w:lvl>
    <w:lvl w:ilvl="7">
      <w:start w:val="1"/>
      <w:numFmt w:val="decimal"/>
      <w:lvlText w:val="%1.%2.%3.%4.%5.%6.%7.%8"/>
      <w:lvlJc w:val="left"/>
      <w:pPr>
        <w:ind w:left="7110" w:hanging="1440"/>
      </w:pPr>
    </w:lvl>
    <w:lvl w:ilvl="8">
      <w:start w:val="1"/>
      <w:numFmt w:val="decimal"/>
      <w:lvlText w:val="%1.%2.%3.%4.%5.%6.%7.%8.%9"/>
      <w:lvlJc w:val="left"/>
      <w:pPr>
        <w:ind w:left="7920" w:hanging="1440"/>
      </w:pPr>
    </w:lvl>
  </w:abstractNum>
  <w:abstractNum w:abstractNumId="28" w15:restartNumberingAfterBreak="0">
    <w:nsid w:val="6ADD739B"/>
    <w:multiLevelType w:val="multilevel"/>
    <w:tmpl w:val="4F42F550"/>
    <w:lvl w:ilvl="0">
      <w:start w:val="2"/>
      <w:numFmt w:val="decimal"/>
      <w:lvlText w:val="%1"/>
      <w:lvlJc w:val="left"/>
      <w:pPr>
        <w:ind w:left="360" w:hanging="360"/>
      </w:pPr>
      <w:rPr>
        <w:b/>
      </w:rPr>
    </w:lvl>
    <w:lvl w:ilvl="1">
      <w:start w:val="1"/>
      <w:numFmt w:val="decimal"/>
      <w:lvlText w:val="%1.%2"/>
      <w:lvlJc w:val="left"/>
      <w:pPr>
        <w:ind w:left="360" w:hanging="360"/>
      </w:pPr>
      <w:rPr>
        <w:b w:val="0"/>
      </w:rPr>
    </w:lvl>
    <w:lvl w:ilvl="2">
      <w:start w:val="1"/>
      <w:numFmt w:val="decimal"/>
      <w:lvlText w:val="%1.%2.%3"/>
      <w:lvlJc w:val="left"/>
      <w:pPr>
        <w:ind w:left="720" w:hanging="720"/>
      </w:pPr>
      <w:rPr>
        <w:b w:val="0"/>
        <w:sz w:val="22"/>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440" w:hanging="1440"/>
      </w:pPr>
      <w:rPr>
        <w:b/>
      </w:rPr>
    </w:lvl>
  </w:abstractNum>
  <w:abstractNum w:abstractNumId="29" w15:restartNumberingAfterBreak="0">
    <w:nsid w:val="754E0884"/>
    <w:multiLevelType w:val="hybridMultilevel"/>
    <w:tmpl w:val="BFC8E2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3572CC"/>
    <w:multiLevelType w:val="hybridMultilevel"/>
    <w:tmpl w:val="9C840C06"/>
    <w:lvl w:ilvl="0" w:tplc="0409000F">
      <w:start w:val="1"/>
      <w:numFmt w:val="decimal"/>
      <w:lvlText w:val="%1."/>
      <w:lvlJc w:val="left"/>
      <w:pPr>
        <w:ind w:left="1189" w:hanging="360"/>
      </w:pPr>
    </w:lvl>
    <w:lvl w:ilvl="1" w:tplc="04090019" w:tentative="1">
      <w:start w:val="1"/>
      <w:numFmt w:val="lowerLetter"/>
      <w:lvlText w:val="%2."/>
      <w:lvlJc w:val="left"/>
      <w:pPr>
        <w:ind w:left="1909" w:hanging="360"/>
      </w:pPr>
    </w:lvl>
    <w:lvl w:ilvl="2" w:tplc="0409001B" w:tentative="1">
      <w:start w:val="1"/>
      <w:numFmt w:val="lowerRoman"/>
      <w:lvlText w:val="%3."/>
      <w:lvlJc w:val="right"/>
      <w:pPr>
        <w:ind w:left="2629" w:hanging="180"/>
      </w:pPr>
    </w:lvl>
    <w:lvl w:ilvl="3" w:tplc="0409000F" w:tentative="1">
      <w:start w:val="1"/>
      <w:numFmt w:val="decimal"/>
      <w:lvlText w:val="%4."/>
      <w:lvlJc w:val="left"/>
      <w:pPr>
        <w:ind w:left="3349" w:hanging="360"/>
      </w:pPr>
    </w:lvl>
    <w:lvl w:ilvl="4" w:tplc="04090019" w:tentative="1">
      <w:start w:val="1"/>
      <w:numFmt w:val="lowerLetter"/>
      <w:lvlText w:val="%5."/>
      <w:lvlJc w:val="left"/>
      <w:pPr>
        <w:ind w:left="4069" w:hanging="360"/>
      </w:pPr>
    </w:lvl>
    <w:lvl w:ilvl="5" w:tplc="0409001B" w:tentative="1">
      <w:start w:val="1"/>
      <w:numFmt w:val="lowerRoman"/>
      <w:lvlText w:val="%6."/>
      <w:lvlJc w:val="right"/>
      <w:pPr>
        <w:ind w:left="4789" w:hanging="180"/>
      </w:pPr>
    </w:lvl>
    <w:lvl w:ilvl="6" w:tplc="0409000F" w:tentative="1">
      <w:start w:val="1"/>
      <w:numFmt w:val="decimal"/>
      <w:lvlText w:val="%7."/>
      <w:lvlJc w:val="left"/>
      <w:pPr>
        <w:ind w:left="5509" w:hanging="360"/>
      </w:pPr>
    </w:lvl>
    <w:lvl w:ilvl="7" w:tplc="04090019" w:tentative="1">
      <w:start w:val="1"/>
      <w:numFmt w:val="lowerLetter"/>
      <w:lvlText w:val="%8."/>
      <w:lvlJc w:val="left"/>
      <w:pPr>
        <w:ind w:left="6229" w:hanging="360"/>
      </w:pPr>
    </w:lvl>
    <w:lvl w:ilvl="8" w:tplc="0409001B" w:tentative="1">
      <w:start w:val="1"/>
      <w:numFmt w:val="lowerRoman"/>
      <w:lvlText w:val="%9."/>
      <w:lvlJc w:val="right"/>
      <w:pPr>
        <w:ind w:left="6949" w:hanging="180"/>
      </w:pPr>
    </w:lvl>
  </w:abstractNum>
  <w:abstractNum w:abstractNumId="31" w15:restartNumberingAfterBreak="0">
    <w:nsid w:val="7DA2149D"/>
    <w:multiLevelType w:val="multilevel"/>
    <w:tmpl w:val="1F2E7014"/>
    <w:lvl w:ilvl="0">
      <w:start w:val="6"/>
      <w:numFmt w:val="decimal"/>
      <w:lvlText w:val="%1"/>
      <w:lvlJc w:val="left"/>
      <w:pPr>
        <w:ind w:left="360" w:hanging="360"/>
      </w:pPr>
      <w:rPr>
        <w:b/>
      </w:rPr>
    </w:lvl>
    <w:lvl w:ilvl="1">
      <w:start w:val="1"/>
      <w:numFmt w:val="decimal"/>
      <w:lvlText w:val="5.%2"/>
      <w:lvlJc w:val="left"/>
      <w:pPr>
        <w:ind w:left="1170" w:hanging="360"/>
      </w:pPr>
      <w:rPr>
        <w:rFonts w:hint="default"/>
        <w:b w:val="0"/>
      </w:rPr>
    </w:lvl>
    <w:lvl w:ilvl="2">
      <w:start w:val="1"/>
      <w:numFmt w:val="decimal"/>
      <w:lvlText w:val="%1.%2.%3"/>
      <w:lvlJc w:val="left"/>
      <w:pPr>
        <w:ind w:left="2340" w:hanging="720"/>
      </w:pPr>
      <w:rPr>
        <w:b w:val="0"/>
      </w:rPr>
    </w:lvl>
    <w:lvl w:ilvl="3">
      <w:start w:val="1"/>
      <w:numFmt w:val="decimal"/>
      <w:lvlText w:val="%1.%2.%3.%4"/>
      <w:lvlJc w:val="left"/>
      <w:pPr>
        <w:ind w:left="3150" w:hanging="720"/>
      </w:pPr>
      <w:rPr>
        <w:b/>
      </w:rPr>
    </w:lvl>
    <w:lvl w:ilvl="4">
      <w:start w:val="1"/>
      <w:numFmt w:val="decimal"/>
      <w:lvlText w:val="%1.%2.%3.%4.%5"/>
      <w:lvlJc w:val="left"/>
      <w:pPr>
        <w:ind w:left="3960" w:hanging="720"/>
      </w:pPr>
      <w:rPr>
        <w:b/>
      </w:rPr>
    </w:lvl>
    <w:lvl w:ilvl="5">
      <w:start w:val="1"/>
      <w:numFmt w:val="decimal"/>
      <w:lvlText w:val="%1.%2.%3.%4.%5.%6"/>
      <w:lvlJc w:val="left"/>
      <w:pPr>
        <w:ind w:left="5130" w:hanging="1080"/>
      </w:pPr>
      <w:rPr>
        <w:b/>
      </w:rPr>
    </w:lvl>
    <w:lvl w:ilvl="6">
      <w:start w:val="1"/>
      <w:numFmt w:val="decimal"/>
      <w:lvlText w:val="%1.%2.%3.%4.%5.%6.%7"/>
      <w:lvlJc w:val="left"/>
      <w:pPr>
        <w:ind w:left="5940" w:hanging="1080"/>
      </w:pPr>
      <w:rPr>
        <w:b/>
      </w:rPr>
    </w:lvl>
    <w:lvl w:ilvl="7">
      <w:start w:val="1"/>
      <w:numFmt w:val="decimal"/>
      <w:lvlText w:val="%1.%2.%3.%4.%5.%6.%7.%8"/>
      <w:lvlJc w:val="left"/>
      <w:pPr>
        <w:ind w:left="7110" w:hanging="1440"/>
      </w:pPr>
      <w:rPr>
        <w:b/>
      </w:rPr>
    </w:lvl>
    <w:lvl w:ilvl="8">
      <w:start w:val="1"/>
      <w:numFmt w:val="decimal"/>
      <w:lvlText w:val="%1.%2.%3.%4.%5.%6.%7.%8.%9"/>
      <w:lvlJc w:val="left"/>
      <w:pPr>
        <w:ind w:left="7920" w:hanging="1440"/>
      </w:pPr>
      <w:rPr>
        <w:b/>
      </w:rPr>
    </w:lvl>
  </w:abstractNum>
  <w:abstractNum w:abstractNumId="32" w15:restartNumberingAfterBreak="0">
    <w:nsid w:val="7E6E1097"/>
    <w:multiLevelType w:val="multilevel"/>
    <w:tmpl w:val="BA0AC256"/>
    <w:lvl w:ilvl="0">
      <w:start w:val="7"/>
      <w:numFmt w:val="decimal"/>
      <w:lvlText w:val="%1"/>
      <w:lvlJc w:val="left"/>
      <w:pPr>
        <w:ind w:left="360" w:hanging="360"/>
      </w:pPr>
      <w:rPr>
        <w:b/>
      </w:rPr>
    </w:lvl>
    <w:lvl w:ilvl="1">
      <w:start w:val="1"/>
      <w:numFmt w:val="decimal"/>
      <w:lvlText w:val="%1.%2"/>
      <w:lvlJc w:val="left"/>
      <w:pPr>
        <w:ind w:left="1170" w:hanging="360"/>
      </w:pPr>
      <w:rPr>
        <w:b w:val="0"/>
      </w:rPr>
    </w:lvl>
    <w:lvl w:ilvl="2">
      <w:start w:val="1"/>
      <w:numFmt w:val="decimal"/>
      <w:lvlText w:val="%1.%2.%3"/>
      <w:lvlJc w:val="left"/>
      <w:pPr>
        <w:ind w:left="2340" w:hanging="720"/>
      </w:pPr>
      <w:rPr>
        <w:b/>
      </w:rPr>
    </w:lvl>
    <w:lvl w:ilvl="3">
      <w:start w:val="1"/>
      <w:numFmt w:val="decimal"/>
      <w:lvlText w:val="%1.%2.%3.%4"/>
      <w:lvlJc w:val="left"/>
      <w:pPr>
        <w:ind w:left="3150" w:hanging="720"/>
      </w:pPr>
      <w:rPr>
        <w:b/>
      </w:rPr>
    </w:lvl>
    <w:lvl w:ilvl="4">
      <w:start w:val="1"/>
      <w:numFmt w:val="decimal"/>
      <w:lvlText w:val="%1.%2.%3.%4.%5"/>
      <w:lvlJc w:val="left"/>
      <w:pPr>
        <w:ind w:left="3960" w:hanging="720"/>
      </w:pPr>
      <w:rPr>
        <w:b/>
      </w:rPr>
    </w:lvl>
    <w:lvl w:ilvl="5">
      <w:start w:val="1"/>
      <w:numFmt w:val="decimal"/>
      <w:lvlText w:val="%1.%2.%3.%4.%5.%6"/>
      <w:lvlJc w:val="left"/>
      <w:pPr>
        <w:ind w:left="5130" w:hanging="1080"/>
      </w:pPr>
      <w:rPr>
        <w:b/>
      </w:rPr>
    </w:lvl>
    <w:lvl w:ilvl="6">
      <w:start w:val="1"/>
      <w:numFmt w:val="decimal"/>
      <w:lvlText w:val="%1.%2.%3.%4.%5.%6.%7"/>
      <w:lvlJc w:val="left"/>
      <w:pPr>
        <w:ind w:left="5940" w:hanging="1080"/>
      </w:pPr>
      <w:rPr>
        <w:b/>
      </w:rPr>
    </w:lvl>
    <w:lvl w:ilvl="7">
      <w:start w:val="1"/>
      <w:numFmt w:val="decimal"/>
      <w:lvlText w:val="%1.%2.%3.%4.%5.%6.%7.%8"/>
      <w:lvlJc w:val="left"/>
      <w:pPr>
        <w:ind w:left="7110" w:hanging="1440"/>
      </w:pPr>
      <w:rPr>
        <w:b/>
      </w:rPr>
    </w:lvl>
    <w:lvl w:ilvl="8">
      <w:start w:val="1"/>
      <w:numFmt w:val="decimal"/>
      <w:lvlText w:val="%1.%2.%3.%4.%5.%6.%7.%8.%9"/>
      <w:lvlJc w:val="left"/>
      <w:pPr>
        <w:ind w:left="7920" w:hanging="1440"/>
      </w:pPr>
      <w:rPr>
        <w:b/>
      </w:rPr>
    </w:lvl>
  </w:abstractNum>
  <w:num w:numId="1">
    <w:abstractNumId w:val="23"/>
  </w:num>
  <w:num w:numId="2">
    <w:abstractNumId w:val="2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7"/>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2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31"/>
  </w:num>
  <w:num w:numId="19">
    <w:abstractNumId w:val="32"/>
  </w:num>
  <w:num w:numId="20">
    <w:abstractNumId w:val="3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num>
  <w:num w:numId="23">
    <w:abstractNumId w:val="19"/>
  </w:num>
  <w:num w:numId="24">
    <w:abstractNumId w:val="5"/>
  </w:num>
  <w:num w:numId="25">
    <w:abstractNumId w:val="16"/>
  </w:num>
  <w:num w:numId="26">
    <w:abstractNumId w:val="1"/>
  </w:num>
  <w:num w:numId="27">
    <w:abstractNumId w:val="12"/>
  </w:num>
  <w:num w:numId="28">
    <w:abstractNumId w:val="18"/>
  </w:num>
  <w:num w:numId="29">
    <w:abstractNumId w:val="2"/>
  </w:num>
  <w:num w:numId="30">
    <w:abstractNumId w:val="11"/>
  </w:num>
  <w:num w:numId="31">
    <w:abstractNumId w:val="20"/>
  </w:num>
  <w:num w:numId="32">
    <w:abstractNumId w:val="22"/>
  </w:num>
  <w:num w:numId="33">
    <w:abstractNumId w:val="24"/>
  </w:num>
  <w:num w:numId="34">
    <w:abstractNumId w:val="15"/>
  </w:num>
  <w:num w:numId="35">
    <w:abstractNumId w:val="6"/>
  </w:num>
  <w:num w:numId="36">
    <w:abstractNumId w:val="26"/>
  </w:num>
  <w:num w:numId="37">
    <w:abstractNumId w:val="8"/>
  </w:num>
  <w:num w:numId="38">
    <w:abstractNumId w:val="21"/>
  </w:num>
  <w:num w:numId="39">
    <w:abstractNumId w:val="4"/>
  </w:num>
  <w:num w:numId="40">
    <w:abstractNumId w:val="7"/>
  </w:num>
  <w:num w:numId="41">
    <w:abstractNumId w:val="30"/>
  </w:num>
  <w:num w:numId="42">
    <w:abstractNumId w:val="9"/>
  </w:num>
  <w:num w:numId="43">
    <w:abstractNumId w:val="29"/>
  </w:num>
  <w:num w:numId="4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dit Trianggara Putranto">
    <w15:presenceInfo w15:providerId="AD" w15:userId="S-1-5-21-2114911293-3410243677-1082855247-303901"/>
  </w15:person>
  <w15:person w15:author="Sony Rendra Wicaksana">
    <w15:presenceInfo w15:providerId="AD" w15:userId="S-1-5-21-2114911293-3410243677-1082855247-365019"/>
  </w15:person>
  <w15:person w15:author="PHS288">
    <w15:presenceInfo w15:providerId="None" w15:userId="PHS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AwNTYxNzUxsbAwNTJX0lEKTi0uzszPAykwqgUACybDPCwAAAA="/>
  </w:docVars>
  <w:rsids>
    <w:rsidRoot w:val="0069099B"/>
    <w:rsid w:val="00013840"/>
    <w:rsid w:val="00037C7A"/>
    <w:rsid w:val="0005549F"/>
    <w:rsid w:val="000555C8"/>
    <w:rsid w:val="00055BC3"/>
    <w:rsid w:val="00061FB0"/>
    <w:rsid w:val="000622C2"/>
    <w:rsid w:val="000A454C"/>
    <w:rsid w:val="000A4865"/>
    <w:rsid w:val="000B1B9D"/>
    <w:rsid w:val="000C4693"/>
    <w:rsid w:val="000E004D"/>
    <w:rsid w:val="000E1766"/>
    <w:rsid w:val="000E4D08"/>
    <w:rsid w:val="001040F1"/>
    <w:rsid w:val="0011251F"/>
    <w:rsid w:val="0011262B"/>
    <w:rsid w:val="00136E3E"/>
    <w:rsid w:val="00140006"/>
    <w:rsid w:val="00146C17"/>
    <w:rsid w:val="001537D8"/>
    <w:rsid w:val="00154677"/>
    <w:rsid w:val="001624E1"/>
    <w:rsid w:val="00166FC4"/>
    <w:rsid w:val="001727AB"/>
    <w:rsid w:val="00172D5A"/>
    <w:rsid w:val="0017521A"/>
    <w:rsid w:val="001755A1"/>
    <w:rsid w:val="00175CA7"/>
    <w:rsid w:val="00183516"/>
    <w:rsid w:val="001A19D1"/>
    <w:rsid w:val="001A6A7C"/>
    <w:rsid w:val="001D143D"/>
    <w:rsid w:val="001F1AC2"/>
    <w:rsid w:val="002017E3"/>
    <w:rsid w:val="00202C39"/>
    <w:rsid w:val="00203CBE"/>
    <w:rsid w:val="002322C2"/>
    <w:rsid w:val="00250D53"/>
    <w:rsid w:val="00266BA0"/>
    <w:rsid w:val="002711A0"/>
    <w:rsid w:val="00273D99"/>
    <w:rsid w:val="00284849"/>
    <w:rsid w:val="002A4863"/>
    <w:rsid w:val="002A6BB6"/>
    <w:rsid w:val="002B0425"/>
    <w:rsid w:val="002B0BF0"/>
    <w:rsid w:val="002D7D58"/>
    <w:rsid w:val="002E59F2"/>
    <w:rsid w:val="002E69F4"/>
    <w:rsid w:val="002F6365"/>
    <w:rsid w:val="00305F79"/>
    <w:rsid w:val="003249C0"/>
    <w:rsid w:val="00335B3C"/>
    <w:rsid w:val="00341CB6"/>
    <w:rsid w:val="00347654"/>
    <w:rsid w:val="00355748"/>
    <w:rsid w:val="00360C13"/>
    <w:rsid w:val="00362046"/>
    <w:rsid w:val="003660EA"/>
    <w:rsid w:val="00366D2F"/>
    <w:rsid w:val="003671F0"/>
    <w:rsid w:val="0037064B"/>
    <w:rsid w:val="003763E8"/>
    <w:rsid w:val="00383422"/>
    <w:rsid w:val="00385B8D"/>
    <w:rsid w:val="00395247"/>
    <w:rsid w:val="003A07C5"/>
    <w:rsid w:val="003A169C"/>
    <w:rsid w:val="003A51BA"/>
    <w:rsid w:val="003A5682"/>
    <w:rsid w:val="003C48AC"/>
    <w:rsid w:val="003C4AF2"/>
    <w:rsid w:val="003C6430"/>
    <w:rsid w:val="003C74D8"/>
    <w:rsid w:val="003D742D"/>
    <w:rsid w:val="003F4E32"/>
    <w:rsid w:val="004070BB"/>
    <w:rsid w:val="00415D80"/>
    <w:rsid w:val="00433298"/>
    <w:rsid w:val="004349FB"/>
    <w:rsid w:val="00442DC1"/>
    <w:rsid w:val="00445215"/>
    <w:rsid w:val="0044792F"/>
    <w:rsid w:val="00454050"/>
    <w:rsid w:val="0046124E"/>
    <w:rsid w:val="004616E0"/>
    <w:rsid w:val="00463735"/>
    <w:rsid w:val="0046644E"/>
    <w:rsid w:val="0046674A"/>
    <w:rsid w:val="004817E4"/>
    <w:rsid w:val="00492F1E"/>
    <w:rsid w:val="004950B3"/>
    <w:rsid w:val="004A1E55"/>
    <w:rsid w:val="004B1F30"/>
    <w:rsid w:val="004B33EE"/>
    <w:rsid w:val="004B4913"/>
    <w:rsid w:val="004C06DE"/>
    <w:rsid w:val="004C323B"/>
    <w:rsid w:val="004D5E9A"/>
    <w:rsid w:val="004E1A4F"/>
    <w:rsid w:val="004E5A6F"/>
    <w:rsid w:val="004F6FB0"/>
    <w:rsid w:val="00514736"/>
    <w:rsid w:val="00520ECA"/>
    <w:rsid w:val="00531006"/>
    <w:rsid w:val="00542901"/>
    <w:rsid w:val="00553143"/>
    <w:rsid w:val="00553B2B"/>
    <w:rsid w:val="00556810"/>
    <w:rsid w:val="00557423"/>
    <w:rsid w:val="005606E4"/>
    <w:rsid w:val="00565538"/>
    <w:rsid w:val="00571A3E"/>
    <w:rsid w:val="00572515"/>
    <w:rsid w:val="005A3566"/>
    <w:rsid w:val="005C5447"/>
    <w:rsid w:val="005D2B44"/>
    <w:rsid w:val="005E4504"/>
    <w:rsid w:val="005E5270"/>
    <w:rsid w:val="005E6C42"/>
    <w:rsid w:val="005F5E37"/>
    <w:rsid w:val="00604357"/>
    <w:rsid w:val="0061105A"/>
    <w:rsid w:val="006142D8"/>
    <w:rsid w:val="0061722D"/>
    <w:rsid w:val="00617F6A"/>
    <w:rsid w:val="006240D2"/>
    <w:rsid w:val="0062615C"/>
    <w:rsid w:val="006278F6"/>
    <w:rsid w:val="00630106"/>
    <w:rsid w:val="00634781"/>
    <w:rsid w:val="00635A35"/>
    <w:rsid w:val="0063747C"/>
    <w:rsid w:val="00653AB0"/>
    <w:rsid w:val="00661EB1"/>
    <w:rsid w:val="00662C05"/>
    <w:rsid w:val="006726E4"/>
    <w:rsid w:val="006829A1"/>
    <w:rsid w:val="00687BCC"/>
    <w:rsid w:val="0069099B"/>
    <w:rsid w:val="00690C06"/>
    <w:rsid w:val="006B25BC"/>
    <w:rsid w:val="006B2811"/>
    <w:rsid w:val="006B3696"/>
    <w:rsid w:val="006B38D3"/>
    <w:rsid w:val="006C158E"/>
    <w:rsid w:val="006D42A1"/>
    <w:rsid w:val="006D479E"/>
    <w:rsid w:val="006D7059"/>
    <w:rsid w:val="006F3FCC"/>
    <w:rsid w:val="00700F86"/>
    <w:rsid w:val="007234AB"/>
    <w:rsid w:val="00740948"/>
    <w:rsid w:val="00741274"/>
    <w:rsid w:val="00745588"/>
    <w:rsid w:val="0074666D"/>
    <w:rsid w:val="00755EC2"/>
    <w:rsid w:val="00760C7D"/>
    <w:rsid w:val="00771BBD"/>
    <w:rsid w:val="00787CFE"/>
    <w:rsid w:val="007B7C9E"/>
    <w:rsid w:val="007C0E82"/>
    <w:rsid w:val="007D07BC"/>
    <w:rsid w:val="007D1AB0"/>
    <w:rsid w:val="007D57C7"/>
    <w:rsid w:val="007D7161"/>
    <w:rsid w:val="007F32E3"/>
    <w:rsid w:val="007F798C"/>
    <w:rsid w:val="00800B52"/>
    <w:rsid w:val="00806232"/>
    <w:rsid w:val="008178C7"/>
    <w:rsid w:val="008214A5"/>
    <w:rsid w:val="00824144"/>
    <w:rsid w:val="008358DF"/>
    <w:rsid w:val="00836750"/>
    <w:rsid w:val="00843B9E"/>
    <w:rsid w:val="00845FA7"/>
    <w:rsid w:val="00846964"/>
    <w:rsid w:val="008561F8"/>
    <w:rsid w:val="00862738"/>
    <w:rsid w:val="008659EC"/>
    <w:rsid w:val="00870C35"/>
    <w:rsid w:val="008728BF"/>
    <w:rsid w:val="00875B39"/>
    <w:rsid w:val="008856D9"/>
    <w:rsid w:val="008A2F13"/>
    <w:rsid w:val="008B0AA9"/>
    <w:rsid w:val="008C28CF"/>
    <w:rsid w:val="008C3B87"/>
    <w:rsid w:val="008C60E1"/>
    <w:rsid w:val="008D15A5"/>
    <w:rsid w:val="008D349D"/>
    <w:rsid w:val="008D41C4"/>
    <w:rsid w:val="008D4541"/>
    <w:rsid w:val="008D5389"/>
    <w:rsid w:val="008E092A"/>
    <w:rsid w:val="008E31CA"/>
    <w:rsid w:val="008E78D5"/>
    <w:rsid w:val="008F5A41"/>
    <w:rsid w:val="008F7D97"/>
    <w:rsid w:val="00902604"/>
    <w:rsid w:val="00913357"/>
    <w:rsid w:val="009177DD"/>
    <w:rsid w:val="00930791"/>
    <w:rsid w:val="00944610"/>
    <w:rsid w:val="0094611E"/>
    <w:rsid w:val="00953BFA"/>
    <w:rsid w:val="00955FAB"/>
    <w:rsid w:val="009646BD"/>
    <w:rsid w:val="00974DC3"/>
    <w:rsid w:val="009A2C7F"/>
    <w:rsid w:val="009A4F74"/>
    <w:rsid w:val="009B16CB"/>
    <w:rsid w:val="009B3018"/>
    <w:rsid w:val="009C5E86"/>
    <w:rsid w:val="009D2F56"/>
    <w:rsid w:val="009E15CD"/>
    <w:rsid w:val="009E3270"/>
    <w:rsid w:val="009E5619"/>
    <w:rsid w:val="009F2F0D"/>
    <w:rsid w:val="009F5BC1"/>
    <w:rsid w:val="009F70D6"/>
    <w:rsid w:val="00A007E0"/>
    <w:rsid w:val="00A01009"/>
    <w:rsid w:val="00A26146"/>
    <w:rsid w:val="00A41D25"/>
    <w:rsid w:val="00A50040"/>
    <w:rsid w:val="00A601EA"/>
    <w:rsid w:val="00A62AB2"/>
    <w:rsid w:val="00A67E27"/>
    <w:rsid w:val="00A7672C"/>
    <w:rsid w:val="00A873F8"/>
    <w:rsid w:val="00A965D8"/>
    <w:rsid w:val="00A96AE2"/>
    <w:rsid w:val="00AA2BAE"/>
    <w:rsid w:val="00AC58DF"/>
    <w:rsid w:val="00AE028A"/>
    <w:rsid w:val="00AE17C8"/>
    <w:rsid w:val="00AE24BF"/>
    <w:rsid w:val="00AE745C"/>
    <w:rsid w:val="00AF1227"/>
    <w:rsid w:val="00AF4D17"/>
    <w:rsid w:val="00B0315F"/>
    <w:rsid w:val="00B1636E"/>
    <w:rsid w:val="00B22DBC"/>
    <w:rsid w:val="00B24FD5"/>
    <w:rsid w:val="00B25ADA"/>
    <w:rsid w:val="00B4037B"/>
    <w:rsid w:val="00B429C8"/>
    <w:rsid w:val="00B45C9F"/>
    <w:rsid w:val="00B474FF"/>
    <w:rsid w:val="00B51DAB"/>
    <w:rsid w:val="00B62381"/>
    <w:rsid w:val="00B70233"/>
    <w:rsid w:val="00B96B12"/>
    <w:rsid w:val="00B9710A"/>
    <w:rsid w:val="00BB036C"/>
    <w:rsid w:val="00BB2491"/>
    <w:rsid w:val="00BB574E"/>
    <w:rsid w:val="00BC3BD2"/>
    <w:rsid w:val="00BE4D12"/>
    <w:rsid w:val="00BE5BEF"/>
    <w:rsid w:val="00BE6325"/>
    <w:rsid w:val="00BF3004"/>
    <w:rsid w:val="00C066DD"/>
    <w:rsid w:val="00C06A6A"/>
    <w:rsid w:val="00C075D3"/>
    <w:rsid w:val="00C10F52"/>
    <w:rsid w:val="00C16067"/>
    <w:rsid w:val="00C259DA"/>
    <w:rsid w:val="00C27BD2"/>
    <w:rsid w:val="00C90271"/>
    <w:rsid w:val="00CA4B43"/>
    <w:rsid w:val="00CB1B6D"/>
    <w:rsid w:val="00CC2DB2"/>
    <w:rsid w:val="00CE0A48"/>
    <w:rsid w:val="00CE533A"/>
    <w:rsid w:val="00D12BED"/>
    <w:rsid w:val="00D17729"/>
    <w:rsid w:val="00D22E95"/>
    <w:rsid w:val="00D236BF"/>
    <w:rsid w:val="00D237EE"/>
    <w:rsid w:val="00D351CA"/>
    <w:rsid w:val="00D369CB"/>
    <w:rsid w:val="00D45FB6"/>
    <w:rsid w:val="00D4773D"/>
    <w:rsid w:val="00D56055"/>
    <w:rsid w:val="00D60BAE"/>
    <w:rsid w:val="00D649E4"/>
    <w:rsid w:val="00D95403"/>
    <w:rsid w:val="00DA4E48"/>
    <w:rsid w:val="00DA7CC8"/>
    <w:rsid w:val="00DB1710"/>
    <w:rsid w:val="00DB2E8D"/>
    <w:rsid w:val="00DB2EE1"/>
    <w:rsid w:val="00DB38B8"/>
    <w:rsid w:val="00DC479E"/>
    <w:rsid w:val="00DC52E2"/>
    <w:rsid w:val="00DD5A20"/>
    <w:rsid w:val="00DE0D90"/>
    <w:rsid w:val="00DE2DBC"/>
    <w:rsid w:val="00DF2F60"/>
    <w:rsid w:val="00DF3F18"/>
    <w:rsid w:val="00DF6BC1"/>
    <w:rsid w:val="00E13702"/>
    <w:rsid w:val="00E13E02"/>
    <w:rsid w:val="00E23148"/>
    <w:rsid w:val="00E332BE"/>
    <w:rsid w:val="00E3616C"/>
    <w:rsid w:val="00E44A50"/>
    <w:rsid w:val="00E50F99"/>
    <w:rsid w:val="00E610F7"/>
    <w:rsid w:val="00E65587"/>
    <w:rsid w:val="00E80E05"/>
    <w:rsid w:val="00E93A05"/>
    <w:rsid w:val="00EB3A4E"/>
    <w:rsid w:val="00EE0219"/>
    <w:rsid w:val="00EE2631"/>
    <w:rsid w:val="00EE6057"/>
    <w:rsid w:val="00EF7E0A"/>
    <w:rsid w:val="00F0563D"/>
    <w:rsid w:val="00F13786"/>
    <w:rsid w:val="00F157B1"/>
    <w:rsid w:val="00F1583D"/>
    <w:rsid w:val="00F228D6"/>
    <w:rsid w:val="00F23EC7"/>
    <w:rsid w:val="00F31C4A"/>
    <w:rsid w:val="00F40877"/>
    <w:rsid w:val="00F50F2C"/>
    <w:rsid w:val="00F533CA"/>
    <w:rsid w:val="00F62DCB"/>
    <w:rsid w:val="00F63083"/>
    <w:rsid w:val="00F64126"/>
    <w:rsid w:val="00F74B18"/>
    <w:rsid w:val="00F7512E"/>
    <w:rsid w:val="00F76F5D"/>
    <w:rsid w:val="00F80389"/>
    <w:rsid w:val="00F82AA6"/>
    <w:rsid w:val="00FA03B2"/>
    <w:rsid w:val="00FB2941"/>
    <w:rsid w:val="00FB3A29"/>
    <w:rsid w:val="00FC0337"/>
    <w:rsid w:val="00FC53C8"/>
    <w:rsid w:val="00FF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79B4C"/>
  <w15:docId w15:val="{4441039E-463F-4288-A4F4-122AA21B9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99B"/>
    <w:rPr>
      <w:rFonts w:ascii="Calibri" w:eastAsia="Times New Roman" w:hAnsi="Calibri" w:cs="Times New Roman"/>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unhideWhenUsed/>
    <w:rsid w:val="0069099B"/>
    <w:rPr>
      <w:sz w:val="20"/>
      <w:szCs w:val="20"/>
    </w:rPr>
  </w:style>
  <w:style w:type="character" w:customStyle="1" w:styleId="CommentTextChar">
    <w:name w:val="Comment Text Char"/>
    <w:basedOn w:val="DefaultParagraphFont"/>
    <w:link w:val="CommentText"/>
    <w:semiHidden/>
    <w:rsid w:val="0069099B"/>
    <w:rPr>
      <w:rFonts w:ascii="Calibri" w:eastAsia="Times New Roman" w:hAnsi="Calibri" w:cs="Times New Roman"/>
      <w:sz w:val="20"/>
      <w:szCs w:val="20"/>
      <w:lang w:val="id-ID" w:eastAsia="id-ID"/>
    </w:rPr>
  </w:style>
  <w:style w:type="paragraph" w:styleId="Header">
    <w:name w:val="header"/>
    <w:basedOn w:val="Normal"/>
    <w:link w:val="HeaderChar"/>
    <w:uiPriority w:val="99"/>
    <w:unhideWhenUsed/>
    <w:rsid w:val="0069099B"/>
    <w:pPr>
      <w:tabs>
        <w:tab w:val="center" w:pos="4680"/>
        <w:tab w:val="right" w:pos="9360"/>
      </w:tabs>
    </w:pPr>
  </w:style>
  <w:style w:type="character" w:customStyle="1" w:styleId="HeaderChar">
    <w:name w:val="Header Char"/>
    <w:basedOn w:val="DefaultParagraphFont"/>
    <w:link w:val="Header"/>
    <w:uiPriority w:val="99"/>
    <w:rsid w:val="0069099B"/>
    <w:rPr>
      <w:rFonts w:ascii="Calibri" w:eastAsia="Times New Roman" w:hAnsi="Calibri" w:cs="Times New Roman"/>
      <w:lang w:val="id-ID" w:eastAsia="id-ID"/>
    </w:rPr>
  </w:style>
  <w:style w:type="paragraph" w:styleId="Footer">
    <w:name w:val="footer"/>
    <w:basedOn w:val="Normal"/>
    <w:link w:val="FooterChar"/>
    <w:uiPriority w:val="99"/>
    <w:unhideWhenUsed/>
    <w:rsid w:val="0069099B"/>
    <w:pPr>
      <w:tabs>
        <w:tab w:val="center" w:pos="4680"/>
        <w:tab w:val="right" w:pos="9360"/>
      </w:tabs>
    </w:pPr>
  </w:style>
  <w:style w:type="character" w:customStyle="1" w:styleId="FooterChar">
    <w:name w:val="Footer Char"/>
    <w:basedOn w:val="DefaultParagraphFont"/>
    <w:link w:val="Footer"/>
    <w:uiPriority w:val="99"/>
    <w:rsid w:val="0069099B"/>
    <w:rPr>
      <w:rFonts w:ascii="Calibri" w:eastAsia="Times New Roman" w:hAnsi="Calibri" w:cs="Times New Roman"/>
      <w:lang w:val="id-ID" w:eastAsia="id-ID"/>
    </w:rPr>
  </w:style>
  <w:style w:type="paragraph" w:styleId="BodyText">
    <w:name w:val="Body Text"/>
    <w:basedOn w:val="Normal"/>
    <w:link w:val="BodyTextChar"/>
    <w:uiPriority w:val="99"/>
    <w:semiHidden/>
    <w:unhideWhenUsed/>
    <w:rsid w:val="0069099B"/>
    <w:pPr>
      <w:spacing w:after="120" w:line="240" w:lineRule="auto"/>
    </w:pPr>
    <w:rPr>
      <w:rFonts w:ascii="Times New Roman" w:eastAsia="SimSun" w:hAnsi="Times New Roman" w:cstheme="minorBidi"/>
      <w:sz w:val="24"/>
      <w:szCs w:val="24"/>
      <w:lang w:val="en-US" w:eastAsia="en-US"/>
    </w:rPr>
  </w:style>
  <w:style w:type="character" w:customStyle="1" w:styleId="BodyTextChar">
    <w:name w:val="Body Text Char"/>
    <w:basedOn w:val="DefaultParagraphFont"/>
    <w:link w:val="BodyText"/>
    <w:uiPriority w:val="99"/>
    <w:semiHidden/>
    <w:rsid w:val="0069099B"/>
    <w:rPr>
      <w:rFonts w:ascii="Times New Roman" w:eastAsia="SimSun" w:hAnsi="Times New Roman"/>
      <w:sz w:val="24"/>
      <w:szCs w:val="24"/>
    </w:rPr>
  </w:style>
  <w:style w:type="paragraph" w:styleId="CommentSubject">
    <w:name w:val="annotation subject"/>
    <w:basedOn w:val="CommentText"/>
    <w:next w:val="CommentText"/>
    <w:link w:val="CommentSubjectChar"/>
    <w:uiPriority w:val="99"/>
    <w:semiHidden/>
    <w:unhideWhenUsed/>
    <w:rsid w:val="0069099B"/>
    <w:rPr>
      <w:b/>
      <w:bCs/>
    </w:rPr>
  </w:style>
  <w:style w:type="character" w:customStyle="1" w:styleId="CommentSubjectChar">
    <w:name w:val="Comment Subject Char"/>
    <w:basedOn w:val="CommentTextChar"/>
    <w:link w:val="CommentSubject"/>
    <w:uiPriority w:val="99"/>
    <w:semiHidden/>
    <w:rsid w:val="0069099B"/>
    <w:rPr>
      <w:rFonts w:ascii="Calibri" w:eastAsia="Times New Roman" w:hAnsi="Calibri" w:cs="Times New Roman"/>
      <w:b/>
      <w:bCs/>
      <w:sz w:val="20"/>
      <w:szCs w:val="20"/>
      <w:lang w:val="id-ID" w:eastAsia="id-ID"/>
    </w:rPr>
  </w:style>
  <w:style w:type="paragraph" w:styleId="BalloonText">
    <w:name w:val="Balloon Text"/>
    <w:basedOn w:val="Normal"/>
    <w:link w:val="BalloonTextChar"/>
    <w:uiPriority w:val="99"/>
    <w:semiHidden/>
    <w:unhideWhenUsed/>
    <w:rsid w:val="00690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99B"/>
    <w:rPr>
      <w:rFonts w:ascii="Tahoma" w:eastAsia="Times New Roman" w:hAnsi="Tahoma" w:cs="Tahoma"/>
      <w:sz w:val="16"/>
      <w:szCs w:val="16"/>
      <w:lang w:val="id-ID" w:eastAsia="id-ID"/>
    </w:rPr>
  </w:style>
  <w:style w:type="paragraph" w:styleId="Revision">
    <w:name w:val="Revision"/>
    <w:uiPriority w:val="99"/>
    <w:semiHidden/>
    <w:rsid w:val="0069099B"/>
    <w:pPr>
      <w:spacing w:after="0" w:line="240" w:lineRule="auto"/>
    </w:pPr>
    <w:rPr>
      <w:rFonts w:ascii="Calibri" w:eastAsia="Times New Roman" w:hAnsi="Calibri" w:cs="Times New Roman"/>
      <w:lang w:val="id-ID" w:eastAsia="id-ID"/>
    </w:rPr>
  </w:style>
  <w:style w:type="paragraph" w:styleId="ListParagraph">
    <w:name w:val="List Paragraph"/>
    <w:basedOn w:val="Normal"/>
    <w:uiPriority w:val="34"/>
    <w:qFormat/>
    <w:rsid w:val="0069099B"/>
    <w:pPr>
      <w:spacing w:after="0" w:line="240" w:lineRule="auto"/>
      <w:ind w:left="720"/>
    </w:pPr>
    <w:rPr>
      <w:rFonts w:ascii="Times New Roman" w:hAnsi="Times New Roman"/>
      <w:sz w:val="24"/>
      <w:szCs w:val="24"/>
      <w:lang w:val="en-US" w:eastAsia="en-US"/>
    </w:rPr>
  </w:style>
  <w:style w:type="character" w:customStyle="1" w:styleId="Bodytext0">
    <w:name w:val="Body text_"/>
    <w:link w:val="BodyText2"/>
    <w:locked/>
    <w:rsid w:val="0069099B"/>
    <w:rPr>
      <w:rFonts w:ascii="Lucida Sans Unicode" w:eastAsia="Lucida Sans Unicode" w:hAnsi="Lucida Sans Unicode" w:cs="Lucida Sans Unicode"/>
      <w:spacing w:val="-10"/>
      <w:sz w:val="19"/>
      <w:szCs w:val="19"/>
      <w:shd w:val="clear" w:color="auto" w:fill="FFFFFF"/>
    </w:rPr>
  </w:style>
  <w:style w:type="paragraph" w:customStyle="1" w:styleId="BodyText2">
    <w:name w:val="Body Text2"/>
    <w:basedOn w:val="Normal"/>
    <w:link w:val="Bodytext0"/>
    <w:rsid w:val="0069099B"/>
    <w:pPr>
      <w:widowControl w:val="0"/>
      <w:shd w:val="clear" w:color="auto" w:fill="FFFFFF"/>
      <w:spacing w:before="180" w:after="180" w:line="0" w:lineRule="atLeast"/>
      <w:ind w:hanging="560"/>
    </w:pPr>
    <w:rPr>
      <w:rFonts w:ascii="Lucida Sans Unicode" w:eastAsia="Lucida Sans Unicode" w:hAnsi="Lucida Sans Unicode" w:cs="Lucida Sans Unicode"/>
      <w:spacing w:val="-10"/>
      <w:sz w:val="19"/>
      <w:szCs w:val="19"/>
      <w:lang w:val="en-US" w:eastAsia="en-US"/>
    </w:rPr>
  </w:style>
  <w:style w:type="character" w:styleId="CommentReference">
    <w:name w:val="annotation reference"/>
    <w:uiPriority w:val="99"/>
    <w:semiHidden/>
    <w:unhideWhenUsed/>
    <w:rsid w:val="0069099B"/>
    <w:rPr>
      <w:sz w:val="16"/>
      <w:szCs w:val="16"/>
    </w:rPr>
  </w:style>
  <w:style w:type="character" w:customStyle="1" w:styleId="BodyTextChar1">
    <w:name w:val="Body Text Char1"/>
    <w:basedOn w:val="DefaultParagraphFont"/>
    <w:uiPriority w:val="99"/>
    <w:semiHidden/>
    <w:rsid w:val="0069099B"/>
    <w:rPr>
      <w:rFonts w:ascii="Calibri" w:eastAsia="Times New Roman" w:hAnsi="Calibri" w:cs="Times New Roman" w:hint="default"/>
      <w:lang w:val="id-ID" w:eastAsia="id-ID"/>
    </w:rPr>
  </w:style>
  <w:style w:type="table" w:styleId="TableGrid">
    <w:name w:val="Table Grid"/>
    <w:basedOn w:val="TableNormal"/>
    <w:uiPriority w:val="59"/>
    <w:rsid w:val="0069099B"/>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37064B"/>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B1B9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706">
      <w:bodyDiv w:val="1"/>
      <w:marLeft w:val="0"/>
      <w:marRight w:val="0"/>
      <w:marTop w:val="0"/>
      <w:marBottom w:val="0"/>
      <w:divBdr>
        <w:top w:val="none" w:sz="0" w:space="0" w:color="auto"/>
        <w:left w:val="none" w:sz="0" w:space="0" w:color="auto"/>
        <w:bottom w:val="none" w:sz="0" w:space="0" w:color="auto"/>
        <w:right w:val="none" w:sz="0" w:space="0" w:color="auto"/>
      </w:divBdr>
    </w:div>
    <w:div w:id="89785344">
      <w:bodyDiv w:val="1"/>
      <w:marLeft w:val="0"/>
      <w:marRight w:val="0"/>
      <w:marTop w:val="0"/>
      <w:marBottom w:val="0"/>
      <w:divBdr>
        <w:top w:val="none" w:sz="0" w:space="0" w:color="auto"/>
        <w:left w:val="none" w:sz="0" w:space="0" w:color="auto"/>
        <w:bottom w:val="none" w:sz="0" w:space="0" w:color="auto"/>
        <w:right w:val="none" w:sz="0" w:space="0" w:color="auto"/>
      </w:divBdr>
    </w:div>
    <w:div w:id="391007900">
      <w:bodyDiv w:val="1"/>
      <w:marLeft w:val="0"/>
      <w:marRight w:val="0"/>
      <w:marTop w:val="0"/>
      <w:marBottom w:val="0"/>
      <w:divBdr>
        <w:top w:val="none" w:sz="0" w:space="0" w:color="auto"/>
        <w:left w:val="none" w:sz="0" w:space="0" w:color="auto"/>
        <w:bottom w:val="none" w:sz="0" w:space="0" w:color="auto"/>
        <w:right w:val="none" w:sz="0" w:space="0" w:color="auto"/>
      </w:divBdr>
    </w:div>
    <w:div w:id="820077722">
      <w:bodyDiv w:val="1"/>
      <w:marLeft w:val="0"/>
      <w:marRight w:val="0"/>
      <w:marTop w:val="0"/>
      <w:marBottom w:val="0"/>
      <w:divBdr>
        <w:top w:val="none" w:sz="0" w:space="0" w:color="auto"/>
        <w:left w:val="none" w:sz="0" w:space="0" w:color="auto"/>
        <w:bottom w:val="none" w:sz="0" w:space="0" w:color="auto"/>
        <w:right w:val="none" w:sz="0" w:space="0" w:color="auto"/>
      </w:divBdr>
    </w:div>
    <w:div w:id="1342581127">
      <w:bodyDiv w:val="1"/>
      <w:marLeft w:val="0"/>
      <w:marRight w:val="0"/>
      <w:marTop w:val="0"/>
      <w:marBottom w:val="0"/>
      <w:divBdr>
        <w:top w:val="none" w:sz="0" w:space="0" w:color="auto"/>
        <w:left w:val="none" w:sz="0" w:space="0" w:color="auto"/>
        <w:bottom w:val="none" w:sz="0" w:space="0" w:color="auto"/>
        <w:right w:val="none" w:sz="0" w:space="0" w:color="auto"/>
      </w:divBdr>
    </w:div>
    <w:div w:id="1834486501">
      <w:bodyDiv w:val="1"/>
      <w:marLeft w:val="0"/>
      <w:marRight w:val="0"/>
      <w:marTop w:val="0"/>
      <w:marBottom w:val="0"/>
      <w:divBdr>
        <w:top w:val="none" w:sz="0" w:space="0" w:color="auto"/>
        <w:left w:val="none" w:sz="0" w:space="0" w:color="auto"/>
        <w:bottom w:val="none" w:sz="0" w:space="0" w:color="auto"/>
        <w:right w:val="none" w:sz="0" w:space="0" w:color="auto"/>
      </w:divBdr>
    </w:div>
    <w:div w:id="190764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C1DCD-7AAA-4FA2-A6D4-9162E331B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3163</Words>
  <Characters>18032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Radit Trianggara Putranto</cp:lastModifiedBy>
  <cp:revision>11</cp:revision>
  <cp:lastPrinted>2021-05-24T03:46:00Z</cp:lastPrinted>
  <dcterms:created xsi:type="dcterms:W3CDTF">2022-03-01T09:30:00Z</dcterms:created>
  <dcterms:modified xsi:type="dcterms:W3CDTF">2022-04-18T01:48:00Z</dcterms:modified>
</cp:coreProperties>
</file>